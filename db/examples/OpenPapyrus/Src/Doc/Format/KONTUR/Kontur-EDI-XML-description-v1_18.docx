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84CC" w14:textId="77777777" w:rsidR="00882D34" w:rsidRPr="00A101A0" w:rsidRDefault="00882D34" w:rsidP="005379BF">
      <w:pPr>
        <w:pStyle w:val="af6"/>
        <w:rPr>
          <w:smallCaps/>
        </w:rPr>
      </w:pPr>
      <w:bookmarkStart w:id="0" w:name="_Toc396321202"/>
      <w:r>
        <w:t xml:space="preserve">Описание формата </w:t>
      </w:r>
      <w:r>
        <w:rPr>
          <w:lang w:val="en-US"/>
        </w:rPr>
        <w:t>XML</w:t>
      </w:r>
      <w:r w:rsidRPr="00A101A0">
        <w:t>-</w:t>
      </w:r>
      <w:r>
        <w:t xml:space="preserve">файла </w:t>
      </w:r>
      <w:r>
        <w:rPr>
          <w:lang w:val="en-US"/>
        </w:rPr>
        <w:t>EDI</w:t>
      </w:r>
      <w:r>
        <w:t>-сообщений</w:t>
      </w:r>
      <w:bookmarkEnd w:id="0"/>
    </w:p>
    <w:p w14:paraId="489F4AAB" w14:textId="2A9715AC" w:rsidR="00882D34" w:rsidRPr="00F658EA" w:rsidRDefault="00882D34" w:rsidP="005379BF">
      <w:pPr>
        <w:pStyle w:val="1"/>
      </w:pPr>
      <w:bookmarkStart w:id="1" w:name="_Общие_положения"/>
      <w:bookmarkStart w:id="2" w:name="_Toc396321203"/>
      <w:bookmarkEnd w:id="1"/>
      <w:r w:rsidRPr="00F658EA">
        <w:t>Общие положения</w:t>
      </w:r>
      <w:bookmarkEnd w:id="2"/>
    </w:p>
    <w:p w14:paraId="220063AE" w14:textId="77777777" w:rsidR="002C1871" w:rsidRDefault="00882D34" w:rsidP="002C1871">
      <w:r>
        <w:tab/>
      </w:r>
      <w:bookmarkStart w:id="3" w:name="_Ref396316269"/>
      <w:bookmarkStart w:id="4" w:name="_Toc396321204"/>
      <w:r w:rsidR="002C1871">
        <w:t xml:space="preserve">Настоящий документ описывает требования, предъявляемые сервисом </w:t>
      </w:r>
      <w:r w:rsidR="002C1871" w:rsidRPr="539BEBBF">
        <w:rPr>
          <w:b/>
          <w:bCs/>
        </w:rPr>
        <w:t>Контур.</w:t>
      </w:r>
      <w:r w:rsidR="002C1871" w:rsidRPr="539BEBBF">
        <w:rPr>
          <w:b/>
          <w:bCs/>
          <w:lang w:val="en-US"/>
        </w:rPr>
        <w:t>EDI</w:t>
      </w:r>
      <w:r w:rsidR="002C1871" w:rsidRPr="539BEBBF">
        <w:rPr>
          <w:b/>
          <w:bCs/>
        </w:rPr>
        <w:t>,</w:t>
      </w:r>
      <w:r w:rsidR="002C1871">
        <w:t xml:space="preserve"> к </w:t>
      </w:r>
      <w:r w:rsidR="002C1871">
        <w:rPr>
          <w:lang w:val="en-US"/>
        </w:rPr>
        <w:t>XML</w:t>
      </w:r>
      <w:r w:rsidR="002C1871">
        <w:t xml:space="preserve">-файлам, содержащим </w:t>
      </w:r>
      <w:r w:rsidR="002C1871">
        <w:rPr>
          <w:lang w:val="en-US"/>
        </w:rPr>
        <w:t>EDI</w:t>
      </w:r>
      <w:r w:rsidR="002C1871">
        <w:t xml:space="preserve">-сообщения. У всех файлов есть общая часть и части, реализующие конкретный тип </w:t>
      </w:r>
      <w:r w:rsidR="002C1871">
        <w:rPr>
          <w:lang w:val="en-US"/>
        </w:rPr>
        <w:t>EDI</w:t>
      </w:r>
      <w:r w:rsidR="002C1871">
        <w:t>-сообщения.</w:t>
      </w:r>
    </w:p>
    <w:p w14:paraId="03FCD0B9" w14:textId="77777777" w:rsidR="002C1871" w:rsidRPr="00130BF9" w:rsidRDefault="539BEBBF" w:rsidP="002C1871">
      <w:pPr>
        <w:pStyle w:val="affd"/>
        <w:spacing w:before="120" w:after="0"/>
        <w:rPr>
          <w:rFonts w:cstheme="minorHAnsi"/>
        </w:rPr>
      </w:pPr>
      <w:r w:rsidRPr="539BEBBF">
        <w:rPr>
          <w:rFonts w:eastAsiaTheme="minorEastAsia"/>
        </w:rPr>
        <w:t xml:space="preserve">Перечень структурных элементов логической модели </w:t>
      </w:r>
      <w:r w:rsidRPr="539BEBBF">
        <w:rPr>
          <w:rFonts w:eastAsiaTheme="minorEastAsia"/>
          <w:lang w:val="en-US"/>
        </w:rPr>
        <w:t>XML</w:t>
      </w:r>
      <w:r w:rsidRPr="539BEBBF">
        <w:rPr>
          <w:rFonts w:eastAsiaTheme="minorEastAsia"/>
        </w:rPr>
        <w:t xml:space="preserve">-сообщений и детальная информация о них приведены в разделе 2 «Описание структуры </w:t>
      </w:r>
      <w:r w:rsidRPr="539BEBBF">
        <w:rPr>
          <w:rFonts w:eastAsiaTheme="minorEastAsia"/>
          <w:lang w:val="en-US"/>
        </w:rPr>
        <w:t>XML</w:t>
      </w:r>
      <w:r w:rsidRPr="539BEBBF">
        <w:rPr>
          <w:rFonts w:eastAsiaTheme="minorEastAsia"/>
        </w:rPr>
        <w:t>-файла» настоящего документа.</w:t>
      </w:r>
    </w:p>
    <w:p w14:paraId="14DFF9C3" w14:textId="77777777" w:rsidR="002C1871" w:rsidRPr="00130BF9" w:rsidRDefault="539BEBBF" w:rsidP="002C1871">
      <w:pPr>
        <w:pStyle w:val="affd"/>
        <w:spacing w:after="0"/>
        <w:rPr>
          <w:rFonts w:cstheme="minorHAnsi"/>
        </w:rPr>
      </w:pPr>
      <w:r w:rsidRPr="539BEBBF">
        <w:rPr>
          <w:rFonts w:eastAsiaTheme="minorEastAsia"/>
        </w:rPr>
        <w:t>Для каждого структурного элемента логической модели сообщений приводятся следующие сведения:</w:t>
      </w:r>
    </w:p>
    <w:p w14:paraId="6F7D7C4A" w14:textId="77777777" w:rsidR="002C1871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e"/>
          <w:rFonts w:asciiTheme="minorHAnsi" w:eastAsiaTheme="minorEastAsia" w:hAnsiTheme="minorHAnsi"/>
          <w:sz w:val="22"/>
          <w:szCs w:val="22"/>
          <w:u w:val="single"/>
        </w:rPr>
        <w:t>Наименование элемента</w:t>
      </w:r>
      <w:r w:rsidRPr="539BEBBF">
        <w:rPr>
          <w:rStyle w:val="affe"/>
          <w:rFonts w:asciiTheme="minorHAnsi" w:eastAsiaTheme="minorEastAsia" w:hAnsiTheme="minorHAnsi"/>
          <w:sz w:val="22"/>
          <w:szCs w:val="22"/>
        </w:rPr>
        <w:t xml:space="preserve">. 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Приводится наименование элемента в соответствии со спецификацией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XML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. Наименование абстрактных (не могут при</w:t>
      </w:r>
      <w:bookmarkStart w:id="5" w:name="_GoBack"/>
      <w:bookmarkEnd w:id="5"/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сутствовать в конечном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XML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-файле) элементов выделяется </w:t>
      </w:r>
      <w:r w:rsidRPr="539BEBBF">
        <w:rPr>
          <w:rStyle w:val="affc"/>
          <w:rFonts w:asciiTheme="minorHAnsi" w:eastAsiaTheme="minorEastAsia" w:hAnsiTheme="minorHAnsi"/>
          <w:color w:val="AEAAAA" w:themeColor="background2" w:themeShade="BF"/>
          <w:sz w:val="22"/>
          <w:szCs w:val="22"/>
        </w:rPr>
        <w:t xml:space="preserve">серым 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цветом.</w:t>
      </w:r>
    </w:p>
    <w:p w14:paraId="3C16038A" w14:textId="77777777" w:rsidR="002C1871" w:rsidRPr="00D47E92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ind w:firstLine="709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Может быть представлен список элементов, разделенных символом «|». В этом случае в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XML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-файле может быть указан только один элемент из списка (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xsd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: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choice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). Если все элементы списка обязательны, тогда в файле обязательно должен быть указан хотя бы один из них.</w:t>
      </w:r>
    </w:p>
    <w:p w14:paraId="3392AB1C" w14:textId="77777777" w:rsidR="002C1871" w:rsidRPr="00C82E1C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i/>
          <w:sz w:val="22"/>
          <w:szCs w:val="22"/>
        </w:rPr>
      </w:pPr>
      <w:r w:rsidRPr="539BEBBF">
        <w:rPr>
          <w:rStyle w:val="affe"/>
          <w:rFonts w:asciiTheme="minorHAnsi" w:eastAsiaTheme="minorEastAsia" w:hAnsiTheme="minorHAnsi"/>
          <w:sz w:val="22"/>
          <w:szCs w:val="22"/>
          <w:u w:val="single"/>
        </w:rPr>
        <w:t xml:space="preserve">Описание. </w:t>
      </w:r>
      <w:r w:rsidRPr="539BEBBF">
        <w:rPr>
          <w:rStyle w:val="affe"/>
          <w:rFonts w:asciiTheme="minorHAnsi" w:eastAsiaTheme="minorEastAsia" w:hAnsiTheme="minorHAnsi"/>
          <w:i w:val="0"/>
          <w:sz w:val="22"/>
          <w:szCs w:val="22"/>
        </w:rPr>
        <w:t>Подробное описание, физический смысл элемента.</w:t>
      </w:r>
    </w:p>
    <w:p w14:paraId="1CBB332E" w14:textId="77777777" w:rsidR="002C1871" w:rsidRPr="0089376B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e"/>
          <w:rFonts w:asciiTheme="minorHAnsi" w:eastAsiaTheme="minorEastAsia" w:hAnsiTheme="minorHAnsi"/>
          <w:sz w:val="22"/>
          <w:szCs w:val="22"/>
          <w:u w:val="single"/>
        </w:rPr>
        <w:t>Признак типа элемента</w:t>
      </w:r>
      <w:r w:rsidRPr="539BEBBF">
        <w:rPr>
          <w:rStyle w:val="affe"/>
          <w:rFonts w:asciiTheme="minorHAnsi" w:eastAsiaTheme="minorEastAsia" w:hAnsiTheme="minorHAnsi"/>
          <w:sz w:val="22"/>
          <w:szCs w:val="22"/>
        </w:rPr>
        <w:t xml:space="preserve">. 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Может принимать следующие значения: </w:t>
      </w:r>
    </w:p>
    <w:p w14:paraId="54A735AA" w14:textId="77777777" w:rsidR="002C1871" w:rsidRPr="00834949" w:rsidRDefault="539BEBBF" w:rsidP="539BEBBF">
      <w:pPr>
        <w:pStyle w:val="a"/>
        <w:numPr>
          <w:ilvl w:val="0"/>
          <w:numId w:val="25"/>
        </w:numPr>
        <w:tabs>
          <w:tab w:val="left" w:pos="708"/>
        </w:tabs>
        <w:spacing w:after="0"/>
        <w:ind w:left="714" w:hanging="357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"С" – сложный элемент логической модели (содержит вложенные элементы), </w:t>
      </w:r>
    </w:p>
    <w:p w14:paraId="2DC29F50" w14:textId="77777777" w:rsidR="002C1871" w:rsidRPr="0089376B" w:rsidRDefault="539BEBBF" w:rsidP="539BEBBF">
      <w:pPr>
        <w:pStyle w:val="a"/>
        <w:numPr>
          <w:ilvl w:val="0"/>
          <w:numId w:val="25"/>
        </w:numPr>
        <w:tabs>
          <w:tab w:val="left" w:pos="708"/>
        </w:tabs>
        <w:spacing w:after="0"/>
        <w:ind w:left="714" w:hanging="357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"П" – простой элемент логической модели, реализованный в виде элемента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XML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 файла,</w:t>
      </w:r>
    </w:p>
    <w:p w14:paraId="1E6690C3" w14:textId="77777777" w:rsidR="002C1871" w:rsidRPr="00DF7D69" w:rsidRDefault="539BEBBF" w:rsidP="539BEBBF">
      <w:pPr>
        <w:pStyle w:val="a"/>
        <w:numPr>
          <w:ilvl w:val="0"/>
          <w:numId w:val="25"/>
        </w:numPr>
        <w:tabs>
          <w:tab w:val="left" w:pos="708"/>
        </w:tabs>
        <w:spacing w:after="0"/>
        <w:ind w:left="714" w:hanging="357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"ПА"– простой элемент модели с атрибутами,</w:t>
      </w:r>
    </w:p>
    <w:p w14:paraId="5FCC545E" w14:textId="77777777" w:rsidR="002C1871" w:rsidRPr="00130BF9" w:rsidRDefault="539BEBBF" w:rsidP="539BEBBF">
      <w:pPr>
        <w:pStyle w:val="a"/>
        <w:numPr>
          <w:ilvl w:val="0"/>
          <w:numId w:val="25"/>
        </w:numPr>
        <w:tabs>
          <w:tab w:val="left" w:pos="708"/>
        </w:tabs>
        <w:spacing w:after="0"/>
        <w:ind w:left="714" w:hanging="357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"А" – простой элемент логической модели, реализованный в виде атрибута элемента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XML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 файла. Простой элемент </w:t>
      </w:r>
      <w:r w:rsidRPr="539BEBBF">
        <w:rPr>
          <w:rFonts w:asciiTheme="minorHAnsi" w:eastAsiaTheme="minorEastAsia" w:hAnsiTheme="minorHAnsi"/>
        </w:rPr>
        <w:t xml:space="preserve">логической модели 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не содержит вложенные элементы.</w:t>
      </w:r>
    </w:p>
    <w:p w14:paraId="3CCD7796" w14:textId="77777777" w:rsidR="002C1871" w:rsidRPr="00AC3157" w:rsidRDefault="539BEBBF" w:rsidP="002C1871">
      <w:pPr>
        <w:pStyle w:val="HTML"/>
        <w:tabs>
          <w:tab w:val="clear" w:pos="916"/>
          <w:tab w:val="left" w:pos="709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e"/>
          <w:rFonts w:asciiTheme="minorHAnsi" w:eastAsiaTheme="minorEastAsia" w:hAnsiTheme="minorHAnsi" w:cstheme="minorBidi"/>
          <w:sz w:val="22"/>
          <w:szCs w:val="22"/>
          <w:u w:val="single"/>
        </w:rPr>
        <w:t>Формат</w:t>
      </w:r>
      <w:r w:rsidRPr="539BEBBF">
        <w:rPr>
          <w:rStyle w:val="affe"/>
          <w:rFonts w:asciiTheme="minorHAnsi" w:eastAsiaTheme="minorEastAsia" w:hAnsiTheme="minorHAnsi" w:cstheme="minorBidi"/>
          <w:sz w:val="22"/>
          <w:szCs w:val="22"/>
        </w:rPr>
        <w:t>.</w:t>
      </w:r>
      <w:r w:rsidRPr="539BEBBF">
        <w:rPr>
          <w:rFonts w:asciiTheme="minorHAnsi" w:eastAsiaTheme="minorEastAsia" w:hAnsiTheme="minorHAnsi" w:cstheme="minorBidi"/>
          <w:sz w:val="22"/>
          <w:szCs w:val="22"/>
        </w:rPr>
        <w:t xml:space="preserve"> Формат 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 xml:space="preserve">значения элемента представляется следующими условными обозначениями: </w:t>
      </w:r>
    </w:p>
    <w:p w14:paraId="31717C60" w14:textId="77777777" w:rsidR="002C1871" w:rsidRPr="000C7613" w:rsidRDefault="539BEBBF" w:rsidP="539BEBBF">
      <w:pPr>
        <w:pStyle w:val="HTML"/>
        <w:numPr>
          <w:ilvl w:val="0"/>
          <w:numId w:val="24"/>
        </w:numPr>
        <w:tabs>
          <w:tab w:val="left" w:pos="708"/>
        </w:tabs>
        <w:spacing w:after="0"/>
        <w:ind w:left="714" w:hanging="357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 xml:space="preserve">Т – символьная строка. </w:t>
      </w:r>
      <w:r w:rsidRPr="539BEBBF">
        <w:rPr>
          <w:rFonts w:asciiTheme="minorHAnsi" w:eastAsiaTheme="minorEastAsia" w:hAnsiTheme="minorHAnsi" w:cstheme="minorBidi"/>
          <w:sz w:val="22"/>
          <w:szCs w:val="22"/>
        </w:rPr>
        <w:t>Формат символьной строки указывается в виде Т(n-к) или T(=к), где n - минимальное количество знаков, к – максимальное количество знаков, символ "-" – разделитель, символ "=" означает фиксированное количество знаков в строке. В случае, если максимальное количество знаков неограниченно, формат имеет вид Т(n-);</w:t>
      </w:r>
    </w:p>
    <w:p w14:paraId="69BD4245" w14:textId="77777777" w:rsidR="002C1871" w:rsidRPr="000C7613" w:rsidRDefault="539BEBBF" w:rsidP="539BEBBF">
      <w:pPr>
        <w:pStyle w:val="HTML"/>
        <w:numPr>
          <w:ilvl w:val="0"/>
          <w:numId w:val="24"/>
        </w:numPr>
        <w:tabs>
          <w:tab w:val="left" w:pos="708"/>
        </w:tabs>
        <w:spacing w:after="0"/>
        <w:jc w:val="both"/>
        <w:rPr>
          <w:rFonts w:asciiTheme="minorHAnsi" w:eastAsiaTheme="minorEastAsia" w:hAnsiTheme="minorHAnsi" w:cstheme="minorBidi"/>
        </w:rPr>
      </w:pP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 xml:space="preserve">N – числовое значение (целое или дробное). </w:t>
      </w:r>
      <w:r w:rsidRPr="539BEBBF">
        <w:rPr>
          <w:rFonts w:asciiTheme="minorHAnsi" w:eastAsiaTheme="minorEastAsia" w:hAnsiTheme="minorHAnsi" w:cstheme="minorBidi"/>
          <w:sz w:val="22"/>
          <w:szCs w:val="22"/>
        </w:rPr>
        <w:t>Формат числового значения указывается в виде N(m.к), где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(т.е. число целое), то формат числового значения имеет вид N(m). Символ "=" означает фиксированное количество позиций в числе;</w:t>
      </w:r>
    </w:p>
    <w:p w14:paraId="1CA43147" w14:textId="77777777" w:rsidR="002C1871" w:rsidRPr="007E2C3E" w:rsidRDefault="002C1871" w:rsidP="002C1871">
      <w:pPr>
        <w:pStyle w:val="HTML"/>
        <w:numPr>
          <w:ilvl w:val="0"/>
          <w:numId w:val="24"/>
        </w:numPr>
        <w:spacing w:after="0"/>
        <w:jc w:val="both"/>
        <w:rPr>
          <w:rStyle w:val="affc"/>
          <w:color w:val="000000"/>
        </w:rPr>
      </w:pP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  <w:lang w:val="en-US"/>
        </w:rPr>
        <w:t>Date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 xml:space="preserve"> – дата в формате[-]</w:t>
      </w:r>
      <w:bookmarkStart w:id="6" w:name="OLE_LINK117"/>
      <w:bookmarkStart w:id="7" w:name="OLE_LINK118"/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  <w:lang w:val="en-US"/>
        </w:rPr>
        <w:t>YYYY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>-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  <w:lang w:val="en-US"/>
        </w:rPr>
        <w:t>MM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>-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  <w:lang w:val="en-US"/>
        </w:rPr>
        <w:t>DD</w:t>
      </w:r>
      <w:bookmarkEnd w:id="6"/>
      <w:bookmarkEnd w:id="7"/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>;</w:t>
      </w:r>
    </w:p>
    <w:p w14:paraId="62032CF5" w14:textId="77777777" w:rsidR="002C1871" w:rsidRPr="007E2C3E" w:rsidRDefault="539BEBBF" w:rsidP="002C1871">
      <w:pPr>
        <w:pStyle w:val="HTML"/>
        <w:numPr>
          <w:ilvl w:val="0"/>
          <w:numId w:val="24"/>
        </w:numPr>
        <w:spacing w:after="0"/>
        <w:jc w:val="both"/>
        <w:rPr>
          <w:color w:val="000000"/>
        </w:rPr>
      </w:pP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  <w:lang w:val="en-US"/>
        </w:rPr>
        <w:t>DateTime</w:t>
      </w:r>
      <w:r w:rsidRPr="539BEBBF">
        <w:rPr>
          <w:rStyle w:val="affc"/>
          <w:rFonts w:asciiTheme="minorHAnsi" w:eastAsiaTheme="minorEastAsia" w:hAnsiTheme="minorHAnsi" w:cstheme="minorBidi"/>
          <w:sz w:val="22"/>
          <w:szCs w:val="22"/>
        </w:rPr>
        <w:t xml:space="preserve"> – дата и время в формате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[-]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CCYY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-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MM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-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DDThh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mm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: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ss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[.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>mmmZ</w:t>
      </w:r>
      <w:r w:rsidRPr="539BEBB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];</w:t>
      </w:r>
    </w:p>
    <w:p w14:paraId="2EE0ADBD" w14:textId="77777777" w:rsidR="002C1871" w:rsidRPr="005300E5" w:rsidRDefault="539BEBBF" w:rsidP="539BEBBF">
      <w:pPr>
        <w:pStyle w:val="a"/>
        <w:numPr>
          <w:ilvl w:val="0"/>
          <w:numId w:val="24"/>
        </w:numPr>
        <w:tabs>
          <w:tab w:val="left" w:pos="708"/>
        </w:tabs>
        <w:spacing w:after="0"/>
        <w:rPr>
          <w:rFonts w:asciiTheme="minorHAnsi" w:eastAsiaTheme="minorEastAsia" w:hAnsiTheme="minorHAnsi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Bool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 – логическое значение: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true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 или </w:t>
      </w:r>
      <w:r w:rsidRPr="539BEBBF">
        <w:rPr>
          <w:rStyle w:val="affc"/>
          <w:rFonts w:asciiTheme="minorHAnsi" w:eastAsiaTheme="minorEastAsia" w:hAnsiTheme="minorHAnsi"/>
          <w:sz w:val="22"/>
          <w:szCs w:val="22"/>
          <w:lang w:val="en-US"/>
        </w:rPr>
        <w:t>false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. </w:t>
      </w:r>
    </w:p>
    <w:p w14:paraId="7C75F35D" w14:textId="77777777" w:rsidR="002C1871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e"/>
          <w:rFonts w:asciiTheme="minorHAnsi" w:eastAsiaTheme="minorEastAsia" w:hAnsiTheme="minorHAnsi"/>
          <w:sz w:val="22"/>
          <w:szCs w:val="22"/>
          <w:u w:val="single"/>
        </w:rPr>
        <w:t xml:space="preserve">Признак обязательности </w:t>
      </w: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определяет обязательность присутствия элемента (совокупности наименования элемента и его значения) в сообщении. Признак обязательности элемента может принимать следующие значения: </w:t>
      </w:r>
    </w:p>
    <w:p w14:paraId="54063078" w14:textId="77777777" w:rsidR="002C1871" w:rsidRDefault="539BEBBF" w:rsidP="539BEBBF">
      <w:pPr>
        <w:pStyle w:val="a"/>
        <w:numPr>
          <w:ilvl w:val="0"/>
          <w:numId w:val="26"/>
        </w:numPr>
        <w:tabs>
          <w:tab w:val="left" w:pos="708"/>
        </w:tabs>
        <w:spacing w:after="0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"О" – наличие элемента в сообщении обязательно; </w:t>
      </w:r>
    </w:p>
    <w:p w14:paraId="0C7E44D6" w14:textId="77777777" w:rsidR="002C1871" w:rsidRDefault="539BEBBF" w:rsidP="539BEBBF">
      <w:pPr>
        <w:pStyle w:val="a"/>
        <w:numPr>
          <w:ilvl w:val="0"/>
          <w:numId w:val="26"/>
        </w:numPr>
        <w:tabs>
          <w:tab w:val="left" w:pos="708"/>
        </w:tabs>
        <w:spacing w:after="0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"Н" – присутствие элемента в сообщении необязательно, т.е. элемент может отсутствовать; </w:t>
      </w:r>
    </w:p>
    <w:p w14:paraId="63238607" w14:textId="77777777" w:rsidR="002C1871" w:rsidRPr="0089376B" w:rsidRDefault="539BEBBF" w:rsidP="539BEBBF">
      <w:pPr>
        <w:pStyle w:val="a"/>
        <w:numPr>
          <w:ilvl w:val="0"/>
          <w:numId w:val="26"/>
        </w:numPr>
        <w:tabs>
          <w:tab w:val="left" w:pos="708"/>
        </w:tabs>
        <w:spacing w:after="0"/>
        <w:rPr>
          <w:rStyle w:val="affc"/>
          <w:rFonts w:asciiTheme="minorHAnsi" w:eastAsiaTheme="minorEastAsia" w:hAnsi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"У" — требования к наличию элемента определяется некоторыми условиями.</w:t>
      </w:r>
    </w:p>
    <w:p w14:paraId="64D9B4E6" w14:textId="77777777" w:rsidR="002C1871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Если элемент принимает ограниченный перечень значений в соответствии со справочником, тогда признак обязательности элемента дополняется символом "К". </w:t>
      </w:r>
      <w:proofErr w:type="gramStart"/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>Например</w:t>
      </w:r>
      <w:proofErr w:type="gramEnd"/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t xml:space="preserve">: "ОК". </w:t>
      </w:r>
    </w:p>
    <w:p w14:paraId="0EFDCD26" w14:textId="77777777" w:rsidR="002C1871" w:rsidRPr="00130BF9" w:rsidRDefault="539BEBBF" w:rsidP="002C1871">
      <w:pPr>
        <w:pStyle w:val="a"/>
        <w:numPr>
          <w:ilvl w:val="0"/>
          <w:numId w:val="0"/>
        </w:numPr>
        <w:tabs>
          <w:tab w:val="left" w:pos="708"/>
        </w:tabs>
        <w:spacing w:after="0"/>
        <w:rPr>
          <w:rStyle w:val="affc"/>
          <w:rFonts w:asciiTheme="minorHAnsi" w:hAnsiTheme="minorHAnsi" w:cstheme="minorHAnsi"/>
          <w:sz w:val="22"/>
          <w:szCs w:val="22"/>
        </w:rPr>
      </w:pPr>
      <w:r w:rsidRPr="539BEBBF">
        <w:rPr>
          <w:rStyle w:val="affc"/>
          <w:rFonts w:asciiTheme="minorHAnsi" w:eastAsiaTheme="minorEastAsia" w:hAnsiTheme="minorHAnsi"/>
          <w:sz w:val="22"/>
          <w:szCs w:val="22"/>
        </w:rPr>
        <w:lastRenderedPageBreak/>
        <w:t>"М" — если один элемент может присутствовать в документе подряд несколько раз, тогда признак обязательности элемента дополняется символом. Например: "НМ, ОКМ, УМ".</w:t>
      </w:r>
    </w:p>
    <w:p w14:paraId="39B3EC5E" w14:textId="77777777" w:rsidR="00023CC3" w:rsidRDefault="539BEBBF" w:rsidP="002C1871">
      <w:pPr>
        <w:rPr>
          <w:rFonts w:ascii="Calibri Light" w:eastAsiaTheme="majorEastAsia" w:hAnsi="Calibri Light" w:cstheme="majorBidi"/>
          <w:b/>
          <w:bCs/>
          <w:smallCaps/>
          <w:color w:val="000000" w:themeColor="text1"/>
          <w:sz w:val="36"/>
          <w:szCs w:val="36"/>
        </w:rPr>
      </w:pPr>
      <w:r w:rsidRPr="539BEBBF">
        <w:rPr>
          <w:rStyle w:val="affe"/>
          <w:u w:val="single"/>
        </w:rPr>
        <w:t>Примечание</w:t>
      </w:r>
      <w:r w:rsidRPr="539BEBBF">
        <w:rPr>
          <w:rStyle w:val="affe"/>
        </w:rPr>
        <w:t xml:space="preserve">. </w:t>
      </w:r>
      <w:r w:rsidRPr="539BEBBF">
        <w:rPr>
          <w:rStyle w:val="affc"/>
        </w:rPr>
        <w:t>Для сложных элементов указывается ссылка на таблицу, в которой описывается состав данного элемента. Для абстрактных элементов может приводиться ссылка на расширяющий элемент. Для элементов, принимающих ограниченный перечень значений из справочника – ссылка на данный справочник.</w:t>
      </w:r>
      <w:r w:rsidR="002C1871">
        <w:br w:type="page"/>
      </w:r>
    </w:p>
    <w:p w14:paraId="467FA984" w14:textId="77777777" w:rsidR="00882D34" w:rsidRPr="00F658EA" w:rsidRDefault="539BEBBF" w:rsidP="005379BF">
      <w:pPr>
        <w:pStyle w:val="1"/>
      </w:pPr>
      <w:r>
        <w:lastRenderedPageBreak/>
        <w:t>Описание структуры XML-файла</w:t>
      </w:r>
      <w:bookmarkEnd w:id="3"/>
      <w:bookmarkEnd w:id="4"/>
    </w:p>
    <w:p w14:paraId="2A96FEDA" w14:textId="77777777" w:rsidR="00882D34" w:rsidRPr="002B7333" w:rsidRDefault="539BEBBF" w:rsidP="00882D34">
      <w:pPr>
        <w:ind w:left="576"/>
      </w:pPr>
      <w:r>
        <w:t xml:space="preserve">Рекомендуется следующим образом именовать файлы обмена: </w:t>
      </w:r>
    </w:p>
    <w:p w14:paraId="7DBBB91F" w14:textId="77777777" w:rsidR="00882D34" w:rsidRPr="00F658EA" w:rsidRDefault="539BEBBF" w:rsidP="00882D34">
      <w:pPr>
        <w:rPr>
          <w:lang w:val="en-US"/>
        </w:rPr>
      </w:pPr>
      <w:r w:rsidRPr="539BEBBF">
        <w:rPr>
          <w:lang w:val="en-US"/>
        </w:rPr>
        <w:t xml:space="preserve">&lt;DocumentType&gt;_&lt;EDIMessageId&gt;.xml, </w:t>
      </w:r>
      <w:r>
        <w:t>где</w:t>
      </w:r>
      <w:r w:rsidRPr="539BEBBF">
        <w:rPr>
          <w:lang w:val="en-US"/>
        </w:rPr>
        <w:t>:</w:t>
      </w:r>
    </w:p>
    <w:p w14:paraId="25B9E8DA" w14:textId="19C117B2" w:rsidR="00882D34" w:rsidRPr="00554724" w:rsidRDefault="539BEBBF" w:rsidP="00882D34">
      <w:pPr>
        <w:pStyle w:val="a4"/>
        <w:numPr>
          <w:ilvl w:val="0"/>
          <w:numId w:val="10"/>
        </w:numPr>
        <w:spacing w:after="200" w:line="276" w:lineRule="auto"/>
        <w:rPr>
          <w:lang w:val="en-US"/>
        </w:rPr>
      </w:pPr>
      <w:r w:rsidRPr="539BEBBF">
        <w:rPr>
          <w:lang w:val="en-US"/>
        </w:rPr>
        <w:t xml:space="preserve">Document Type – </w:t>
      </w:r>
      <w:r>
        <w:t>код</w:t>
      </w:r>
      <w:r w:rsidR="00864853" w:rsidRPr="00864853">
        <w:rPr>
          <w:lang w:val="en-US"/>
        </w:rPr>
        <w:t xml:space="preserve"> </w:t>
      </w:r>
      <w:r>
        <w:t>документа</w:t>
      </w:r>
      <w:r w:rsidRPr="539BEBBF">
        <w:rPr>
          <w:lang w:val="en-US"/>
        </w:rPr>
        <w:t xml:space="preserve">, </w:t>
      </w:r>
      <w:r>
        <w:t>согласно</w:t>
      </w:r>
      <w:r w:rsidR="00864853" w:rsidRPr="00864853">
        <w:rPr>
          <w:lang w:val="en-US"/>
        </w:rPr>
        <w:t xml:space="preserve"> </w:t>
      </w:r>
      <w:r>
        <w:t>справочнику</w:t>
      </w:r>
      <w:r w:rsidR="00864853" w:rsidRPr="00864853">
        <w:rPr>
          <w:lang w:val="en-US"/>
        </w:rPr>
        <w:t xml:space="preserve"> </w:t>
      </w:r>
      <w:hyperlink w:anchor="_EDIDocumentTypeCodeList" w:history="1">
        <w:r w:rsidRPr="006526AB">
          <w:rPr>
            <w:rStyle w:val="aff5"/>
            <w:lang w:val="en-US"/>
          </w:rPr>
          <w:t>EDIDocumentTypeCodeList</w:t>
        </w:r>
      </w:hyperlink>
      <w:r w:rsidRPr="539BEBBF">
        <w:rPr>
          <w:lang w:val="en-US"/>
        </w:rPr>
        <w:t>,</w:t>
      </w:r>
      <w:hyperlink w:anchor="_EDIDocumentTypeCodeList" w:history="1"/>
    </w:p>
    <w:p w14:paraId="6826C025" w14:textId="77777777" w:rsidR="00882D34" w:rsidRPr="000C5E15" w:rsidRDefault="539BEBBF" w:rsidP="00882D34">
      <w:pPr>
        <w:pStyle w:val="a4"/>
        <w:numPr>
          <w:ilvl w:val="0"/>
          <w:numId w:val="10"/>
        </w:numPr>
        <w:spacing w:after="200" w:line="276" w:lineRule="auto"/>
      </w:pPr>
      <w:r w:rsidRPr="539BEBBF">
        <w:rPr>
          <w:lang w:val="en-US"/>
        </w:rPr>
        <w:t>EDIMessageId</w:t>
      </w:r>
      <w:r>
        <w:t xml:space="preserve"> – уникальный номер сообщения (</w:t>
      </w:r>
      <w:r w:rsidRPr="539BEBBF">
        <w:rPr>
          <w:lang w:val="en-US"/>
        </w:rPr>
        <w:t>max</w:t>
      </w:r>
      <w:r>
        <w:t>36 символов), задается отправителем.</w:t>
      </w:r>
    </w:p>
    <w:p w14:paraId="31A63A30" w14:textId="77777777" w:rsidR="00882D34" w:rsidRPr="002B7333" w:rsidRDefault="539BEBBF" w:rsidP="00882D34">
      <w:r>
        <w:t xml:space="preserve">Например, </w:t>
      </w:r>
      <w:r w:rsidRPr="539BEBBF">
        <w:rPr>
          <w:lang w:val="en-US"/>
        </w:rPr>
        <w:t>ORDERS</w:t>
      </w:r>
      <w:r>
        <w:t>_</w:t>
      </w:r>
      <w:r w:rsidRPr="539BEBBF">
        <w:rPr>
          <w:lang w:val="en-US"/>
        </w:rPr>
        <w:t>nbj</w:t>
      </w:r>
      <w:r>
        <w:t>9</w:t>
      </w:r>
      <w:r w:rsidRPr="539BEBBF">
        <w:rPr>
          <w:lang w:val="en-US"/>
        </w:rPr>
        <w:t>TOR</w:t>
      </w:r>
      <w:r>
        <w:t>6</w:t>
      </w:r>
      <w:r w:rsidRPr="539BEBBF">
        <w:rPr>
          <w:lang w:val="en-US"/>
        </w:rPr>
        <w:t>C</w:t>
      </w:r>
      <w:r>
        <w:t>2</w:t>
      </w:r>
      <w:r w:rsidRPr="539BEBBF">
        <w:rPr>
          <w:lang w:val="en-US"/>
        </w:rPr>
        <w:t>z</w:t>
      </w:r>
      <w:r>
        <w:t>1</w:t>
      </w:r>
      <w:r w:rsidRPr="539BEBBF">
        <w:rPr>
          <w:lang w:val="en-US"/>
        </w:rPr>
        <w:t>FmnwHJjLq</w:t>
      </w:r>
      <w:r>
        <w:t>KVkhGP4a53.</w:t>
      </w:r>
      <w:r w:rsidRPr="539BEBBF">
        <w:rPr>
          <w:lang w:val="en-US"/>
        </w:rPr>
        <w:t>xml</w:t>
      </w:r>
    </w:p>
    <w:p w14:paraId="511308BF" w14:textId="77777777" w:rsidR="00882D34" w:rsidRDefault="539BEBBF" w:rsidP="00882D34">
      <w:r>
        <w:t xml:space="preserve">Первая строка </w:t>
      </w:r>
      <w:r w:rsidRPr="539BEBBF">
        <w:rPr>
          <w:lang w:val="en-US"/>
        </w:rPr>
        <w:t>XML</w:t>
      </w:r>
      <w:r>
        <w:t>-файла должна иметь следующий вид:</w:t>
      </w:r>
    </w:p>
    <w:p w14:paraId="624361E6" w14:textId="77777777" w:rsidR="00882D34" w:rsidRPr="00C82E1C" w:rsidRDefault="539BEBBF" w:rsidP="00882D34">
      <w:r>
        <w:t>&lt;?</w:t>
      </w:r>
      <w:r w:rsidRPr="539BEBBF">
        <w:rPr>
          <w:lang w:val="en-US"/>
        </w:rPr>
        <w:t>xmlversion</w:t>
      </w:r>
      <w:r>
        <w:t xml:space="preserve">="1.0" </w:t>
      </w:r>
      <w:r w:rsidRPr="539BEBBF">
        <w:rPr>
          <w:lang w:val="en-US"/>
        </w:rPr>
        <w:t>encoding</w:t>
      </w:r>
      <w:r>
        <w:t>="</w:t>
      </w:r>
      <w:r w:rsidRPr="539BEBBF">
        <w:rPr>
          <w:lang w:val="en-US"/>
        </w:rPr>
        <w:t>utf</w:t>
      </w:r>
      <w:r>
        <w:t>-8"?&gt;.</w:t>
      </w:r>
    </w:p>
    <w:p w14:paraId="4E0F9E94" w14:textId="77777777" w:rsidR="00023CC3" w:rsidRDefault="00023CC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8" w:name="_Toc396321205"/>
      <w:r>
        <w:br w:type="page"/>
      </w:r>
    </w:p>
    <w:p w14:paraId="2BF7B6B7" w14:textId="77777777" w:rsidR="00882D34" w:rsidRPr="005379BF" w:rsidRDefault="539BEBBF" w:rsidP="005379BF">
      <w:pPr>
        <w:pStyle w:val="2"/>
        <w:numPr>
          <w:ilvl w:val="1"/>
          <w:numId w:val="1"/>
        </w:numPr>
        <w:rPr>
          <w:lang w:val="en-US"/>
        </w:rPr>
      </w:pPr>
      <w:r>
        <w:lastRenderedPageBreak/>
        <w:t>Общая</w:t>
      </w:r>
      <w:r w:rsidR="00AD0AAD">
        <w:t xml:space="preserve"> </w:t>
      </w:r>
      <w:r>
        <w:t>часть</w:t>
      </w:r>
      <w:r w:rsidR="00AD0AAD">
        <w:t xml:space="preserve"> </w:t>
      </w:r>
      <w:r w:rsidRPr="539BEBBF">
        <w:rPr>
          <w:lang w:val="en-US"/>
        </w:rPr>
        <w:t>EDI</w:t>
      </w:r>
    </w:p>
    <w:bookmarkEnd w:id="8"/>
    <w:p w14:paraId="5DF0438E" w14:textId="77777777" w:rsidR="00882D34" w:rsidRPr="00BB5828" w:rsidRDefault="539BEBBF" w:rsidP="00C3055F">
      <w:pPr>
        <w:pStyle w:val="4"/>
        <w:rPr>
          <w:lang w:val="en-US"/>
        </w:rPr>
      </w:pPr>
      <w:r w:rsidRPr="539BEBBF">
        <w:rPr>
          <w:lang w:val="en-US"/>
        </w:rPr>
        <w:t>EDIMessage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551"/>
        <w:gridCol w:w="1135"/>
        <w:gridCol w:w="1272"/>
        <w:gridCol w:w="1277"/>
        <w:gridCol w:w="2410"/>
      </w:tblGrid>
      <w:tr w:rsidR="00CD3C01" w14:paraId="30CE5AAF" w14:textId="77777777" w:rsidTr="539BEBBF">
        <w:tc>
          <w:tcPr>
            <w:tcW w:w="1079" w:type="pct"/>
            <w:shd w:val="clear" w:color="auto" w:fill="F2F2F2" w:themeFill="background1" w:themeFillShade="F2"/>
          </w:tcPr>
          <w:p w14:paraId="655C975E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7" w:type="pct"/>
            <w:shd w:val="clear" w:color="auto" w:fill="F2F2F2" w:themeFill="background1" w:themeFillShade="F2"/>
          </w:tcPr>
          <w:p w14:paraId="2C27E9DC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1243684E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7" w:type="pct"/>
            <w:shd w:val="clear" w:color="auto" w:fill="F2F2F2" w:themeFill="background1" w:themeFillShade="F2"/>
          </w:tcPr>
          <w:p w14:paraId="3F052179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42E1EE15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70776E46" w14:textId="77777777" w:rsidR="00882D34" w:rsidRPr="002C1871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CD3C01" w14:paraId="71ED42A1" w14:textId="77777777" w:rsidTr="539BEBBF">
        <w:trPr>
          <w:trHeight w:val="512"/>
        </w:trPr>
        <w:tc>
          <w:tcPr>
            <w:tcW w:w="1079" w:type="pct"/>
          </w:tcPr>
          <w:p w14:paraId="7779AA96" w14:textId="77777777" w:rsidR="00882D34" w:rsidRPr="00EE234F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id</w:t>
            </w:r>
          </w:p>
        </w:tc>
        <w:tc>
          <w:tcPr>
            <w:tcW w:w="1157" w:type="pct"/>
          </w:tcPr>
          <w:p w14:paraId="1192337B" w14:textId="77777777" w:rsidR="002C1871" w:rsidRDefault="539BEBBF" w:rsidP="002C1871">
            <w:pPr>
              <w:spacing w:after="0"/>
            </w:pPr>
            <w:r>
              <w:t>Уникальный номер сообщения.</w:t>
            </w:r>
          </w:p>
          <w:p w14:paraId="30CDBA3F" w14:textId="77777777" w:rsidR="00882D34" w:rsidRPr="007D38B3" w:rsidRDefault="539BEBBF" w:rsidP="002C1871">
            <w:pPr>
              <w:spacing w:after="0"/>
            </w:pPr>
            <w:r w:rsidRPr="539BEBBF">
              <w:rPr>
                <w:sz w:val="18"/>
                <w:szCs w:val="18"/>
              </w:rPr>
              <w:t xml:space="preserve">В сообщении, которое приходит получателю, генерируется </w:t>
            </w:r>
            <w:r w:rsidRPr="539BEBBF">
              <w:rPr>
                <w:sz w:val="18"/>
                <w:szCs w:val="18"/>
                <w:lang w:val="en-US"/>
              </w:rPr>
              <w:t>edi</w:t>
            </w:r>
            <w:r w:rsidRPr="539BEBBF">
              <w:rPr>
                <w:sz w:val="18"/>
                <w:szCs w:val="18"/>
              </w:rPr>
              <w:t>-провайдером</w:t>
            </w:r>
            <w:r>
              <w:t>.</w:t>
            </w:r>
          </w:p>
        </w:tc>
        <w:tc>
          <w:tcPr>
            <w:tcW w:w="515" w:type="pct"/>
          </w:tcPr>
          <w:p w14:paraId="5F6EBE14" w14:textId="77777777" w:rsidR="00882D34" w:rsidRDefault="539BEBBF" w:rsidP="00BF0DE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577" w:type="pct"/>
          </w:tcPr>
          <w:p w14:paraId="367EF223" w14:textId="77777777" w:rsidR="00882D34" w:rsidRDefault="539BEBBF" w:rsidP="00BF0DE1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T(1-</w:t>
            </w:r>
            <w:r>
              <w:t>36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3F1BFFA2" w14:textId="77777777" w:rsidR="00882D34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02AB84E" w14:textId="77777777" w:rsidR="00882D34" w:rsidRPr="002C1871" w:rsidRDefault="00882D34" w:rsidP="002C1871">
            <w:pPr>
              <w:spacing w:after="0" w:line="276" w:lineRule="auto"/>
            </w:pPr>
          </w:p>
        </w:tc>
      </w:tr>
      <w:tr w:rsidR="00CD3C01" w14:paraId="16D40061" w14:textId="77777777" w:rsidTr="539BEBBF">
        <w:trPr>
          <w:trHeight w:val="277"/>
        </w:trPr>
        <w:tc>
          <w:tcPr>
            <w:tcW w:w="1079" w:type="pct"/>
          </w:tcPr>
          <w:p w14:paraId="36220077" w14:textId="77777777" w:rsidR="00882D34" w:rsidRPr="004C4339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interchangeHeader</w:t>
            </w:r>
          </w:p>
        </w:tc>
        <w:tc>
          <w:tcPr>
            <w:tcW w:w="1157" w:type="pct"/>
          </w:tcPr>
          <w:p w14:paraId="5178B750" w14:textId="77777777" w:rsidR="00882D34" w:rsidRPr="00CB2E51" w:rsidRDefault="539BEBBF" w:rsidP="002C1871">
            <w:pPr>
              <w:spacing w:after="0"/>
            </w:pPr>
            <w:r>
              <w:t>Заголовок сообщения</w:t>
            </w:r>
          </w:p>
        </w:tc>
        <w:tc>
          <w:tcPr>
            <w:tcW w:w="515" w:type="pct"/>
          </w:tcPr>
          <w:p w14:paraId="1F1D48FD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7" w:type="pct"/>
          </w:tcPr>
          <w:p w14:paraId="4185CBFB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44EF2D42" w14:textId="77777777" w:rsidR="00882D34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6A804FC" w14:textId="77777777" w:rsidR="00882D34" w:rsidRPr="002C1871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InterchangeHeader" w:history="1">
              <w:r w:rsidRPr="006526AB">
                <w:rPr>
                  <w:rStyle w:val="aff5"/>
                  <w:lang w:val="en-US"/>
                </w:rPr>
                <w:t>InterchangeHeader</w:t>
              </w:r>
            </w:hyperlink>
            <w:hyperlink w:anchor="_InterchangeHeader" w:history="1"/>
          </w:p>
        </w:tc>
      </w:tr>
      <w:tr w:rsidR="00CD3C01" w14:paraId="03859B21" w14:textId="77777777" w:rsidTr="539BEBBF">
        <w:tc>
          <w:tcPr>
            <w:tcW w:w="1079" w:type="pct"/>
          </w:tcPr>
          <w:p w14:paraId="5E1F51FE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document</w:t>
            </w:r>
          </w:p>
        </w:tc>
        <w:tc>
          <w:tcPr>
            <w:tcW w:w="1157" w:type="pct"/>
          </w:tcPr>
          <w:p w14:paraId="7299656C" w14:textId="77777777" w:rsidR="00882D34" w:rsidRDefault="539BEBBF" w:rsidP="002C1871">
            <w:pPr>
              <w:spacing w:after="0"/>
            </w:pPr>
            <w:r>
              <w:t>Абстрактный бизнес-документ</w:t>
            </w:r>
          </w:p>
          <w:p w14:paraId="01D4CC83" w14:textId="77777777" w:rsidR="00882D34" w:rsidRPr="00E10C8E" w:rsidRDefault="539BEBBF" w:rsidP="002C1871">
            <w:pPr>
              <w:spacing w:after="0"/>
              <w:rPr>
                <w:sz w:val="20"/>
                <w:szCs w:val="20"/>
              </w:rPr>
            </w:pPr>
            <w:r w:rsidRPr="539BEBBF">
              <w:rPr>
                <w:sz w:val="18"/>
                <w:szCs w:val="18"/>
              </w:rPr>
              <w:t xml:space="preserve">В сообщении передаются документы типа, который указан в </w:t>
            </w:r>
            <w:r w:rsidRPr="539BEBBF">
              <w:rPr>
                <w:sz w:val="18"/>
                <w:szCs w:val="18"/>
                <w:lang w:val="en-US"/>
              </w:rPr>
              <w:t>interchangeHeader</w:t>
            </w:r>
            <w:r w:rsidRPr="539BEBBF">
              <w:rPr>
                <w:sz w:val="18"/>
                <w:szCs w:val="18"/>
              </w:rPr>
              <w:t>. Документы разных типов в одном сообщении передаваться не могут.</w:t>
            </w:r>
          </w:p>
        </w:tc>
        <w:tc>
          <w:tcPr>
            <w:tcW w:w="515" w:type="pct"/>
          </w:tcPr>
          <w:p w14:paraId="5BB65CD5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7" w:type="pct"/>
          </w:tcPr>
          <w:p w14:paraId="7E144DC4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6BF848BE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2F0B9A7C" w14:textId="77777777" w:rsidR="00882D34" w:rsidRPr="002C1871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Document" w:history="1">
              <w:r w:rsidRPr="006526AB">
                <w:rPr>
                  <w:rStyle w:val="aff5"/>
                  <w:lang w:val="en-US"/>
                </w:rPr>
                <w:t>Document</w:t>
              </w:r>
            </w:hyperlink>
            <w:r>
              <w:t>.</w:t>
            </w:r>
            <w:hyperlink w:anchor="_Document" w:history="1"/>
          </w:p>
          <w:p w14:paraId="6B324B74" w14:textId="77777777" w:rsidR="00882D34" w:rsidRPr="002C1871" w:rsidRDefault="00A94B5E" w:rsidP="002C1871">
            <w:pPr>
              <w:spacing w:after="0" w:line="276" w:lineRule="auto"/>
            </w:pPr>
            <w:hyperlink w:anchor="_Расширения_элемента_document_1" w:history="1">
              <w:r w:rsidR="539BEBBF" w:rsidRPr="539BEBBF">
                <w:rPr>
                  <w:rStyle w:val="aff5"/>
                </w:rPr>
                <w:t>Расширяющие элементы</w:t>
              </w:r>
            </w:hyperlink>
          </w:p>
        </w:tc>
      </w:tr>
    </w:tbl>
    <w:p w14:paraId="379CE960" w14:textId="77777777" w:rsidR="00882D34" w:rsidRPr="008723B8" w:rsidRDefault="00882D34" w:rsidP="005379BF">
      <w:pPr>
        <w:pStyle w:val="4"/>
        <w:rPr>
          <w:lang w:val="en-US"/>
        </w:rPr>
      </w:pPr>
      <w:bookmarkStart w:id="9" w:name="_InterchangeHeader"/>
      <w:bookmarkEnd w:id="9"/>
      <w:r w:rsidRPr="008723B8">
        <w:rPr>
          <w:lang w:val="en-US"/>
        </w:rPr>
        <w:t>InterchangeHeader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549"/>
        <w:gridCol w:w="1135"/>
        <w:gridCol w:w="1274"/>
        <w:gridCol w:w="1277"/>
        <w:gridCol w:w="2410"/>
      </w:tblGrid>
      <w:tr w:rsidR="00072DEB" w14:paraId="3EB0FB8C" w14:textId="77777777" w:rsidTr="539BEBBF">
        <w:tc>
          <w:tcPr>
            <w:tcW w:w="1079" w:type="pct"/>
            <w:shd w:val="clear" w:color="auto" w:fill="F2F2F2" w:themeFill="background1" w:themeFillShade="F2"/>
          </w:tcPr>
          <w:p w14:paraId="19B1DE0C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6" w:type="pct"/>
            <w:shd w:val="clear" w:color="auto" w:fill="F2F2F2" w:themeFill="background1" w:themeFillShade="F2"/>
          </w:tcPr>
          <w:p w14:paraId="57A0217D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35319BEA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B37423D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21F4FD06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4E9B8102" w14:textId="77777777" w:rsidR="00882D34" w:rsidRPr="002C1871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72DEB" w14:paraId="4081F087" w14:textId="77777777" w:rsidTr="539BEBBF">
        <w:tc>
          <w:tcPr>
            <w:tcW w:w="1079" w:type="pct"/>
          </w:tcPr>
          <w:p w14:paraId="26AF1130" w14:textId="77777777" w:rsidR="00882D34" w:rsidRPr="004C4339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sender</w:t>
            </w:r>
          </w:p>
        </w:tc>
        <w:tc>
          <w:tcPr>
            <w:tcW w:w="1156" w:type="pct"/>
          </w:tcPr>
          <w:p w14:paraId="2533246C" w14:textId="77777777" w:rsidR="00882D34" w:rsidRPr="00203610" w:rsidRDefault="539BEBBF" w:rsidP="002C1871">
            <w:pPr>
              <w:spacing w:after="0"/>
            </w:pPr>
            <w:r w:rsidRPr="539BEBBF">
              <w:rPr>
                <w:lang w:val="en-US"/>
              </w:rPr>
              <w:t xml:space="preserve">GLN </w:t>
            </w:r>
            <w:r>
              <w:t>отправителя сообщения</w:t>
            </w:r>
          </w:p>
        </w:tc>
        <w:tc>
          <w:tcPr>
            <w:tcW w:w="515" w:type="pct"/>
          </w:tcPr>
          <w:p w14:paraId="36090FBD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14AD8A99" w14:textId="77777777" w:rsidR="00882D34" w:rsidRPr="00203610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N(=13)</w:t>
            </w:r>
          </w:p>
        </w:tc>
        <w:tc>
          <w:tcPr>
            <w:tcW w:w="579" w:type="pct"/>
          </w:tcPr>
          <w:p w14:paraId="60AAC741" w14:textId="77777777" w:rsidR="00882D34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12AAE0E2" w14:textId="77777777" w:rsidR="00882D34" w:rsidRPr="002C1871" w:rsidRDefault="00882D34" w:rsidP="002C1871">
            <w:pPr>
              <w:spacing w:after="0" w:line="276" w:lineRule="auto"/>
            </w:pPr>
          </w:p>
        </w:tc>
      </w:tr>
      <w:tr w:rsidR="00072DEB" w14:paraId="0F909F84" w14:textId="77777777" w:rsidTr="539BEBBF">
        <w:tc>
          <w:tcPr>
            <w:tcW w:w="1079" w:type="pct"/>
          </w:tcPr>
          <w:p w14:paraId="53F54E3F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recipient</w:t>
            </w:r>
          </w:p>
        </w:tc>
        <w:tc>
          <w:tcPr>
            <w:tcW w:w="1156" w:type="pct"/>
          </w:tcPr>
          <w:p w14:paraId="04C7B39D" w14:textId="77777777" w:rsidR="00882D34" w:rsidRDefault="539BEBBF" w:rsidP="002C1871">
            <w:pPr>
              <w:spacing w:after="0"/>
            </w:pPr>
            <w:r w:rsidRPr="539BEBBF">
              <w:rPr>
                <w:lang w:val="en-US"/>
              </w:rPr>
              <w:t>GLN</w:t>
            </w:r>
            <w:r>
              <w:t>конечного получателя сообщения</w:t>
            </w:r>
          </w:p>
        </w:tc>
        <w:tc>
          <w:tcPr>
            <w:tcW w:w="515" w:type="pct"/>
          </w:tcPr>
          <w:p w14:paraId="7C4230A6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12514D5D" w14:textId="77777777" w:rsidR="00882D34" w:rsidRPr="000F08B1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N(=13)</w:t>
            </w:r>
          </w:p>
        </w:tc>
        <w:tc>
          <w:tcPr>
            <w:tcW w:w="579" w:type="pct"/>
          </w:tcPr>
          <w:p w14:paraId="5411A267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43903D68" w14:textId="77777777" w:rsidR="00882D34" w:rsidRPr="002C1871" w:rsidRDefault="00882D34" w:rsidP="002C1871">
            <w:pPr>
              <w:spacing w:after="0" w:line="276" w:lineRule="auto"/>
            </w:pPr>
          </w:p>
        </w:tc>
      </w:tr>
      <w:tr w:rsidR="00CD3C01" w14:paraId="4A6A7DD2" w14:textId="77777777" w:rsidTr="539BEBBF">
        <w:trPr>
          <w:trHeight w:val="512"/>
        </w:trPr>
        <w:tc>
          <w:tcPr>
            <w:tcW w:w="1079" w:type="pct"/>
          </w:tcPr>
          <w:p w14:paraId="3A445189" w14:textId="77777777" w:rsidR="00CD3C01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creationDateTime</w:t>
            </w:r>
          </w:p>
        </w:tc>
        <w:tc>
          <w:tcPr>
            <w:tcW w:w="1156" w:type="pct"/>
          </w:tcPr>
          <w:p w14:paraId="69F8D2A7" w14:textId="77777777" w:rsidR="00CD3C01" w:rsidRPr="00E23B04" w:rsidRDefault="539BEBBF" w:rsidP="002C1871">
            <w:pPr>
              <w:spacing w:after="0"/>
            </w:pPr>
            <w:r>
              <w:t>Дата и время создания сообщения</w:t>
            </w:r>
          </w:p>
        </w:tc>
        <w:tc>
          <w:tcPr>
            <w:tcW w:w="515" w:type="pct"/>
          </w:tcPr>
          <w:p w14:paraId="09B6415D" w14:textId="77777777" w:rsidR="00CD3C01" w:rsidRPr="00280E32" w:rsidRDefault="539BEBBF" w:rsidP="008E40B1">
            <w:pPr>
              <w:spacing w:after="0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2FF64775" w14:textId="77777777" w:rsidR="00CD3C01" w:rsidRPr="00E23B04" w:rsidRDefault="539BEBBF" w:rsidP="008E40B1">
            <w:pPr>
              <w:spacing w:after="0"/>
              <w:jc w:val="center"/>
            </w:pPr>
            <w:r w:rsidRPr="539BEBBF">
              <w:rPr>
                <w:rStyle w:val="affc"/>
                <w:lang w:val="en-US"/>
              </w:rPr>
              <w:t>DateTime</w:t>
            </w:r>
          </w:p>
        </w:tc>
        <w:tc>
          <w:tcPr>
            <w:tcW w:w="579" w:type="pct"/>
          </w:tcPr>
          <w:p w14:paraId="16200F99" w14:textId="77777777" w:rsidR="00CD3C01" w:rsidRPr="004F0FD0" w:rsidRDefault="539BEBBF" w:rsidP="008E40B1">
            <w:pPr>
              <w:spacing w:after="0"/>
              <w:jc w:val="center"/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1093" w:type="pct"/>
          </w:tcPr>
          <w:p w14:paraId="67032DFB" w14:textId="77777777" w:rsidR="00CD3C01" w:rsidRPr="002C1871" w:rsidRDefault="00CD3C01" w:rsidP="002C1871">
            <w:pPr>
              <w:spacing w:after="0"/>
            </w:pPr>
            <w:bookmarkStart w:id="10" w:name="OLE_LINK23"/>
            <w:bookmarkStart w:id="11" w:name="OLE_LINK24"/>
            <w:r w:rsidRPr="002C1871">
              <w:t>Во входящем к провайдеру сообщении - время создания сообщения клиентом;</w:t>
            </w:r>
          </w:p>
          <w:p w14:paraId="0007E861" w14:textId="77777777" w:rsidR="00CD3C01" w:rsidRPr="002C1871" w:rsidRDefault="539BEBBF" w:rsidP="002C1871">
            <w:pPr>
              <w:spacing w:after="0"/>
            </w:pPr>
            <w:r>
              <w:t>в исходящем от провайдера сообщении - время генерации исходящего сообщения на стороне провайдера</w:t>
            </w:r>
            <w:bookmarkEnd w:id="10"/>
            <w:bookmarkEnd w:id="11"/>
          </w:p>
        </w:tc>
      </w:tr>
      <w:tr w:rsidR="00CD3C01" w14:paraId="03D3CCD6" w14:textId="77777777" w:rsidTr="539BEBBF">
        <w:trPr>
          <w:trHeight w:val="512"/>
        </w:trPr>
        <w:tc>
          <w:tcPr>
            <w:tcW w:w="1079" w:type="pct"/>
          </w:tcPr>
          <w:p w14:paraId="7269BE0D" w14:textId="77777777" w:rsidR="00CD3C01" w:rsidRPr="007F4E79" w:rsidRDefault="539BEBBF" w:rsidP="002C1871">
            <w:pPr>
              <w:spacing w:after="0"/>
            </w:pPr>
            <w:r>
              <w:t>creationDateTimeBySender</w:t>
            </w:r>
          </w:p>
        </w:tc>
        <w:tc>
          <w:tcPr>
            <w:tcW w:w="1156" w:type="pct"/>
          </w:tcPr>
          <w:p w14:paraId="5DACDB40" w14:textId="77777777" w:rsidR="00CD3C01" w:rsidRDefault="539BEBBF" w:rsidP="002C1871">
            <w:pPr>
              <w:spacing w:after="0"/>
            </w:pPr>
            <w:r>
              <w:t>Дата и время создания сообщения контрагентом</w:t>
            </w:r>
          </w:p>
        </w:tc>
        <w:tc>
          <w:tcPr>
            <w:tcW w:w="515" w:type="pct"/>
          </w:tcPr>
          <w:p w14:paraId="4B64210F" w14:textId="77777777" w:rsidR="00CD3C01" w:rsidRDefault="539BEBBF" w:rsidP="008E40B1">
            <w:pPr>
              <w:spacing w:after="0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5B550B1F" w14:textId="77777777" w:rsidR="00CD3C01" w:rsidRPr="004F0FD0" w:rsidRDefault="539BEBBF" w:rsidP="008E40B1">
            <w:pPr>
              <w:spacing w:after="0"/>
              <w:jc w:val="center"/>
              <w:rPr>
                <w:rStyle w:val="affc"/>
                <w:rFonts w:eastAsiaTheme="majorEastAsia" w:cstheme="minorHAnsi"/>
              </w:rPr>
            </w:pPr>
            <w:r w:rsidRPr="539BEBBF">
              <w:rPr>
                <w:rStyle w:val="affc"/>
                <w:lang w:val="en-US"/>
              </w:rPr>
              <w:t>DateTime</w:t>
            </w:r>
          </w:p>
        </w:tc>
        <w:tc>
          <w:tcPr>
            <w:tcW w:w="579" w:type="pct"/>
          </w:tcPr>
          <w:p w14:paraId="689899D2" w14:textId="77777777" w:rsidR="00CD3C01" w:rsidRDefault="539BEBBF" w:rsidP="008E40B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41520D44" w14:textId="77777777" w:rsidR="00CD3C01" w:rsidRPr="002C1871" w:rsidRDefault="00CD3C01" w:rsidP="002C1871">
            <w:pPr>
              <w:spacing w:after="0"/>
            </w:pPr>
            <w:bookmarkStart w:id="12" w:name="OLE_LINK19"/>
            <w:bookmarkStart w:id="13" w:name="OLE_LINK20"/>
            <w:bookmarkStart w:id="14" w:name="OLE_LINK22"/>
            <w:r w:rsidRPr="002C1871">
              <w:t>Может быть только в исходящих от провайдера сообщениях – это время создания сообщения клиентом</w:t>
            </w:r>
            <w:bookmarkEnd w:id="12"/>
            <w:bookmarkEnd w:id="13"/>
            <w:bookmarkEnd w:id="14"/>
          </w:p>
        </w:tc>
      </w:tr>
      <w:tr w:rsidR="00072DEB" w:rsidRPr="004D5757" w14:paraId="6E5FB6A4" w14:textId="77777777" w:rsidTr="539BEBBF">
        <w:tc>
          <w:tcPr>
            <w:tcW w:w="1079" w:type="pct"/>
          </w:tcPr>
          <w:p w14:paraId="6F65ED21" w14:textId="77777777" w:rsidR="00882D34" w:rsidRPr="008035A8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lastRenderedPageBreak/>
              <w:t>documentType</w:t>
            </w:r>
          </w:p>
        </w:tc>
        <w:tc>
          <w:tcPr>
            <w:tcW w:w="1156" w:type="pct"/>
          </w:tcPr>
          <w:p w14:paraId="3446FE74" w14:textId="77777777" w:rsidR="00882D34" w:rsidRPr="00203610" w:rsidRDefault="539BEBBF" w:rsidP="002C1871">
            <w:pPr>
              <w:spacing w:after="0"/>
            </w:pPr>
            <w:r>
              <w:t xml:space="preserve">Тип </w:t>
            </w:r>
            <w:r w:rsidRPr="539BEBBF">
              <w:rPr>
                <w:lang w:val="en-US"/>
              </w:rPr>
              <w:t>EDI</w:t>
            </w:r>
            <w:r>
              <w:t>-сообщения</w:t>
            </w:r>
          </w:p>
        </w:tc>
        <w:tc>
          <w:tcPr>
            <w:tcW w:w="515" w:type="pct"/>
          </w:tcPr>
          <w:p w14:paraId="229C7E89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68AF11CD" w14:textId="77777777" w:rsidR="00882D34" w:rsidRPr="000F08B1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T(=6)</w:t>
            </w:r>
          </w:p>
        </w:tc>
        <w:tc>
          <w:tcPr>
            <w:tcW w:w="579" w:type="pct"/>
          </w:tcPr>
          <w:p w14:paraId="1F4AE2FB" w14:textId="77777777" w:rsidR="00882D34" w:rsidRPr="00C73FBB" w:rsidRDefault="539BEBBF" w:rsidP="00BF0DE1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3" w:type="pct"/>
          </w:tcPr>
          <w:p w14:paraId="16F2742E" w14:textId="77777777" w:rsidR="00882D34" w:rsidRPr="002C1871" w:rsidRDefault="539BEBBF" w:rsidP="002C1871">
            <w:pPr>
              <w:spacing w:after="0"/>
              <w:rPr>
                <w:lang w:val="en-US"/>
              </w:rPr>
            </w:pPr>
            <w:r>
              <w:t xml:space="preserve">Код из справочника </w:t>
            </w:r>
            <w:hyperlink w:anchor="_EDIDocumentTypeCodeList" w:history="1">
              <w:r w:rsidRPr="006526AB">
                <w:rPr>
                  <w:rStyle w:val="aff5"/>
                  <w:lang w:val="en-US"/>
                </w:rPr>
                <w:t>EDIDocumentTypeCodeList</w:t>
              </w:r>
            </w:hyperlink>
            <w:hyperlink w:anchor="_EDIDocumentTypeCodeList" w:history="1"/>
          </w:p>
        </w:tc>
      </w:tr>
      <w:tr w:rsidR="00072DEB" w:rsidRPr="004D5757" w14:paraId="0855710A" w14:textId="77777777" w:rsidTr="539BEBBF">
        <w:tc>
          <w:tcPr>
            <w:tcW w:w="1079" w:type="pct"/>
          </w:tcPr>
          <w:p w14:paraId="68EE98AD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isTest</w:t>
            </w:r>
          </w:p>
        </w:tc>
        <w:tc>
          <w:tcPr>
            <w:tcW w:w="1156" w:type="pct"/>
          </w:tcPr>
          <w:p w14:paraId="246422A7" w14:textId="77777777" w:rsidR="00882D34" w:rsidRPr="00BF4094" w:rsidRDefault="539BEBBF" w:rsidP="002C1871">
            <w:pPr>
              <w:spacing w:after="0"/>
            </w:pPr>
            <w:r>
              <w:t>Тестовый флаг</w:t>
            </w:r>
          </w:p>
        </w:tc>
        <w:tc>
          <w:tcPr>
            <w:tcW w:w="515" w:type="pct"/>
          </w:tcPr>
          <w:p w14:paraId="30923989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78" w:type="pct"/>
          </w:tcPr>
          <w:p w14:paraId="74B60094" w14:textId="77777777" w:rsidR="00882D34" w:rsidRPr="00BF4094" w:rsidRDefault="539BEBBF" w:rsidP="00BF0DE1">
            <w:pPr>
              <w:spacing w:after="0"/>
              <w:jc w:val="center"/>
            </w:pPr>
            <w:r w:rsidRPr="539BEBBF">
              <w:rPr>
                <w:lang w:val="en-US"/>
              </w:rPr>
              <w:t>T(1)</w:t>
            </w:r>
          </w:p>
        </w:tc>
        <w:tc>
          <w:tcPr>
            <w:tcW w:w="579" w:type="pct"/>
          </w:tcPr>
          <w:p w14:paraId="0541165F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D03DD81" w14:textId="77777777" w:rsidR="00882D34" w:rsidRPr="002C1871" w:rsidRDefault="539BEBBF" w:rsidP="002C1871">
            <w:pPr>
              <w:spacing w:after="0"/>
            </w:pPr>
            <w:r>
              <w:t>Если сообщение тестовое, то флаг = 1, иначе он не указывается</w:t>
            </w:r>
          </w:p>
        </w:tc>
      </w:tr>
    </w:tbl>
    <w:p w14:paraId="50DE3192" w14:textId="77777777" w:rsidR="00882D34" w:rsidRPr="002C1871" w:rsidRDefault="00882D34" w:rsidP="005379BF">
      <w:pPr>
        <w:pStyle w:val="4"/>
        <w:rPr>
          <w:color w:val="AEAAAA" w:themeColor="background2" w:themeShade="BF"/>
          <w:lang w:val="en-US"/>
        </w:rPr>
      </w:pPr>
      <w:bookmarkStart w:id="15" w:name="_Document"/>
      <w:bookmarkEnd w:id="15"/>
      <w:r w:rsidRPr="002C1871">
        <w:rPr>
          <w:color w:val="AEAAAA" w:themeColor="background2" w:themeShade="BF"/>
          <w:lang w:val="en-US"/>
        </w:rPr>
        <w:t>Document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551"/>
        <w:gridCol w:w="1133"/>
        <w:gridCol w:w="1274"/>
        <w:gridCol w:w="1277"/>
        <w:gridCol w:w="2410"/>
      </w:tblGrid>
      <w:tr w:rsidR="004E63DE" w14:paraId="40B3DFFD" w14:textId="77777777" w:rsidTr="539BEBBF">
        <w:tc>
          <w:tcPr>
            <w:tcW w:w="1079" w:type="pct"/>
            <w:shd w:val="clear" w:color="auto" w:fill="F2F2F2" w:themeFill="background1" w:themeFillShade="F2"/>
          </w:tcPr>
          <w:p w14:paraId="77209CEE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7" w:type="pct"/>
            <w:shd w:val="clear" w:color="auto" w:fill="F2F2F2" w:themeFill="background1" w:themeFillShade="F2"/>
          </w:tcPr>
          <w:p w14:paraId="39315012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33D994E3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3D3193D8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320194F8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1BCBD39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17821734" w14:textId="77777777" w:rsidTr="539BEBBF">
        <w:tc>
          <w:tcPr>
            <w:tcW w:w="1079" w:type="pct"/>
          </w:tcPr>
          <w:p w14:paraId="4FA4D42A" w14:textId="77777777" w:rsidR="00882D34" w:rsidRPr="004C4339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number</w:t>
            </w:r>
          </w:p>
        </w:tc>
        <w:tc>
          <w:tcPr>
            <w:tcW w:w="1157" w:type="pct"/>
          </w:tcPr>
          <w:p w14:paraId="016C2548" w14:textId="77777777" w:rsidR="00882D34" w:rsidRPr="00203610" w:rsidRDefault="539BEBBF" w:rsidP="002C1871">
            <w:pPr>
              <w:spacing w:after="0"/>
            </w:pPr>
            <w:r>
              <w:t>Номер документа</w:t>
            </w:r>
          </w:p>
        </w:tc>
        <w:tc>
          <w:tcPr>
            <w:tcW w:w="514" w:type="pct"/>
          </w:tcPr>
          <w:p w14:paraId="2CDEDC5A" w14:textId="77777777" w:rsidR="00882D34" w:rsidRDefault="539BEBBF" w:rsidP="00BF0DE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578" w:type="pct"/>
          </w:tcPr>
          <w:p w14:paraId="7CB82E14" w14:textId="77777777" w:rsidR="00882D34" w:rsidRPr="000F08B1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79" w:type="pct"/>
          </w:tcPr>
          <w:p w14:paraId="40CCA240" w14:textId="77777777" w:rsidR="00882D34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5793F67" w14:textId="77777777" w:rsidR="00882D34" w:rsidRDefault="00882D34" w:rsidP="002C1871">
            <w:pPr>
              <w:spacing w:after="0" w:line="276" w:lineRule="auto"/>
            </w:pPr>
          </w:p>
        </w:tc>
      </w:tr>
      <w:tr w:rsidR="004E63DE" w14:paraId="42115D6E" w14:textId="77777777" w:rsidTr="539BEBBF">
        <w:tc>
          <w:tcPr>
            <w:tcW w:w="1079" w:type="pct"/>
          </w:tcPr>
          <w:p w14:paraId="74C0F5FC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1157" w:type="pct"/>
          </w:tcPr>
          <w:p w14:paraId="29A9CB6B" w14:textId="77777777" w:rsidR="00882D34" w:rsidRPr="00203610" w:rsidRDefault="539BEBBF" w:rsidP="002C1871">
            <w:pPr>
              <w:spacing w:after="0"/>
            </w:pPr>
            <w:r>
              <w:t>Дата документа</w:t>
            </w:r>
          </w:p>
        </w:tc>
        <w:tc>
          <w:tcPr>
            <w:tcW w:w="514" w:type="pct"/>
          </w:tcPr>
          <w:p w14:paraId="71ED9FE9" w14:textId="77777777" w:rsidR="00882D34" w:rsidRDefault="539BEBBF" w:rsidP="00BF0DE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578" w:type="pct"/>
          </w:tcPr>
          <w:p w14:paraId="441C97E5" w14:textId="77777777" w:rsidR="00882D34" w:rsidRPr="000F08B1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79" w:type="pct"/>
          </w:tcPr>
          <w:p w14:paraId="17FBF566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8020F4A" w14:textId="77777777" w:rsidR="00882D34" w:rsidRPr="006B14F2" w:rsidRDefault="00882D34" w:rsidP="002C1871">
            <w:pPr>
              <w:spacing w:after="0" w:line="276" w:lineRule="auto"/>
            </w:pPr>
          </w:p>
        </w:tc>
      </w:tr>
    </w:tbl>
    <w:p w14:paraId="2F3A0CBE" w14:textId="77777777" w:rsidR="00BF0DE1" w:rsidRDefault="00BF0DE1" w:rsidP="00BF0DE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6" w:name="_Расширения_элемента_document"/>
      <w:bookmarkStart w:id="17" w:name="_Toc396321206"/>
      <w:bookmarkEnd w:id="16"/>
      <w:r>
        <w:br w:type="page"/>
      </w:r>
    </w:p>
    <w:p w14:paraId="6107AF4F" w14:textId="77777777" w:rsidR="00882D34" w:rsidRPr="00BB5828" w:rsidRDefault="539BEBBF" w:rsidP="005379BF">
      <w:pPr>
        <w:pStyle w:val="2"/>
      </w:pPr>
      <w:bookmarkStart w:id="18" w:name="_Расширения_элемента_document_1"/>
      <w:bookmarkEnd w:id="18"/>
      <w:r>
        <w:lastRenderedPageBreak/>
        <w:t>Расширения элемента document</w:t>
      </w:r>
      <w:bookmarkEnd w:id="17"/>
    </w:p>
    <w:p w14:paraId="7EDD652D" w14:textId="78E6663A" w:rsidR="00882D34" w:rsidRPr="00165FB9" w:rsidRDefault="008E40B1" w:rsidP="00C3055F">
      <w:pPr>
        <w:pStyle w:val="3"/>
        <w:rPr>
          <w:lang w:val="en-US"/>
        </w:rPr>
      </w:pPr>
      <w:bookmarkStart w:id="19" w:name="_Order_1"/>
      <w:bookmarkEnd w:id="19"/>
      <w:r>
        <w:rPr>
          <w:lang w:val="en-US"/>
        </w:rPr>
        <w:t>P</w:t>
      </w:r>
      <w:r w:rsidRPr="008E40B1">
        <w:rPr>
          <w:lang w:val="en-US"/>
        </w:rPr>
        <w:t xml:space="preserve">roposalOrder </w:t>
      </w:r>
      <w:r w:rsidR="00882D34">
        <w:rPr>
          <w:lang w:val="en-US"/>
        </w:rPr>
        <w:t>(</w:t>
      </w:r>
      <w:r w:rsidR="00882D34">
        <w:t>Обратный заказ</w:t>
      </w:r>
      <w:r w:rsidR="008327A1">
        <w:rPr>
          <w:lang w:val="en-US"/>
        </w:rPr>
        <w:t xml:space="preserve"> - PORDERS</w:t>
      </w:r>
      <w:r w:rsidR="00882D34"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4"/>
        <w:gridCol w:w="1131"/>
        <w:gridCol w:w="1131"/>
        <w:gridCol w:w="1561"/>
        <w:gridCol w:w="2410"/>
      </w:tblGrid>
      <w:tr w:rsidR="00023CC3" w14:paraId="57D2DB1B" w14:textId="77777777" w:rsidTr="539BEBBF">
        <w:tc>
          <w:tcPr>
            <w:tcW w:w="1078" w:type="pct"/>
            <w:shd w:val="clear" w:color="auto" w:fill="F2F2F2" w:themeFill="background1" w:themeFillShade="F2"/>
          </w:tcPr>
          <w:p w14:paraId="0E7F7CBE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5" w:type="pct"/>
            <w:shd w:val="clear" w:color="auto" w:fill="F2F2F2" w:themeFill="background1" w:themeFillShade="F2"/>
          </w:tcPr>
          <w:p w14:paraId="4BE12F35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18DCE836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6DC51EEE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8" w:type="pct"/>
            <w:shd w:val="clear" w:color="auto" w:fill="F2F2F2" w:themeFill="background1" w:themeFillShade="F2"/>
          </w:tcPr>
          <w:p w14:paraId="3E407CF5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B069D71" w14:textId="77777777" w:rsidR="00882D34" w:rsidRPr="002C1871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23CC3" w14:paraId="737BB262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4F2C7998" w14:textId="77777777" w:rsidR="00882D34" w:rsidRPr="00C938C4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status</w:t>
            </w:r>
          </w:p>
        </w:tc>
        <w:tc>
          <w:tcPr>
            <w:tcW w:w="1095" w:type="pct"/>
            <w:shd w:val="clear" w:color="auto" w:fill="auto"/>
          </w:tcPr>
          <w:p w14:paraId="78418D70" w14:textId="77777777" w:rsidR="00882D34" w:rsidRDefault="539BEBBF" w:rsidP="002C1871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rFonts w:ascii="Calibri" w:eastAsia="Calibri" w:hAnsi="Calibri" w:cs="Calibri"/>
                <w:color w:val="000000" w:themeColor="text1"/>
              </w:rPr>
              <w:t>Статус заказа</w:t>
            </w:r>
          </w:p>
          <w:p w14:paraId="05DBFDFF" w14:textId="77777777" w:rsidR="00882D34" w:rsidRPr="00BA52DC" w:rsidRDefault="539BEBBF" w:rsidP="002C1871">
            <w:pPr>
              <w:spacing w:after="0"/>
              <w:rPr>
                <w:sz w:val="18"/>
                <w:szCs w:val="20"/>
              </w:rPr>
            </w:pPr>
            <w:r w:rsidRPr="539BEBBF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63ABE04C" w14:textId="77777777" w:rsidR="00BA52DC" w:rsidRPr="004D004D" w:rsidRDefault="539BEBBF" w:rsidP="002C1871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Статус по умолчанию -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539BEBBF">
              <w:rPr>
                <w:sz w:val="18"/>
                <w:szCs w:val="18"/>
                <w:lang w:val="en-US"/>
              </w:rPr>
              <w:t>status</w:t>
            </w:r>
            <w:r w:rsidRPr="539BEBBF">
              <w:rPr>
                <w:sz w:val="18"/>
                <w:szCs w:val="18"/>
              </w:rPr>
              <w:t xml:space="preserve"> =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>».</w:t>
            </w:r>
          </w:p>
        </w:tc>
        <w:tc>
          <w:tcPr>
            <w:tcW w:w="513" w:type="pct"/>
            <w:shd w:val="clear" w:color="auto" w:fill="auto"/>
          </w:tcPr>
          <w:p w14:paraId="53C8BA72" w14:textId="77777777" w:rsidR="00882D34" w:rsidRPr="00470F05" w:rsidRDefault="539BEBBF" w:rsidP="00BF0DE1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A</w:t>
            </w:r>
          </w:p>
        </w:tc>
        <w:tc>
          <w:tcPr>
            <w:tcW w:w="513" w:type="pct"/>
            <w:shd w:val="clear" w:color="auto" w:fill="auto"/>
          </w:tcPr>
          <w:p w14:paraId="56A58466" w14:textId="77777777" w:rsidR="00882D34" w:rsidRPr="004D004D" w:rsidRDefault="539BEBBF" w:rsidP="00BF0DE1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T</w:t>
            </w:r>
            <w:r>
              <w:t>(1-8)</w:t>
            </w:r>
          </w:p>
        </w:tc>
        <w:tc>
          <w:tcPr>
            <w:tcW w:w="708" w:type="pct"/>
            <w:shd w:val="clear" w:color="auto" w:fill="auto"/>
          </w:tcPr>
          <w:p w14:paraId="26D526DB" w14:textId="77777777" w:rsidR="00882D34" w:rsidRPr="00C938C4" w:rsidRDefault="539BEBBF" w:rsidP="00BF0DE1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1094" w:type="pct"/>
            <w:shd w:val="clear" w:color="auto" w:fill="auto"/>
          </w:tcPr>
          <w:p w14:paraId="5A406551" w14:textId="77777777" w:rsidR="00882D34" w:rsidRPr="002C1871" w:rsidRDefault="539BEBBF" w:rsidP="002C1871">
            <w:pPr>
              <w:spacing w:after="0" w:line="276" w:lineRule="auto"/>
            </w:pPr>
            <w:r>
              <w:t xml:space="preserve">Код из справочника </w:t>
            </w:r>
            <w:hyperlink w:anchor="_StatusCode" w:history="1">
              <w:r w:rsidRPr="006526AB">
                <w:rPr>
                  <w:rStyle w:val="aff5"/>
                </w:rPr>
                <w:t>POStatusCodeList</w:t>
              </w:r>
            </w:hyperlink>
            <w:hyperlink w:anchor="_POStatusCodeList" w:history="1"/>
          </w:p>
        </w:tc>
      </w:tr>
      <w:tr w:rsidR="00023CC3" w14:paraId="7341B607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6B775142" w14:textId="77777777" w:rsidR="00882D34" w:rsidRPr="004D004D" w:rsidRDefault="539BEBBF" w:rsidP="002C1871">
            <w:pPr>
              <w:spacing w:after="0" w:line="276" w:lineRule="auto"/>
            </w:pPr>
            <w:r w:rsidRPr="539BEBBF">
              <w:rPr>
                <w:lang w:val="en-US"/>
              </w:rPr>
              <w:t>promotionDealNumber</w:t>
            </w:r>
          </w:p>
        </w:tc>
        <w:tc>
          <w:tcPr>
            <w:tcW w:w="1095" w:type="pct"/>
            <w:shd w:val="clear" w:color="auto" w:fill="auto"/>
          </w:tcPr>
          <w:p w14:paraId="5B755453" w14:textId="77777777" w:rsidR="00882D34" w:rsidRPr="00AE64FC" w:rsidRDefault="539BEBBF" w:rsidP="002C1871">
            <w:pPr>
              <w:spacing w:after="0"/>
            </w:pPr>
            <w:r>
              <w:t>Промо-номер.</w:t>
            </w:r>
            <w:r w:rsidR="00882D34">
              <w:br/>
            </w:r>
            <w:r w:rsidRPr="539BEBBF">
              <w:rPr>
                <w:sz w:val="18"/>
                <w:szCs w:val="18"/>
              </w:rPr>
              <w:t>Выдается продавцом.</w:t>
            </w:r>
          </w:p>
        </w:tc>
        <w:tc>
          <w:tcPr>
            <w:tcW w:w="513" w:type="pct"/>
            <w:shd w:val="clear" w:color="auto" w:fill="auto"/>
          </w:tcPr>
          <w:p w14:paraId="3F30DE07" w14:textId="77777777" w:rsidR="00882D34" w:rsidRPr="00974A9D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3" w:type="pct"/>
            <w:shd w:val="clear" w:color="auto" w:fill="auto"/>
          </w:tcPr>
          <w:p w14:paraId="50C27F45" w14:textId="77777777" w:rsidR="00882D34" w:rsidRDefault="539BEBBF" w:rsidP="00BF0DE1">
            <w:pPr>
              <w:spacing w:after="0" w:line="276" w:lineRule="auto"/>
              <w:jc w:val="center"/>
            </w:pPr>
            <w:r>
              <w:t>Т(1-35)</w:t>
            </w:r>
          </w:p>
        </w:tc>
        <w:tc>
          <w:tcPr>
            <w:tcW w:w="708" w:type="pct"/>
            <w:shd w:val="clear" w:color="auto" w:fill="auto"/>
          </w:tcPr>
          <w:p w14:paraId="509953E8" w14:textId="77777777" w:rsidR="00882D34" w:rsidRPr="00AF47F1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2534BCF4" w14:textId="77777777" w:rsidR="00882D34" w:rsidRPr="002C1871" w:rsidRDefault="00882D34" w:rsidP="002C1871">
            <w:pPr>
              <w:spacing w:after="0" w:line="276" w:lineRule="auto"/>
            </w:pPr>
          </w:p>
        </w:tc>
      </w:tr>
      <w:tr w:rsidR="00023CC3" w14:paraId="43C60CF5" w14:textId="77777777" w:rsidTr="539BEBBF">
        <w:trPr>
          <w:trHeight w:val="113"/>
        </w:trPr>
        <w:tc>
          <w:tcPr>
            <w:tcW w:w="1078" w:type="pct"/>
            <w:shd w:val="clear" w:color="auto" w:fill="auto"/>
          </w:tcPr>
          <w:p w14:paraId="3AF11F22" w14:textId="77777777" w:rsidR="00882D34" w:rsidRPr="00A84138" w:rsidRDefault="539BEBBF" w:rsidP="002C1871">
            <w:pPr>
              <w:spacing w:after="0"/>
            </w:pPr>
            <w:r w:rsidRPr="539BEBBF">
              <w:rPr>
                <w:lang w:val="en-US"/>
              </w:rPr>
              <w:t>contractIdentificator</w:t>
            </w:r>
          </w:p>
        </w:tc>
        <w:tc>
          <w:tcPr>
            <w:tcW w:w="1095" w:type="pct"/>
            <w:shd w:val="clear" w:color="auto" w:fill="auto"/>
          </w:tcPr>
          <w:p w14:paraId="4F44271A" w14:textId="77777777" w:rsidR="00882D34" w:rsidRPr="002B7EBD" w:rsidRDefault="539BEBBF" w:rsidP="002C1871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513" w:type="pct"/>
            <w:shd w:val="clear" w:color="auto" w:fill="auto"/>
          </w:tcPr>
          <w:p w14:paraId="049D02CA" w14:textId="77777777" w:rsidR="00882D34" w:rsidRDefault="539BEBBF" w:rsidP="00BF0DE1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1680B9E8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6368A76F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40EC4955" w14:textId="77777777" w:rsidR="00882D34" w:rsidRPr="002C1871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2" w:history="1">
              <w:r w:rsidRPr="006526AB">
                <w:rPr>
                  <w:rStyle w:val="aff5"/>
                </w:rPr>
                <w:t>DocumentIdenfiticator</w:t>
              </w:r>
            </w:hyperlink>
            <w:hyperlink w:anchor="_DocumentIdenfiticator_2" w:history="1"/>
          </w:p>
        </w:tc>
      </w:tr>
      <w:tr w:rsidR="00023CC3" w14:paraId="1CAE29A7" w14:textId="77777777" w:rsidTr="539BEBBF">
        <w:trPr>
          <w:trHeight w:val="113"/>
        </w:trPr>
        <w:tc>
          <w:tcPr>
            <w:tcW w:w="1078" w:type="pct"/>
            <w:shd w:val="clear" w:color="auto" w:fill="auto"/>
          </w:tcPr>
          <w:p w14:paraId="1FEBECFF" w14:textId="77777777" w:rsidR="00882D34" w:rsidRPr="00534FD8" w:rsidRDefault="539BEBBF" w:rsidP="002C1871">
            <w:pPr>
              <w:spacing w:after="0"/>
            </w:pPr>
            <w:r w:rsidRPr="539BEBBF">
              <w:rPr>
                <w:highlight w:val="white"/>
              </w:rPr>
              <w:t>blanketOrderIdentificator</w:t>
            </w:r>
          </w:p>
        </w:tc>
        <w:tc>
          <w:tcPr>
            <w:tcW w:w="1095" w:type="pct"/>
            <w:shd w:val="clear" w:color="auto" w:fill="auto"/>
          </w:tcPr>
          <w:p w14:paraId="38EFABE2" w14:textId="77777777" w:rsidR="00882D34" w:rsidRPr="00534FD8" w:rsidRDefault="539BEBBF" w:rsidP="002C1871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513" w:type="pct"/>
            <w:shd w:val="clear" w:color="auto" w:fill="auto"/>
          </w:tcPr>
          <w:p w14:paraId="5DA1CE3F" w14:textId="77777777" w:rsidR="00882D34" w:rsidRDefault="539BEBBF" w:rsidP="00BF0DE1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23723C3A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707D41C7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10515ECA" w14:textId="77777777" w:rsidR="00882D34" w:rsidRPr="002C1871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2" w:history="1">
              <w:r w:rsidR="006526AB" w:rsidRPr="006526AB">
                <w:rPr>
                  <w:rStyle w:val="aff5"/>
                </w:rPr>
                <w:t>DocumentIdenfiticator</w:t>
              </w:r>
            </w:hyperlink>
            <w:hyperlink w:anchor="_DocumentIdenfiticator_2" w:history="1"/>
          </w:p>
        </w:tc>
      </w:tr>
      <w:tr w:rsidR="00023CC3" w14:paraId="528FDE61" w14:textId="77777777" w:rsidTr="539BEBBF">
        <w:trPr>
          <w:trHeight w:val="125"/>
        </w:trPr>
        <w:tc>
          <w:tcPr>
            <w:tcW w:w="1078" w:type="pct"/>
            <w:shd w:val="clear" w:color="auto" w:fill="auto"/>
          </w:tcPr>
          <w:p w14:paraId="60809CF8" w14:textId="77777777" w:rsidR="00882D34" w:rsidRPr="00AE64FC" w:rsidRDefault="539BEBBF" w:rsidP="002C1871">
            <w:pPr>
              <w:spacing w:after="0"/>
            </w:pPr>
            <w:r w:rsidRPr="539BEBBF">
              <w:rPr>
                <w:lang w:val="en-US"/>
              </w:rPr>
              <w:t>seller</w:t>
            </w:r>
          </w:p>
        </w:tc>
        <w:tc>
          <w:tcPr>
            <w:tcW w:w="1095" w:type="pct"/>
            <w:shd w:val="clear" w:color="auto" w:fill="auto"/>
          </w:tcPr>
          <w:p w14:paraId="4112C3DD" w14:textId="77777777" w:rsidR="00882D34" w:rsidRPr="0032063A" w:rsidRDefault="539BEBBF" w:rsidP="002C1871">
            <w:pPr>
              <w:spacing w:after="0"/>
            </w:pPr>
            <w:r>
              <w:t>Продавец (поставщик)</w:t>
            </w:r>
          </w:p>
        </w:tc>
        <w:tc>
          <w:tcPr>
            <w:tcW w:w="513" w:type="pct"/>
            <w:shd w:val="clear" w:color="auto" w:fill="auto"/>
          </w:tcPr>
          <w:p w14:paraId="07F0D319" w14:textId="77777777" w:rsidR="00882D34" w:rsidRDefault="539BEBBF" w:rsidP="00BF0DE1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3CDF2971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5845B934" w14:textId="77777777" w:rsidR="00882D34" w:rsidRDefault="539BEBBF" w:rsidP="00BF0DE1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  <w:shd w:val="clear" w:color="auto" w:fill="auto"/>
          </w:tcPr>
          <w:p w14:paraId="05DEE1FA" w14:textId="77777777" w:rsidR="00882D34" w:rsidRPr="002C1871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6526AB">
                <w:rPr>
                  <w:rStyle w:val="aff5"/>
                </w:rPr>
                <w:t>Contractor</w:t>
              </w:r>
            </w:hyperlink>
            <w:hyperlink w:anchor="_Contractor_1" w:history="1"/>
          </w:p>
        </w:tc>
      </w:tr>
      <w:tr w:rsidR="00023CC3" w14:paraId="75D538CA" w14:textId="77777777" w:rsidTr="539BEBBF">
        <w:trPr>
          <w:trHeight w:val="131"/>
        </w:trPr>
        <w:tc>
          <w:tcPr>
            <w:tcW w:w="1078" w:type="pct"/>
            <w:shd w:val="clear" w:color="auto" w:fill="auto"/>
          </w:tcPr>
          <w:p w14:paraId="74530FAB" w14:textId="77777777" w:rsidR="00882D34" w:rsidRPr="00974A9D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buyer</w:t>
            </w:r>
          </w:p>
        </w:tc>
        <w:tc>
          <w:tcPr>
            <w:tcW w:w="1095" w:type="pct"/>
            <w:shd w:val="clear" w:color="auto" w:fill="auto"/>
          </w:tcPr>
          <w:p w14:paraId="318D0A8F" w14:textId="77777777" w:rsidR="00882D34" w:rsidRPr="00974A9D" w:rsidRDefault="539BEBBF" w:rsidP="002C1871">
            <w:pPr>
              <w:spacing w:after="0"/>
            </w:pPr>
            <w:r>
              <w:t>Покупатель</w:t>
            </w:r>
          </w:p>
        </w:tc>
        <w:tc>
          <w:tcPr>
            <w:tcW w:w="513" w:type="pct"/>
            <w:shd w:val="clear" w:color="auto" w:fill="auto"/>
          </w:tcPr>
          <w:p w14:paraId="0ADAD7F5" w14:textId="77777777" w:rsidR="00882D34" w:rsidRDefault="539BEBBF" w:rsidP="00BF0DE1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089B9AD7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548FCC7F" w14:textId="77777777" w:rsidR="00882D34" w:rsidRPr="0032063A" w:rsidRDefault="539BEBBF" w:rsidP="00BF0DE1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  <w:shd w:val="clear" w:color="auto" w:fill="auto"/>
          </w:tcPr>
          <w:p w14:paraId="2BA50C4A" w14:textId="77777777" w:rsidR="00882D34" w:rsidRPr="002C1871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hyperlink w:anchor="_Contractor_1" w:history="1"/>
          </w:p>
        </w:tc>
      </w:tr>
      <w:tr w:rsidR="00023CC3" w14:paraId="5652E21C" w14:textId="77777777" w:rsidTr="539BEBBF">
        <w:trPr>
          <w:trHeight w:val="118"/>
        </w:trPr>
        <w:tc>
          <w:tcPr>
            <w:tcW w:w="1078" w:type="pct"/>
            <w:shd w:val="clear" w:color="auto" w:fill="auto"/>
          </w:tcPr>
          <w:p w14:paraId="0FF08948" w14:textId="77777777" w:rsidR="00882D34" w:rsidRPr="00974A9D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invoicee</w:t>
            </w:r>
          </w:p>
        </w:tc>
        <w:tc>
          <w:tcPr>
            <w:tcW w:w="1095" w:type="pct"/>
            <w:shd w:val="clear" w:color="auto" w:fill="auto"/>
          </w:tcPr>
          <w:p w14:paraId="19CF5837" w14:textId="77777777" w:rsidR="00882D34" w:rsidRPr="00E30065" w:rsidRDefault="539BEBBF" w:rsidP="002C1871">
            <w:pPr>
              <w:spacing w:after="0"/>
              <w:rPr>
                <w:lang w:val="en-US"/>
              </w:rPr>
            </w:pPr>
            <w:r>
              <w:t>Получатель счета.</w:t>
            </w:r>
          </w:p>
        </w:tc>
        <w:tc>
          <w:tcPr>
            <w:tcW w:w="513" w:type="pct"/>
            <w:shd w:val="clear" w:color="auto" w:fill="auto"/>
          </w:tcPr>
          <w:p w14:paraId="4277ED47" w14:textId="77777777" w:rsidR="00882D34" w:rsidRPr="00974A9D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C</w:t>
            </w:r>
          </w:p>
        </w:tc>
        <w:tc>
          <w:tcPr>
            <w:tcW w:w="513" w:type="pct"/>
            <w:shd w:val="clear" w:color="auto" w:fill="auto"/>
          </w:tcPr>
          <w:p w14:paraId="0DD69895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7CA85328" w14:textId="77777777" w:rsidR="00882D34" w:rsidRPr="00974A9D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608B2D3A" w14:textId="5929557C" w:rsidR="00882D34" w:rsidRPr="002C1871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2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2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023CC3" w14:paraId="3F199071" w14:textId="77777777" w:rsidTr="539BEBBF">
        <w:trPr>
          <w:trHeight w:val="138"/>
        </w:trPr>
        <w:tc>
          <w:tcPr>
            <w:tcW w:w="1078" w:type="pct"/>
            <w:shd w:val="clear" w:color="auto" w:fill="auto"/>
          </w:tcPr>
          <w:p w14:paraId="44B9366C" w14:textId="77777777" w:rsidR="00882D34" w:rsidRPr="004C4339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deliveryInfo</w:t>
            </w:r>
          </w:p>
        </w:tc>
        <w:tc>
          <w:tcPr>
            <w:tcW w:w="1095" w:type="pct"/>
            <w:shd w:val="clear" w:color="auto" w:fill="auto"/>
          </w:tcPr>
          <w:p w14:paraId="10699671" w14:textId="77777777" w:rsidR="00882D34" w:rsidRDefault="539BEBBF" w:rsidP="002C1871">
            <w:pPr>
              <w:spacing w:after="0"/>
            </w:pPr>
            <w:r>
              <w:t>Информация о поставке</w:t>
            </w:r>
          </w:p>
        </w:tc>
        <w:tc>
          <w:tcPr>
            <w:tcW w:w="513" w:type="pct"/>
            <w:shd w:val="clear" w:color="auto" w:fill="auto"/>
          </w:tcPr>
          <w:p w14:paraId="3DBD3249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1E3EEE11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6F3FC9F4" w14:textId="77777777" w:rsidR="00882D34" w:rsidRPr="00AF47F1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7D33964A" w14:textId="21C14912" w:rsidR="00882D34" w:rsidRPr="002C1871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DeliveryInfo_7" w:history="1">
              <w:r w:rsidRPr="006526AB">
                <w:rPr>
                  <w:rStyle w:val="aff5"/>
                  <w:lang w:val="en-US"/>
                </w:rPr>
                <w:t>DeliveryInfo</w:t>
              </w:r>
            </w:hyperlink>
            <w:del w:id="2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"_DeliveryInfo" </w:delInstrText>
              </w:r>
              <w:r w:rsidR="00BB747B">
                <w:fldChar w:fldCharType="end"/>
              </w:r>
            </w:del>
            <w:ins w:id="2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"_DeliveryInfo" </w:instrText>
              </w:r>
              <w:r w:rsidR="00864853">
                <w:fldChar w:fldCharType="end"/>
              </w:r>
            </w:ins>
          </w:p>
        </w:tc>
      </w:tr>
      <w:tr w:rsidR="00023CC3" w14:paraId="4A541122" w14:textId="77777777" w:rsidTr="539BEBBF">
        <w:tc>
          <w:tcPr>
            <w:tcW w:w="1078" w:type="pct"/>
            <w:shd w:val="clear" w:color="auto" w:fill="auto"/>
          </w:tcPr>
          <w:p w14:paraId="52C706C2" w14:textId="77777777" w:rsidR="00882D34" w:rsidRPr="00FF1697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comment</w:t>
            </w:r>
          </w:p>
        </w:tc>
        <w:tc>
          <w:tcPr>
            <w:tcW w:w="1095" w:type="pct"/>
            <w:shd w:val="clear" w:color="auto" w:fill="auto"/>
          </w:tcPr>
          <w:p w14:paraId="385B13CC" w14:textId="77777777" w:rsidR="00882D34" w:rsidRPr="00FF1697" w:rsidRDefault="539BEBBF" w:rsidP="002C1871">
            <w:pPr>
              <w:spacing w:after="0"/>
            </w:pPr>
            <w:r>
              <w:t>Тестовый комментарий</w:t>
            </w:r>
          </w:p>
        </w:tc>
        <w:tc>
          <w:tcPr>
            <w:tcW w:w="513" w:type="pct"/>
            <w:shd w:val="clear" w:color="auto" w:fill="auto"/>
          </w:tcPr>
          <w:p w14:paraId="1913525A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13" w:type="pct"/>
            <w:shd w:val="clear" w:color="auto" w:fill="auto"/>
          </w:tcPr>
          <w:p w14:paraId="154B06FD" w14:textId="77777777" w:rsidR="00882D34" w:rsidRDefault="539BEBBF" w:rsidP="00BF0DE1">
            <w:pPr>
              <w:spacing w:after="0"/>
              <w:jc w:val="center"/>
            </w:pPr>
            <w:r>
              <w:t>Т(1-512)</w:t>
            </w:r>
          </w:p>
        </w:tc>
        <w:tc>
          <w:tcPr>
            <w:tcW w:w="708" w:type="pct"/>
            <w:shd w:val="clear" w:color="auto" w:fill="auto"/>
          </w:tcPr>
          <w:p w14:paraId="7A57C58A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shd w:val="clear" w:color="auto" w:fill="auto"/>
          </w:tcPr>
          <w:p w14:paraId="144230BA" w14:textId="77777777" w:rsidR="00882D34" w:rsidRPr="002C1871" w:rsidRDefault="00882D34" w:rsidP="002C1871">
            <w:pPr>
              <w:spacing w:after="0"/>
            </w:pPr>
          </w:p>
        </w:tc>
      </w:tr>
      <w:tr w:rsidR="00023CC3" w14:paraId="5F8E9FD3" w14:textId="77777777" w:rsidTr="539BEBBF">
        <w:tc>
          <w:tcPr>
            <w:tcW w:w="1078" w:type="pct"/>
            <w:shd w:val="clear" w:color="auto" w:fill="auto"/>
          </w:tcPr>
          <w:p w14:paraId="16221CB9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lineItems</w:t>
            </w:r>
          </w:p>
        </w:tc>
        <w:tc>
          <w:tcPr>
            <w:tcW w:w="1095" w:type="pct"/>
            <w:shd w:val="clear" w:color="auto" w:fill="auto"/>
          </w:tcPr>
          <w:p w14:paraId="35B490BE" w14:textId="77777777" w:rsidR="00882D34" w:rsidRDefault="539BEBBF" w:rsidP="002C1871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513" w:type="pct"/>
            <w:shd w:val="clear" w:color="auto" w:fill="auto"/>
          </w:tcPr>
          <w:p w14:paraId="6B2190F4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  <w:shd w:val="clear" w:color="auto" w:fill="auto"/>
          </w:tcPr>
          <w:p w14:paraId="01C2C8DF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708" w:type="pct"/>
            <w:shd w:val="clear" w:color="auto" w:fill="auto"/>
          </w:tcPr>
          <w:p w14:paraId="28A0B99A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  <w:shd w:val="clear" w:color="auto" w:fill="auto"/>
          </w:tcPr>
          <w:p w14:paraId="38FD1154" w14:textId="0F1CF4E9" w:rsidR="00882D34" w:rsidRPr="002C1871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s_8" w:history="1">
              <w:r w:rsidRPr="006526AB">
                <w:rPr>
                  <w:rStyle w:val="aff5"/>
                  <w:lang w:val="en-US"/>
                </w:rPr>
                <w:t>LineItems</w:t>
              </w:r>
            </w:hyperlink>
            <w:del w:id="2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"_LineItems" </w:delInstrText>
              </w:r>
              <w:r w:rsidR="00BB747B">
                <w:fldChar w:fldCharType="end"/>
              </w:r>
            </w:del>
            <w:ins w:id="2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"_LineItems" </w:instrText>
              </w:r>
              <w:r w:rsidR="00864853">
                <w:fldChar w:fldCharType="end"/>
              </w:r>
            </w:ins>
          </w:p>
        </w:tc>
      </w:tr>
    </w:tbl>
    <w:p w14:paraId="7D965976" w14:textId="77777777" w:rsidR="00882D34" w:rsidRPr="00023CC3" w:rsidRDefault="539BEBBF" w:rsidP="005379BF">
      <w:pPr>
        <w:pStyle w:val="4"/>
        <w:rPr>
          <w:i w:val="0"/>
          <w:iCs w:val="0"/>
          <w:lang w:val="en-US"/>
        </w:rPr>
      </w:pPr>
      <w:bookmarkStart w:id="26" w:name="_DeliveryInfo_7"/>
      <w:bookmarkEnd w:id="26"/>
      <w:r w:rsidRPr="539BEBBF">
        <w:rPr>
          <w:i w:val="0"/>
          <w:iCs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2"/>
        <w:gridCol w:w="1131"/>
        <w:gridCol w:w="1133"/>
        <w:gridCol w:w="1561"/>
        <w:gridCol w:w="2410"/>
      </w:tblGrid>
      <w:tr w:rsidR="004E63DE" w14:paraId="7790FE49" w14:textId="77777777" w:rsidTr="539BEBBF">
        <w:tc>
          <w:tcPr>
            <w:tcW w:w="1078" w:type="pct"/>
            <w:shd w:val="clear" w:color="auto" w:fill="F2F2F2" w:themeFill="background1" w:themeFillShade="F2"/>
          </w:tcPr>
          <w:p w14:paraId="0BF2EEB8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1BCBD13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40AE262B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3FB162A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8" w:type="pct"/>
            <w:shd w:val="clear" w:color="auto" w:fill="F2F2F2" w:themeFill="background1" w:themeFillShade="F2"/>
          </w:tcPr>
          <w:p w14:paraId="028E323D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2429EDB5" w14:textId="77777777" w:rsidR="00882D34" w:rsidRPr="00DB2864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35DDFD22" w14:textId="77777777" w:rsidTr="539BEBBF">
        <w:trPr>
          <w:trHeight w:val="325"/>
        </w:trPr>
        <w:tc>
          <w:tcPr>
            <w:tcW w:w="1078" w:type="pct"/>
          </w:tcPr>
          <w:p w14:paraId="10783CF2" w14:textId="77777777" w:rsidR="00882D34" w:rsidRPr="00974A9D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requestedDeliveryDateTime</w:t>
            </w:r>
          </w:p>
        </w:tc>
        <w:tc>
          <w:tcPr>
            <w:tcW w:w="1094" w:type="pct"/>
          </w:tcPr>
          <w:p w14:paraId="6FC6BE24" w14:textId="77777777" w:rsidR="00882D34" w:rsidRPr="00C7733D" w:rsidRDefault="539BEBBF" w:rsidP="002C1871">
            <w:pPr>
              <w:spacing w:after="0"/>
            </w:pPr>
            <w:r>
              <w:t>Дата поставки по заявке</w:t>
            </w:r>
          </w:p>
        </w:tc>
        <w:tc>
          <w:tcPr>
            <w:tcW w:w="513" w:type="pct"/>
          </w:tcPr>
          <w:p w14:paraId="36796E0E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B7FD60A" w14:textId="77777777" w:rsidR="00882D34" w:rsidRPr="00C73FBB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708" w:type="pct"/>
          </w:tcPr>
          <w:p w14:paraId="22433E5D" w14:textId="77777777" w:rsidR="00882D34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8BC2B83" w14:textId="77777777" w:rsidR="00882D34" w:rsidRPr="00DB2864" w:rsidRDefault="00882D34" w:rsidP="002C1871">
            <w:pPr>
              <w:spacing w:after="0" w:line="276" w:lineRule="auto"/>
            </w:pPr>
          </w:p>
        </w:tc>
      </w:tr>
      <w:tr w:rsidR="004E63DE" w14:paraId="7F5F2D7E" w14:textId="77777777" w:rsidTr="539BEBBF">
        <w:tc>
          <w:tcPr>
            <w:tcW w:w="1078" w:type="pct"/>
          </w:tcPr>
          <w:p w14:paraId="2044D234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shipFrom</w:t>
            </w:r>
          </w:p>
        </w:tc>
        <w:tc>
          <w:tcPr>
            <w:tcW w:w="1094" w:type="pct"/>
          </w:tcPr>
          <w:p w14:paraId="0B40C7FF" w14:textId="77777777" w:rsidR="00882D34" w:rsidRPr="00E30065" w:rsidRDefault="539BEBBF" w:rsidP="002C1871">
            <w:pPr>
              <w:spacing w:after="0"/>
              <w:rPr>
                <w:lang w:val="en-US"/>
              </w:rPr>
            </w:pPr>
            <w:r>
              <w:t>Грузоотправитель</w:t>
            </w:r>
          </w:p>
        </w:tc>
        <w:tc>
          <w:tcPr>
            <w:tcW w:w="513" w:type="pct"/>
          </w:tcPr>
          <w:p w14:paraId="4F453077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C61333A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27F7046D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4A718098" w14:textId="64EC390D" w:rsidR="00882D34" w:rsidRPr="00DB2864" w:rsidRDefault="539BEBBF" w:rsidP="002C1871">
            <w:pPr>
              <w:spacing w:after="0" w:line="276" w:lineRule="auto"/>
            </w:pPr>
            <w:r>
              <w:t xml:space="preserve">Описание элемента </w:t>
            </w:r>
            <w:r>
              <w:lastRenderedPageBreak/>
              <w:t xml:space="preserve">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2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2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</w:tbl>
    <w:p w14:paraId="016138A8" w14:textId="77777777" w:rsidR="00700A00" w:rsidRDefault="00700A00">
      <w:r>
        <w:lastRenderedPageBreak/>
        <w:br w:type="page"/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2"/>
        <w:gridCol w:w="1131"/>
        <w:gridCol w:w="1133"/>
        <w:gridCol w:w="1561"/>
        <w:gridCol w:w="2410"/>
      </w:tblGrid>
      <w:tr w:rsidR="004E63DE" w14:paraId="234E848B" w14:textId="77777777" w:rsidTr="539BEBBF">
        <w:tc>
          <w:tcPr>
            <w:tcW w:w="1078" w:type="pct"/>
          </w:tcPr>
          <w:p w14:paraId="09C73E81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lastRenderedPageBreak/>
              <w:t>shipTo</w:t>
            </w:r>
          </w:p>
        </w:tc>
        <w:tc>
          <w:tcPr>
            <w:tcW w:w="1094" w:type="pct"/>
          </w:tcPr>
          <w:p w14:paraId="3BB59A8E" w14:textId="77777777" w:rsidR="00882D34" w:rsidRPr="00E30065" w:rsidRDefault="539BEBBF" w:rsidP="002C1871">
            <w:pPr>
              <w:spacing w:after="0"/>
              <w:rPr>
                <w:lang w:val="en-US"/>
              </w:rPr>
            </w:pPr>
            <w:r>
              <w:t>Место доставки (грузополучатель)</w:t>
            </w:r>
          </w:p>
        </w:tc>
        <w:tc>
          <w:tcPr>
            <w:tcW w:w="513" w:type="pct"/>
          </w:tcPr>
          <w:p w14:paraId="40F707B3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FEF328B" w14:textId="77777777" w:rsidR="00882D34" w:rsidRDefault="00882D34" w:rsidP="00BF0DE1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7672FA80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3400F1F1" w14:textId="5555A095" w:rsidR="00882D34" w:rsidRPr="00DB2864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2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EB1F0C" w14:paraId="465B3F75" w14:textId="77777777" w:rsidTr="539BEBBF">
        <w:tc>
          <w:tcPr>
            <w:tcW w:w="1078" w:type="pct"/>
          </w:tcPr>
          <w:p w14:paraId="163F81BF" w14:textId="77777777" w:rsidR="00EB1F0C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094" w:type="pct"/>
          </w:tcPr>
          <w:p w14:paraId="1D61272C" w14:textId="77777777" w:rsidR="00EB1F0C" w:rsidRPr="00E30065" w:rsidRDefault="539BEBBF" w:rsidP="002C1871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13" w:type="pct"/>
          </w:tcPr>
          <w:p w14:paraId="332891F6" w14:textId="77777777" w:rsidR="00EB1F0C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6744F14" w14:textId="77777777" w:rsidR="00EB1F0C" w:rsidRDefault="00EB1F0C" w:rsidP="00EB1F0C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270A7B66" w14:textId="77777777" w:rsidR="00EB1F0C" w:rsidRPr="00C73FBB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82CB652" w14:textId="50FE4D71" w:rsidR="00EB1F0C" w:rsidRPr="00DB2864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3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4D004D" w14:paraId="6166A7D7" w14:textId="77777777" w:rsidTr="539BEBBF">
        <w:tc>
          <w:tcPr>
            <w:tcW w:w="1078" w:type="pct"/>
          </w:tcPr>
          <w:p w14:paraId="359E32E9" w14:textId="77777777" w:rsidR="004D004D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warehouseKeeper</w:t>
            </w:r>
          </w:p>
        </w:tc>
        <w:tc>
          <w:tcPr>
            <w:tcW w:w="1094" w:type="pct"/>
          </w:tcPr>
          <w:p w14:paraId="1113F275" w14:textId="77777777" w:rsidR="004D004D" w:rsidRPr="00E30065" w:rsidRDefault="539BEBBF" w:rsidP="002C1871">
            <w:pPr>
              <w:spacing w:after="0"/>
              <w:rPr>
                <w:lang w:val="en-US"/>
              </w:rPr>
            </w:pPr>
            <w:r>
              <w:t>Промежуточная точка доставки</w:t>
            </w:r>
          </w:p>
        </w:tc>
        <w:tc>
          <w:tcPr>
            <w:tcW w:w="513" w:type="pct"/>
          </w:tcPr>
          <w:p w14:paraId="454935DD" w14:textId="77777777" w:rsidR="004D004D" w:rsidRDefault="539BEBBF" w:rsidP="00A84138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4A44471" w14:textId="77777777" w:rsidR="004D004D" w:rsidRDefault="004D004D" w:rsidP="00A84138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4CE25EC5" w14:textId="77777777" w:rsidR="004D004D" w:rsidRPr="00C73FBB" w:rsidRDefault="539BEBBF" w:rsidP="00A84138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35A7C7E" w14:textId="46EDD5AC" w:rsidR="004D004D" w:rsidRPr="00DB2864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3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80EA7" w14:paraId="1ECAE2A7" w14:textId="77777777" w:rsidTr="539BEBBF">
        <w:tc>
          <w:tcPr>
            <w:tcW w:w="1078" w:type="pct"/>
          </w:tcPr>
          <w:p w14:paraId="3A41DA8B" w14:textId="77777777" w:rsidR="00580EA7" w:rsidRPr="008035A8" w:rsidRDefault="00580EA7" w:rsidP="00580EA7">
            <w:pPr>
              <w:spacing w:after="0" w:line="276" w:lineRule="auto"/>
              <w:rPr>
                <w:lang w:val="en-US"/>
              </w:rPr>
            </w:pPr>
            <w:r w:rsidRPr="00580EA7">
              <w:rPr>
                <w:lang w:val="en-US"/>
              </w:rPr>
              <w:t>d</w:t>
            </w:r>
            <w:r w:rsidRPr="00580EA7">
              <w:t>espatchParty</w:t>
            </w:r>
          </w:p>
        </w:tc>
        <w:tc>
          <w:tcPr>
            <w:tcW w:w="1094" w:type="pct"/>
          </w:tcPr>
          <w:p w14:paraId="0B69CE81" w14:textId="77777777" w:rsidR="00580EA7" w:rsidRPr="00580EA7" w:rsidRDefault="00580EA7" w:rsidP="00580EA7">
            <w:pPr>
              <w:spacing w:after="0"/>
            </w:pPr>
            <w:r>
              <w:t>Точка самовывоза</w:t>
            </w:r>
          </w:p>
        </w:tc>
        <w:tc>
          <w:tcPr>
            <w:tcW w:w="513" w:type="pct"/>
          </w:tcPr>
          <w:p w14:paraId="7523F3B1" w14:textId="77777777" w:rsidR="00580EA7" w:rsidRDefault="00580EA7" w:rsidP="00580EA7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F48BC6A" w14:textId="77777777" w:rsidR="00580EA7" w:rsidRDefault="00580EA7" w:rsidP="00580EA7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24713D19" w14:textId="77777777" w:rsidR="00580EA7" w:rsidRPr="00580EA7" w:rsidRDefault="00580EA7" w:rsidP="00580EA7">
            <w:pPr>
              <w:spacing w:after="0" w:line="276" w:lineRule="auto"/>
              <w:jc w:val="center"/>
            </w:pPr>
            <w:r>
              <w:t>Н</w:t>
            </w:r>
            <w:r>
              <w:rPr>
                <w:lang w:val="en-US"/>
              </w:rPr>
              <w:t>M</w:t>
            </w:r>
          </w:p>
        </w:tc>
        <w:tc>
          <w:tcPr>
            <w:tcW w:w="1093" w:type="pct"/>
          </w:tcPr>
          <w:p w14:paraId="2741B509" w14:textId="2D2AF75C" w:rsidR="00580EA7" w:rsidRPr="00DB2864" w:rsidRDefault="00580EA7" w:rsidP="00580EA7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6526AB">
                <w:rPr>
                  <w:rStyle w:val="aff5"/>
                </w:rPr>
                <w:t>Contractor</w:t>
              </w:r>
            </w:hyperlink>
            <w:del w:id="35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6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4E63DE" w:rsidRPr="00B95F18" w14:paraId="3C5FB0C5" w14:textId="77777777" w:rsidTr="539BEBBF">
        <w:tc>
          <w:tcPr>
            <w:tcW w:w="1078" w:type="pct"/>
          </w:tcPr>
          <w:p w14:paraId="6865E5F9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transportBy</w:t>
            </w:r>
          </w:p>
        </w:tc>
        <w:tc>
          <w:tcPr>
            <w:tcW w:w="1094" w:type="pct"/>
          </w:tcPr>
          <w:p w14:paraId="28348256" w14:textId="77777777" w:rsidR="00882D34" w:rsidRPr="0012049E" w:rsidRDefault="539BEBBF" w:rsidP="002C1871">
            <w:pPr>
              <w:spacing w:after="0"/>
            </w:pPr>
            <w:r>
              <w:t>Кто отгружает и перевозит товары</w:t>
            </w:r>
          </w:p>
        </w:tc>
        <w:tc>
          <w:tcPr>
            <w:tcW w:w="513" w:type="pct"/>
          </w:tcPr>
          <w:p w14:paraId="0178E0E8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558D896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8" w:type="pct"/>
          </w:tcPr>
          <w:p w14:paraId="0C799DBB" w14:textId="77777777" w:rsidR="00882D34" w:rsidRDefault="539BEBBF" w:rsidP="00BF0DE1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30A4C67F" w14:textId="64605006" w:rsidR="00882D34" w:rsidRPr="00DB2864" w:rsidRDefault="539BEBBF" w:rsidP="002C1871">
            <w:pPr>
              <w:spacing w:after="0"/>
              <w:rPr>
                <w:lang w:val="en-US"/>
              </w:rPr>
            </w:pPr>
            <w:r>
              <w:t xml:space="preserve">Код из справочника </w:t>
            </w:r>
            <w:hyperlink w:anchor="_TransportByCodeList" w:history="1">
              <w:r w:rsidRPr="006526AB">
                <w:rPr>
                  <w:rStyle w:val="aff5"/>
                  <w:lang w:val="en-US"/>
                </w:rPr>
                <w:t>TransportByCodeList</w:t>
              </w:r>
            </w:hyperlink>
            <w:del w:id="3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"_TransportByCodeList" </w:delInstrText>
              </w:r>
              <w:r w:rsidR="00BB747B">
                <w:fldChar w:fldCharType="end"/>
              </w:r>
            </w:del>
            <w:ins w:id="3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"_TransportByCodeList" </w:instrText>
              </w:r>
              <w:r w:rsidR="00864853">
                <w:fldChar w:fldCharType="end"/>
              </w:r>
            </w:ins>
          </w:p>
        </w:tc>
      </w:tr>
    </w:tbl>
    <w:p w14:paraId="3E0D415B" w14:textId="77777777" w:rsidR="00882D34" w:rsidRPr="00023CC3" w:rsidRDefault="539BEBBF" w:rsidP="005379BF">
      <w:pPr>
        <w:pStyle w:val="4"/>
        <w:rPr>
          <w:i w:val="0"/>
          <w:iCs w:val="0"/>
        </w:rPr>
      </w:pPr>
      <w:bookmarkStart w:id="39" w:name="_LineItems_8"/>
      <w:bookmarkEnd w:id="39"/>
      <w:r w:rsidRPr="539BEBBF">
        <w:rPr>
          <w:i w:val="0"/>
          <w:iCs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1"/>
        <w:gridCol w:w="2405"/>
        <w:gridCol w:w="1127"/>
        <w:gridCol w:w="1127"/>
        <w:gridCol w:w="1572"/>
        <w:gridCol w:w="2412"/>
      </w:tblGrid>
      <w:tr w:rsidR="004E63DE" w14:paraId="6C1AE1E0" w14:textId="77777777" w:rsidTr="539BEBBF">
        <w:tc>
          <w:tcPr>
            <w:tcW w:w="1080" w:type="pct"/>
            <w:shd w:val="clear" w:color="auto" w:fill="F2F2F2" w:themeFill="background1" w:themeFillShade="F2"/>
          </w:tcPr>
          <w:p w14:paraId="1D9122BE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63EE8EF7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1" w:type="pct"/>
            <w:shd w:val="clear" w:color="auto" w:fill="F2F2F2" w:themeFill="background1" w:themeFillShade="F2"/>
          </w:tcPr>
          <w:p w14:paraId="51EF7F8F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1" w:type="pct"/>
            <w:shd w:val="clear" w:color="auto" w:fill="F2F2F2" w:themeFill="background1" w:themeFillShade="F2"/>
          </w:tcPr>
          <w:p w14:paraId="6BFD6504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13" w:type="pct"/>
            <w:shd w:val="clear" w:color="auto" w:fill="F2F2F2" w:themeFill="background1" w:themeFillShade="F2"/>
          </w:tcPr>
          <w:p w14:paraId="73194303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2B2CADF9" w14:textId="77777777" w:rsidR="00882D34" w:rsidRPr="00DB2864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1ADCA2F0" w14:textId="77777777" w:rsidTr="539BEBBF">
        <w:tc>
          <w:tcPr>
            <w:tcW w:w="1080" w:type="pct"/>
          </w:tcPr>
          <w:p w14:paraId="5E5845F6" w14:textId="77777777" w:rsidR="00882D34" w:rsidRPr="007525DB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currencyISOCode</w:t>
            </w:r>
          </w:p>
        </w:tc>
        <w:tc>
          <w:tcPr>
            <w:tcW w:w="1091" w:type="pct"/>
          </w:tcPr>
          <w:p w14:paraId="7B80C44E" w14:textId="77777777" w:rsidR="00882D34" w:rsidRPr="00EF13B1" w:rsidRDefault="539BEBBF" w:rsidP="002C1871">
            <w:pPr>
              <w:spacing w:after="0"/>
            </w:pPr>
            <w:r>
              <w:t xml:space="preserve">Трехбуквенный код валюты, согласно </w:t>
            </w:r>
            <w:r w:rsidRPr="539BEBBF">
              <w:rPr>
                <w:lang w:val="en-US"/>
              </w:rPr>
              <w:t>ISO</w:t>
            </w:r>
            <w:r>
              <w:t>-4217 (3-</w:t>
            </w:r>
            <w:r w:rsidRPr="539BEBBF">
              <w:rPr>
                <w:lang w:val="en-US"/>
              </w:rPr>
              <w:t>alpha</w:t>
            </w:r>
            <w:r>
              <w:t>)</w:t>
            </w:r>
          </w:p>
        </w:tc>
        <w:tc>
          <w:tcPr>
            <w:tcW w:w="511" w:type="pct"/>
          </w:tcPr>
          <w:p w14:paraId="15F7F1A7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63FE5D2C" w14:textId="77777777" w:rsidR="00882D34" w:rsidRPr="00C73FBB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T(=3)</w:t>
            </w:r>
          </w:p>
        </w:tc>
        <w:tc>
          <w:tcPr>
            <w:tcW w:w="713" w:type="pct"/>
          </w:tcPr>
          <w:p w14:paraId="30494218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57955C9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7366CFD1" w14:textId="77777777" w:rsidTr="539BEBBF">
        <w:tc>
          <w:tcPr>
            <w:tcW w:w="1080" w:type="pct"/>
          </w:tcPr>
          <w:p w14:paraId="1D639D64" w14:textId="77777777" w:rsidR="00882D34" w:rsidRPr="004C4339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lineItem</w:t>
            </w:r>
          </w:p>
        </w:tc>
        <w:tc>
          <w:tcPr>
            <w:tcW w:w="1091" w:type="pct"/>
          </w:tcPr>
          <w:p w14:paraId="1199D4C1" w14:textId="77777777" w:rsidR="00882D34" w:rsidRPr="00BD7D27" w:rsidRDefault="539BEBBF" w:rsidP="002C1871">
            <w:pPr>
              <w:spacing w:after="0"/>
            </w:pPr>
            <w:r>
              <w:t>Товарная позиция</w:t>
            </w:r>
          </w:p>
        </w:tc>
        <w:tc>
          <w:tcPr>
            <w:tcW w:w="511" w:type="pct"/>
          </w:tcPr>
          <w:p w14:paraId="5583B845" w14:textId="77777777" w:rsidR="00882D34" w:rsidRDefault="539BEBBF" w:rsidP="00BF0DE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394105D6" w14:textId="77777777" w:rsidR="00882D34" w:rsidRPr="00C73FBB" w:rsidRDefault="00882D34" w:rsidP="00BF0DE1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13" w:type="pct"/>
          </w:tcPr>
          <w:p w14:paraId="0E89A342" w14:textId="77777777" w:rsidR="00882D34" w:rsidRDefault="539BEBBF" w:rsidP="00BF0DE1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5148DD83" w14:textId="5DEADA95" w:rsidR="00882D34" w:rsidRPr="00DB2864" w:rsidRDefault="539BEBBF" w:rsidP="002C1871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_4" w:history="1">
              <w:r w:rsidRPr="006526AB">
                <w:rPr>
                  <w:rStyle w:val="aff5"/>
                  <w:lang w:val="en-US"/>
                </w:rPr>
                <w:t>LineItem</w:t>
              </w:r>
            </w:hyperlink>
            <w:del w:id="4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"_LineItem_4" </w:delInstrText>
              </w:r>
              <w:r w:rsidR="00BB747B">
                <w:fldChar w:fldCharType="end"/>
              </w:r>
            </w:del>
            <w:ins w:id="4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"_LineItem_4" </w:instrText>
              </w:r>
              <w:r w:rsidR="00864853">
                <w:fldChar w:fldCharType="end"/>
              </w:r>
            </w:ins>
          </w:p>
        </w:tc>
      </w:tr>
      <w:tr w:rsidR="004E63DE" w14:paraId="6E4AE8BD" w14:textId="77777777" w:rsidTr="539BEBBF">
        <w:tc>
          <w:tcPr>
            <w:tcW w:w="1080" w:type="pct"/>
          </w:tcPr>
          <w:p w14:paraId="4A3F6DFA" w14:textId="77777777" w:rsidR="00882D34" w:rsidRPr="00270A4E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totalSumExcludingTaxes</w:t>
            </w:r>
          </w:p>
        </w:tc>
        <w:tc>
          <w:tcPr>
            <w:tcW w:w="1091" w:type="pct"/>
          </w:tcPr>
          <w:p w14:paraId="7E6ADC9E" w14:textId="77777777" w:rsidR="00882D34" w:rsidRPr="001F1E24" w:rsidRDefault="539BEBBF" w:rsidP="00DB2864">
            <w:pPr>
              <w:spacing w:after="0"/>
            </w:pPr>
            <w:r>
              <w:t>Общая сумма без НДС по обратному заказу</w:t>
            </w:r>
          </w:p>
        </w:tc>
        <w:tc>
          <w:tcPr>
            <w:tcW w:w="511" w:type="pct"/>
          </w:tcPr>
          <w:p w14:paraId="649EA091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3482CE97" w14:textId="77777777" w:rsidR="00882D34" w:rsidRDefault="539BEBBF" w:rsidP="00BF0DE1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13" w:type="pct"/>
          </w:tcPr>
          <w:p w14:paraId="193C509F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EDAE77" w14:textId="77777777" w:rsidR="00882D34" w:rsidRPr="00DB2864" w:rsidRDefault="00882D34" w:rsidP="002C1871">
            <w:pPr>
              <w:spacing w:after="0" w:line="276" w:lineRule="auto"/>
            </w:pPr>
          </w:p>
        </w:tc>
      </w:tr>
      <w:tr w:rsidR="004E63DE" w14:paraId="142BE206" w14:textId="77777777" w:rsidTr="539BEBBF">
        <w:trPr>
          <w:trHeight w:val="138"/>
        </w:trPr>
        <w:tc>
          <w:tcPr>
            <w:tcW w:w="1080" w:type="pct"/>
          </w:tcPr>
          <w:p w14:paraId="4ACF8EE0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totalVATAmount</w:t>
            </w:r>
          </w:p>
        </w:tc>
        <w:tc>
          <w:tcPr>
            <w:tcW w:w="1091" w:type="pct"/>
          </w:tcPr>
          <w:p w14:paraId="17A8F6BA" w14:textId="77777777" w:rsidR="00882D34" w:rsidRPr="006C0430" w:rsidRDefault="539BEBBF" w:rsidP="00DB2864">
            <w:pPr>
              <w:spacing w:after="0"/>
            </w:pPr>
            <w:r>
              <w:t>Общая сумма НДС по обратному заказу</w:t>
            </w:r>
          </w:p>
        </w:tc>
        <w:tc>
          <w:tcPr>
            <w:tcW w:w="511" w:type="pct"/>
          </w:tcPr>
          <w:p w14:paraId="480DFEC2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5BF3335D" w14:textId="77777777" w:rsidR="00882D34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13" w:type="pct"/>
          </w:tcPr>
          <w:p w14:paraId="1C065D4A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B35A5F1" w14:textId="77777777" w:rsidR="00882D34" w:rsidRPr="00DB2864" w:rsidRDefault="00882D34" w:rsidP="002C1871">
            <w:pPr>
              <w:spacing w:after="0"/>
              <w:rPr>
                <w:highlight w:val="yellow"/>
              </w:rPr>
            </w:pPr>
          </w:p>
        </w:tc>
      </w:tr>
      <w:tr w:rsidR="004E63DE" w14:paraId="580CAF25" w14:textId="77777777" w:rsidTr="539BEBBF">
        <w:trPr>
          <w:trHeight w:val="200"/>
        </w:trPr>
        <w:tc>
          <w:tcPr>
            <w:tcW w:w="1080" w:type="pct"/>
          </w:tcPr>
          <w:p w14:paraId="728AC0FD" w14:textId="77777777" w:rsidR="00882D34" w:rsidRPr="00E23DA2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totalAmount</w:t>
            </w:r>
          </w:p>
        </w:tc>
        <w:tc>
          <w:tcPr>
            <w:tcW w:w="1091" w:type="pct"/>
          </w:tcPr>
          <w:p w14:paraId="501AAEAF" w14:textId="77777777" w:rsidR="00882D34" w:rsidRPr="00E23DA2" w:rsidRDefault="539BEBBF" w:rsidP="00DB2864">
            <w:pPr>
              <w:spacing w:after="0"/>
            </w:pPr>
            <w:r>
              <w:t>Общая сумма с НДС по обратному заказу</w:t>
            </w:r>
          </w:p>
        </w:tc>
        <w:tc>
          <w:tcPr>
            <w:tcW w:w="511" w:type="pct"/>
          </w:tcPr>
          <w:p w14:paraId="2AAC4452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2DC5C1FA" w14:textId="77777777" w:rsidR="00882D34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13" w:type="pct"/>
          </w:tcPr>
          <w:p w14:paraId="16AF528A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EFE2CE1" w14:textId="77777777" w:rsidR="00882D34" w:rsidRPr="00DB2864" w:rsidRDefault="00882D34" w:rsidP="002C1871">
            <w:pPr>
              <w:spacing w:after="0"/>
            </w:pPr>
          </w:p>
        </w:tc>
      </w:tr>
    </w:tbl>
    <w:p w14:paraId="79A7FE7F" w14:textId="77777777" w:rsidR="00882D34" w:rsidRPr="00023CC3" w:rsidRDefault="539BEBBF" w:rsidP="005379BF">
      <w:pPr>
        <w:pStyle w:val="5"/>
        <w:rPr>
          <w:b/>
          <w:bCs/>
          <w:i/>
          <w:iCs/>
          <w:color w:val="auto"/>
        </w:rPr>
      </w:pPr>
      <w:r w:rsidRPr="539BEBBF">
        <w:rPr>
          <w:b/>
          <w:bCs/>
          <w:i/>
          <w:iCs/>
          <w:color w:val="auto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286"/>
        <w:gridCol w:w="2606"/>
        <w:gridCol w:w="1102"/>
        <w:gridCol w:w="1061"/>
        <w:gridCol w:w="1559"/>
        <w:gridCol w:w="2410"/>
      </w:tblGrid>
      <w:tr w:rsidR="004E63DE" w14:paraId="74D116D5" w14:textId="77777777" w:rsidTr="539BEBBF">
        <w:tc>
          <w:tcPr>
            <w:tcW w:w="1037" w:type="pct"/>
            <w:shd w:val="clear" w:color="auto" w:fill="F2F2F2" w:themeFill="background1" w:themeFillShade="F2"/>
          </w:tcPr>
          <w:p w14:paraId="3CDB4918" w14:textId="77777777" w:rsidR="00882D34" w:rsidRDefault="539BEBBF" w:rsidP="002C187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82" w:type="pct"/>
            <w:shd w:val="clear" w:color="auto" w:fill="F2F2F2" w:themeFill="background1" w:themeFillShade="F2"/>
          </w:tcPr>
          <w:p w14:paraId="438FFA68" w14:textId="77777777" w:rsidR="00882D34" w:rsidRDefault="539BEBBF" w:rsidP="002C187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00" w:type="pct"/>
            <w:shd w:val="clear" w:color="auto" w:fill="F2F2F2" w:themeFill="background1" w:themeFillShade="F2"/>
          </w:tcPr>
          <w:p w14:paraId="058635B6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14:paraId="08C73700" w14:textId="77777777" w:rsidR="00882D34" w:rsidRDefault="539BEBBF" w:rsidP="002C187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7" w:type="pct"/>
            <w:shd w:val="clear" w:color="auto" w:fill="F2F2F2" w:themeFill="background1" w:themeFillShade="F2"/>
          </w:tcPr>
          <w:p w14:paraId="5D95B119" w14:textId="77777777" w:rsidR="00882D34" w:rsidRDefault="539BEBBF" w:rsidP="002C187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2B7EB77" w14:textId="77777777" w:rsidR="00882D34" w:rsidRPr="00DB2864" w:rsidRDefault="539BEBBF" w:rsidP="002C187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73FE2DCA" w14:textId="77777777" w:rsidTr="539BEBBF">
        <w:tc>
          <w:tcPr>
            <w:tcW w:w="1037" w:type="pct"/>
          </w:tcPr>
          <w:p w14:paraId="1465EB15" w14:textId="77777777" w:rsidR="00882D34" w:rsidRPr="00856291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gtin</w:t>
            </w:r>
          </w:p>
        </w:tc>
        <w:tc>
          <w:tcPr>
            <w:tcW w:w="1182" w:type="pct"/>
          </w:tcPr>
          <w:p w14:paraId="24F8484B" w14:textId="77777777" w:rsidR="00ED23EF" w:rsidRPr="00060F38" w:rsidRDefault="539BEBBF" w:rsidP="002C1871">
            <w:pPr>
              <w:spacing w:after="0"/>
            </w:pPr>
            <w:r>
              <w:t>Штрихкод (</w:t>
            </w:r>
            <w:r w:rsidRPr="539BEBBF"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500" w:type="pct"/>
          </w:tcPr>
          <w:p w14:paraId="63FA198B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0CB2E176" w14:textId="77777777" w:rsidR="00882D34" w:rsidRPr="00881AA0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T(1-14)</w:t>
            </w:r>
          </w:p>
        </w:tc>
        <w:tc>
          <w:tcPr>
            <w:tcW w:w="707" w:type="pct"/>
          </w:tcPr>
          <w:p w14:paraId="458017ED" w14:textId="77777777" w:rsidR="00882D34" w:rsidRDefault="539BEBBF" w:rsidP="00BF0DE1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5E22B171" w14:textId="77777777" w:rsidR="00882D34" w:rsidRPr="00DB2864" w:rsidRDefault="539BEBBF" w:rsidP="002C1871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4E63DE" w14:paraId="1418E9DB" w14:textId="77777777" w:rsidTr="539BEBBF">
        <w:trPr>
          <w:trHeight w:val="500"/>
        </w:trPr>
        <w:tc>
          <w:tcPr>
            <w:tcW w:w="1037" w:type="pct"/>
          </w:tcPr>
          <w:p w14:paraId="792F943E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internalBuyerCode</w:t>
            </w:r>
          </w:p>
        </w:tc>
        <w:tc>
          <w:tcPr>
            <w:tcW w:w="1182" w:type="pct"/>
          </w:tcPr>
          <w:p w14:paraId="31570416" w14:textId="77777777" w:rsidR="00060F38" w:rsidRPr="00060F38" w:rsidRDefault="539BEBBF" w:rsidP="002C1871">
            <w:pPr>
              <w:spacing w:after="0"/>
            </w:pPr>
            <w:r>
              <w:t>Внутренний код, присвоенный покупателем.</w:t>
            </w:r>
          </w:p>
        </w:tc>
        <w:tc>
          <w:tcPr>
            <w:tcW w:w="500" w:type="pct"/>
          </w:tcPr>
          <w:p w14:paraId="724499AE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4CC8924F" w14:textId="77777777" w:rsidR="00882D34" w:rsidRPr="00881AA0" w:rsidRDefault="539BEBBF" w:rsidP="00EF647C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7" w:type="pct"/>
          </w:tcPr>
          <w:p w14:paraId="45A1C255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9A9045A" w14:textId="77777777" w:rsidR="00882D34" w:rsidRPr="00DB2864" w:rsidRDefault="539BEBBF" w:rsidP="002C1871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4E63DE" w14:paraId="6B916B80" w14:textId="77777777" w:rsidTr="539BEBBF">
        <w:trPr>
          <w:trHeight w:val="341"/>
        </w:trPr>
        <w:tc>
          <w:tcPr>
            <w:tcW w:w="1037" w:type="pct"/>
          </w:tcPr>
          <w:p w14:paraId="1AD04563" w14:textId="77777777" w:rsidR="00882D34" w:rsidRPr="008035A8" w:rsidRDefault="539BEBBF" w:rsidP="002C1871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internalSupplierCode</w:t>
            </w:r>
          </w:p>
        </w:tc>
        <w:tc>
          <w:tcPr>
            <w:tcW w:w="1182" w:type="pct"/>
          </w:tcPr>
          <w:p w14:paraId="43029DBD" w14:textId="77777777" w:rsidR="00060F38" w:rsidRPr="00060F38" w:rsidRDefault="539BEBBF" w:rsidP="002C1871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500" w:type="pct"/>
          </w:tcPr>
          <w:p w14:paraId="566A2D08" w14:textId="77777777" w:rsidR="00882D34" w:rsidRDefault="539BEBBF" w:rsidP="00BF0DE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424E6FC9" w14:textId="77777777" w:rsidR="00882D34" w:rsidRPr="00881AA0" w:rsidRDefault="539BEBBF" w:rsidP="00BF0DE1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7" w:type="pct"/>
          </w:tcPr>
          <w:p w14:paraId="562350BA" w14:textId="77777777" w:rsidR="00882D34" w:rsidRPr="00C73FBB" w:rsidRDefault="539BEBBF" w:rsidP="00BF0DE1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23DCE031" w14:textId="77777777" w:rsidR="00882D34" w:rsidRPr="00DB2864" w:rsidRDefault="539BEBBF" w:rsidP="002C1871">
            <w:pPr>
              <w:spacing w:after="0" w:line="276" w:lineRule="auto"/>
            </w:pPr>
            <w:r>
              <w:t xml:space="preserve">Обязательно должно </w:t>
            </w:r>
            <w:r>
              <w:lastRenderedPageBreak/>
              <w:t xml:space="preserve">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4E63DE" w14:paraId="6FDD959F" w14:textId="77777777" w:rsidTr="539BEBBF">
        <w:tc>
          <w:tcPr>
            <w:tcW w:w="1037" w:type="pct"/>
          </w:tcPr>
          <w:p w14:paraId="44D5F414" w14:textId="77777777" w:rsidR="00882D34" w:rsidRPr="00C36990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lastRenderedPageBreak/>
              <w:t>typeOfUnit</w:t>
            </w:r>
          </w:p>
        </w:tc>
        <w:tc>
          <w:tcPr>
            <w:tcW w:w="1182" w:type="pct"/>
          </w:tcPr>
          <w:p w14:paraId="5F01705E" w14:textId="77777777" w:rsidR="00882D34" w:rsidRDefault="539BEBBF" w:rsidP="002C1871">
            <w:pPr>
              <w:spacing w:after="0"/>
            </w:pPr>
            <w:r>
              <w:t>Признак возвратной тары.</w:t>
            </w:r>
          </w:p>
          <w:p w14:paraId="55409C77" w14:textId="77777777" w:rsidR="00882D34" w:rsidRPr="00C36990" w:rsidRDefault="006526AB" w:rsidP="006526AB">
            <w:pPr>
              <w:spacing w:after="0"/>
            </w:pPr>
            <w:r>
              <w:rPr>
                <w:sz w:val="18"/>
                <w:szCs w:val="18"/>
              </w:rPr>
              <w:t>Признак передается только если товар является возвратной тарой.</w:t>
            </w:r>
          </w:p>
        </w:tc>
        <w:tc>
          <w:tcPr>
            <w:tcW w:w="500" w:type="pct"/>
          </w:tcPr>
          <w:p w14:paraId="2ABF64A9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0B8582A9" w14:textId="77777777" w:rsidR="00882D34" w:rsidRPr="004323CB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17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7" w:type="pct"/>
          </w:tcPr>
          <w:p w14:paraId="1BF24A04" w14:textId="77777777" w:rsidR="00882D34" w:rsidRPr="00C73FBB" w:rsidRDefault="539BEBBF" w:rsidP="00BF0DE1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390E2CE8" w14:textId="15D06F42" w:rsidR="00882D34" w:rsidRPr="00DB2864" w:rsidRDefault="539BEBBF" w:rsidP="002C1871">
            <w:pPr>
              <w:spacing w:after="0"/>
            </w:pPr>
            <w:r>
              <w:t xml:space="preserve">Код из справочника </w:t>
            </w:r>
            <w:hyperlink w:anchor="_TypeOfUnit" w:history="1">
              <w:r w:rsidRPr="006526AB">
                <w:rPr>
                  <w:rStyle w:val="aff5"/>
                </w:rPr>
                <w:t>TypeOfUnit</w:t>
              </w:r>
            </w:hyperlink>
            <w:del w:id="4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"_TypeOfUnit" </w:delInstrText>
              </w:r>
              <w:r w:rsidR="00BB747B">
                <w:fldChar w:fldCharType="end"/>
              </w:r>
            </w:del>
            <w:ins w:id="4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"_TypeOfUnit" </w:instrText>
              </w:r>
              <w:r w:rsidR="00864853">
                <w:fldChar w:fldCharType="end"/>
              </w:r>
            </w:ins>
          </w:p>
        </w:tc>
      </w:tr>
      <w:tr w:rsidR="004E63DE" w14:paraId="5880DB90" w14:textId="77777777" w:rsidTr="539BEBBF">
        <w:tc>
          <w:tcPr>
            <w:tcW w:w="1037" w:type="pct"/>
          </w:tcPr>
          <w:p w14:paraId="22C1F0B2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description</w:t>
            </w:r>
          </w:p>
        </w:tc>
        <w:tc>
          <w:tcPr>
            <w:tcW w:w="1182" w:type="pct"/>
          </w:tcPr>
          <w:p w14:paraId="053BA0C7" w14:textId="77777777" w:rsidR="00882D34" w:rsidRDefault="539BEBBF" w:rsidP="002C1871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500" w:type="pct"/>
          </w:tcPr>
          <w:p w14:paraId="5B93AA0A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4AEF20DE" w14:textId="77777777" w:rsidR="00882D34" w:rsidRPr="004323CB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T(1-178)</w:t>
            </w:r>
          </w:p>
        </w:tc>
        <w:tc>
          <w:tcPr>
            <w:tcW w:w="707" w:type="pct"/>
          </w:tcPr>
          <w:p w14:paraId="52CCB951" w14:textId="77777777" w:rsidR="00882D34" w:rsidRPr="00C73FBB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2EE3C02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651289E9" w14:textId="77777777" w:rsidTr="539BEBBF">
        <w:tc>
          <w:tcPr>
            <w:tcW w:w="1037" w:type="pct"/>
          </w:tcPr>
          <w:p w14:paraId="6273FE0D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comment</w:t>
            </w:r>
          </w:p>
        </w:tc>
        <w:tc>
          <w:tcPr>
            <w:tcW w:w="1182" w:type="pct"/>
          </w:tcPr>
          <w:p w14:paraId="16E6114A" w14:textId="77777777" w:rsidR="00882D34" w:rsidRPr="008178CD" w:rsidRDefault="539BEBBF" w:rsidP="002C1871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500" w:type="pct"/>
          </w:tcPr>
          <w:p w14:paraId="13321230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02F067CD" w14:textId="77777777" w:rsidR="00882D34" w:rsidRPr="008178CD" w:rsidRDefault="539BEBBF" w:rsidP="00BF0DE1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707" w:type="pct"/>
          </w:tcPr>
          <w:p w14:paraId="5BCAC4F7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CF318FE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63373E9F" w14:textId="77777777" w:rsidTr="539BEBBF">
        <w:tc>
          <w:tcPr>
            <w:tcW w:w="1037" w:type="pct"/>
          </w:tcPr>
          <w:p w14:paraId="13418DFB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requestedQuantity</w:t>
            </w:r>
          </w:p>
        </w:tc>
        <w:tc>
          <w:tcPr>
            <w:tcW w:w="1182" w:type="pct"/>
          </w:tcPr>
          <w:p w14:paraId="54F0A3F5" w14:textId="77777777" w:rsidR="00882D34" w:rsidRDefault="539BEBBF" w:rsidP="006526AB">
            <w:pPr>
              <w:spacing w:after="0"/>
            </w:pPr>
            <w:r>
              <w:t xml:space="preserve">Количество в </w:t>
            </w:r>
            <w:r w:rsidR="006526AB">
              <w:t>обратном заказе</w:t>
            </w:r>
          </w:p>
        </w:tc>
        <w:tc>
          <w:tcPr>
            <w:tcW w:w="500" w:type="pct"/>
          </w:tcPr>
          <w:p w14:paraId="2ECEDCAD" w14:textId="77777777" w:rsidR="00882D34" w:rsidRDefault="539BEBBF" w:rsidP="00BF0DE1">
            <w:pPr>
              <w:spacing w:after="0"/>
              <w:jc w:val="center"/>
            </w:pPr>
            <w:r>
              <w:t>ПА</w:t>
            </w:r>
          </w:p>
        </w:tc>
        <w:tc>
          <w:tcPr>
            <w:tcW w:w="481" w:type="pct"/>
          </w:tcPr>
          <w:p w14:paraId="50F49730" w14:textId="77777777" w:rsidR="00882D34" w:rsidRPr="00D91D41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707" w:type="pct"/>
          </w:tcPr>
          <w:p w14:paraId="5258EB12" w14:textId="77777777" w:rsidR="00882D34" w:rsidRPr="00C73FBB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83EFB30" w14:textId="7848E461" w:rsidR="00882D34" w:rsidRPr="00DB2864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Pr="006526AB">
                <w:rPr>
                  <w:rStyle w:val="aff5"/>
                </w:rPr>
                <w:t>Quantity</w:t>
              </w:r>
            </w:hyperlink>
            <w:del w:id="4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4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4E63DE" w:rsidRPr="00B95F18" w14:paraId="0C810BC6" w14:textId="77777777" w:rsidTr="539BEBBF">
        <w:tc>
          <w:tcPr>
            <w:tcW w:w="1037" w:type="pct"/>
          </w:tcPr>
          <w:p w14:paraId="596A3FF6" w14:textId="77777777" w:rsidR="00882D34" w:rsidRPr="00676FEB" w:rsidRDefault="539BEBBF" w:rsidP="002C1871">
            <w:pPr>
              <w:spacing w:after="0"/>
            </w:pPr>
            <w:r>
              <w:t>onePlaceQuantity</w:t>
            </w:r>
          </w:p>
        </w:tc>
        <w:tc>
          <w:tcPr>
            <w:tcW w:w="1182" w:type="pct"/>
          </w:tcPr>
          <w:p w14:paraId="5C24B747" w14:textId="77777777" w:rsidR="00882D34" w:rsidRPr="00676FEB" w:rsidRDefault="539BEBBF" w:rsidP="002C1871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500" w:type="pct"/>
          </w:tcPr>
          <w:p w14:paraId="079802C0" w14:textId="77777777" w:rsidR="00882D34" w:rsidRDefault="539BEBBF" w:rsidP="00BF0DE1">
            <w:pPr>
              <w:spacing w:after="0"/>
              <w:jc w:val="center"/>
            </w:pPr>
            <w:r>
              <w:t>ПА</w:t>
            </w:r>
          </w:p>
        </w:tc>
        <w:tc>
          <w:tcPr>
            <w:tcW w:w="481" w:type="pct"/>
          </w:tcPr>
          <w:p w14:paraId="6DAE3F10" w14:textId="77777777" w:rsidR="00882D34" w:rsidRDefault="539BEBBF" w:rsidP="00BF0DE1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707" w:type="pct"/>
          </w:tcPr>
          <w:p w14:paraId="50B6354F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927F222" w14:textId="1F6E604A" w:rsidR="00882D34" w:rsidRPr="00DB2864" w:rsidRDefault="539BEBBF" w:rsidP="002C1871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="006526AB" w:rsidRPr="006526AB">
                <w:rPr>
                  <w:rStyle w:val="aff5"/>
                </w:rPr>
                <w:t>Quantity</w:t>
              </w:r>
            </w:hyperlink>
            <w:del w:id="4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4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4E63DE" w:rsidRPr="00B95F18" w14:paraId="45D74A99" w14:textId="77777777" w:rsidTr="539BEBBF">
        <w:tc>
          <w:tcPr>
            <w:tcW w:w="1037" w:type="pct"/>
          </w:tcPr>
          <w:p w14:paraId="4DAD635A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flowType</w:t>
            </w:r>
          </w:p>
        </w:tc>
        <w:tc>
          <w:tcPr>
            <w:tcW w:w="1182" w:type="pct"/>
          </w:tcPr>
          <w:p w14:paraId="0FC944EC" w14:textId="77777777" w:rsidR="00882D34" w:rsidRPr="009146FD" w:rsidRDefault="539BEBBF" w:rsidP="002C1871">
            <w:pPr>
              <w:spacing w:after="0"/>
            </w:pPr>
            <w:r>
              <w:t>Тип поставки</w:t>
            </w:r>
          </w:p>
        </w:tc>
        <w:tc>
          <w:tcPr>
            <w:tcW w:w="500" w:type="pct"/>
          </w:tcPr>
          <w:p w14:paraId="3765C151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55B60103" w14:textId="77777777" w:rsidR="00882D34" w:rsidRDefault="00882D34" w:rsidP="00BF0DE1">
            <w:pPr>
              <w:spacing w:after="0"/>
              <w:jc w:val="center"/>
            </w:pPr>
          </w:p>
        </w:tc>
        <w:tc>
          <w:tcPr>
            <w:tcW w:w="707" w:type="pct"/>
          </w:tcPr>
          <w:p w14:paraId="4251BFF5" w14:textId="77777777" w:rsidR="00882D34" w:rsidRDefault="539BEBBF" w:rsidP="00BF0DE1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553DFB1C" w14:textId="6870C4E2" w:rsidR="00882D34" w:rsidRPr="00DB2864" w:rsidRDefault="539BEBBF" w:rsidP="002C1871">
            <w:pPr>
              <w:spacing w:after="0"/>
            </w:pPr>
            <w:r>
              <w:t xml:space="preserve">Код из справочника </w:t>
            </w:r>
            <w:hyperlink w:anchor="_FlowTypeCodeList" w:history="1">
              <w:r w:rsidRPr="006526AB">
                <w:rPr>
                  <w:rStyle w:val="aff5"/>
                </w:rPr>
                <w:t>FlowTypeCodeList</w:t>
              </w:r>
            </w:hyperlink>
            <w:del w:id="4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"_FlowTypeCodeList" </w:delInstrText>
              </w:r>
              <w:r w:rsidR="00BB747B">
                <w:fldChar w:fldCharType="end"/>
              </w:r>
            </w:del>
            <w:ins w:id="4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"_FlowTypeCodeList" </w:instrText>
              </w:r>
              <w:r w:rsidR="00864853">
                <w:fldChar w:fldCharType="end"/>
              </w:r>
            </w:ins>
          </w:p>
        </w:tc>
      </w:tr>
      <w:tr w:rsidR="004E63DE" w14:paraId="7FAB4906" w14:textId="77777777" w:rsidTr="539BEBBF">
        <w:tc>
          <w:tcPr>
            <w:tcW w:w="1037" w:type="pct"/>
          </w:tcPr>
          <w:p w14:paraId="6F5598DC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netPrice</w:t>
            </w:r>
          </w:p>
        </w:tc>
        <w:tc>
          <w:tcPr>
            <w:tcW w:w="1182" w:type="pct"/>
          </w:tcPr>
          <w:p w14:paraId="41D6227D" w14:textId="77777777" w:rsidR="00882D34" w:rsidRPr="00A50018" w:rsidRDefault="539BEBBF" w:rsidP="002C1871">
            <w:pPr>
              <w:spacing w:after="0"/>
            </w:pPr>
            <w:r>
              <w:t>Цена за единицу без НДС</w:t>
            </w:r>
          </w:p>
        </w:tc>
        <w:tc>
          <w:tcPr>
            <w:tcW w:w="500" w:type="pct"/>
          </w:tcPr>
          <w:p w14:paraId="4EF5E4E9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4A5B8DC5" w14:textId="77777777" w:rsidR="00882D34" w:rsidRPr="00D91D41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355A9137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E81ABDE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595ED4F4" w14:textId="77777777" w:rsidTr="539BEBBF">
        <w:tc>
          <w:tcPr>
            <w:tcW w:w="1037" w:type="pct"/>
          </w:tcPr>
          <w:p w14:paraId="691D623D" w14:textId="77777777" w:rsidR="00882D34" w:rsidRPr="00327E63" w:rsidRDefault="539BEBBF" w:rsidP="002C1871">
            <w:pPr>
              <w:spacing w:after="0"/>
            </w:pPr>
            <w:r w:rsidRPr="539BEBBF">
              <w:rPr>
                <w:lang w:val="en-US"/>
              </w:rPr>
              <w:t>netPriceWithVAT</w:t>
            </w:r>
          </w:p>
        </w:tc>
        <w:tc>
          <w:tcPr>
            <w:tcW w:w="1182" w:type="pct"/>
          </w:tcPr>
          <w:p w14:paraId="274EB021" w14:textId="77777777" w:rsidR="00882D34" w:rsidRPr="00A50018" w:rsidRDefault="539BEBBF" w:rsidP="002C1871">
            <w:pPr>
              <w:spacing w:after="0"/>
            </w:pPr>
            <w:r>
              <w:t>Цена за единицу с НДС</w:t>
            </w:r>
          </w:p>
        </w:tc>
        <w:tc>
          <w:tcPr>
            <w:tcW w:w="500" w:type="pct"/>
          </w:tcPr>
          <w:p w14:paraId="10C7A008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555315AB" w14:textId="77777777" w:rsidR="00882D34" w:rsidRPr="00D91D41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6F7314E3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F54B84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7930F318" w14:textId="77777777" w:rsidTr="539BEBBF">
        <w:tc>
          <w:tcPr>
            <w:tcW w:w="1037" w:type="pct"/>
          </w:tcPr>
          <w:p w14:paraId="261C71DA" w14:textId="77777777" w:rsidR="00882D34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netAmount</w:t>
            </w:r>
          </w:p>
        </w:tc>
        <w:tc>
          <w:tcPr>
            <w:tcW w:w="1182" w:type="pct"/>
          </w:tcPr>
          <w:p w14:paraId="2C48908A" w14:textId="77777777" w:rsidR="00882D34" w:rsidRDefault="539BEBBF" w:rsidP="002C1871">
            <w:pPr>
              <w:spacing w:after="0"/>
            </w:pPr>
            <w:r>
              <w:t>Сумма по всей позиции без НДС</w:t>
            </w:r>
          </w:p>
        </w:tc>
        <w:tc>
          <w:tcPr>
            <w:tcW w:w="500" w:type="pct"/>
          </w:tcPr>
          <w:p w14:paraId="76DDB786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32D69521" w14:textId="77777777" w:rsidR="00882D34" w:rsidRDefault="539BEBBF" w:rsidP="00BF0DE1">
            <w:pPr>
              <w:spacing w:after="0"/>
              <w:jc w:val="center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6D23D9CB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367338A" w14:textId="77777777" w:rsidR="00882D34" w:rsidRPr="00DB2864" w:rsidRDefault="00882D34" w:rsidP="002C1871">
            <w:pPr>
              <w:spacing w:after="0"/>
            </w:pPr>
          </w:p>
        </w:tc>
      </w:tr>
      <w:tr w:rsidR="004E63DE" w14:paraId="394DF770" w14:textId="77777777" w:rsidTr="539BEBBF">
        <w:trPr>
          <w:trHeight w:val="614"/>
        </w:trPr>
        <w:tc>
          <w:tcPr>
            <w:tcW w:w="1037" w:type="pct"/>
          </w:tcPr>
          <w:p w14:paraId="65EAE83C" w14:textId="77777777" w:rsidR="00882D34" w:rsidRPr="00A36118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exciseDuty</w:t>
            </w:r>
          </w:p>
        </w:tc>
        <w:tc>
          <w:tcPr>
            <w:tcW w:w="1182" w:type="pct"/>
          </w:tcPr>
          <w:p w14:paraId="7FDC440C" w14:textId="77777777" w:rsidR="00882D34" w:rsidRPr="00A36118" w:rsidRDefault="539BEBBF" w:rsidP="002C1871">
            <w:pPr>
              <w:spacing w:after="0"/>
            </w:pPr>
            <w:r>
              <w:t>В том числе акциз</w:t>
            </w:r>
          </w:p>
        </w:tc>
        <w:tc>
          <w:tcPr>
            <w:tcW w:w="500" w:type="pct"/>
          </w:tcPr>
          <w:p w14:paraId="402B8309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604EC1B7" w14:textId="77777777" w:rsidR="00882D34" w:rsidRDefault="539BEBBF" w:rsidP="00BF0DE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486A7454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6FD951B" w14:textId="77777777" w:rsidR="00882D34" w:rsidRPr="00DB2864" w:rsidRDefault="00882D34" w:rsidP="002C1871">
            <w:pPr>
              <w:spacing w:after="0"/>
              <w:rPr>
                <w:highlight w:val="yellow"/>
              </w:rPr>
            </w:pPr>
          </w:p>
        </w:tc>
      </w:tr>
      <w:tr w:rsidR="004E63DE" w14:paraId="04F5D3A3" w14:textId="77777777" w:rsidTr="539BEBBF">
        <w:trPr>
          <w:trHeight w:val="614"/>
        </w:trPr>
        <w:tc>
          <w:tcPr>
            <w:tcW w:w="1037" w:type="pct"/>
          </w:tcPr>
          <w:p w14:paraId="7F1A5A3A" w14:textId="77777777" w:rsidR="00882D34" w:rsidRPr="00A36118" w:rsidRDefault="539BEBBF" w:rsidP="002C187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vATRate</w:t>
            </w:r>
          </w:p>
        </w:tc>
        <w:tc>
          <w:tcPr>
            <w:tcW w:w="1182" w:type="pct"/>
          </w:tcPr>
          <w:p w14:paraId="31045B68" w14:textId="77777777" w:rsidR="00882D34" w:rsidRDefault="539BEBBF" w:rsidP="002C1871">
            <w:pPr>
              <w:spacing w:after="0"/>
            </w:pPr>
            <w:r>
              <w:t>Ставка НДС</w:t>
            </w:r>
          </w:p>
        </w:tc>
        <w:tc>
          <w:tcPr>
            <w:tcW w:w="500" w:type="pct"/>
          </w:tcPr>
          <w:p w14:paraId="0F3373AF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43E9BE51" w14:textId="77777777" w:rsidR="00882D34" w:rsidRDefault="00882D34" w:rsidP="00BF0DE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07" w:type="pct"/>
          </w:tcPr>
          <w:p w14:paraId="7936F6AC" w14:textId="77777777" w:rsidR="00882D34" w:rsidRDefault="539BEBBF" w:rsidP="00BF0DE1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4CA22F1A" w14:textId="493DEF50" w:rsidR="00882D34" w:rsidRPr="00DB2864" w:rsidRDefault="539BEBBF" w:rsidP="002C1871">
            <w:pPr>
              <w:spacing w:after="0"/>
              <w:rPr>
                <w:highlight w:val="yellow"/>
              </w:rPr>
            </w:pPr>
            <w:r>
              <w:t xml:space="preserve">Код из справочника </w:t>
            </w:r>
            <w:hyperlink w:anchor="_VATRateCodeList_1" w:history="1">
              <w:r w:rsidRPr="006526AB">
                <w:rPr>
                  <w:rStyle w:val="aff5"/>
                </w:rPr>
                <w:t>VATRateCodeList</w:t>
              </w:r>
            </w:hyperlink>
            <w:del w:id="5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"_VATRateCodeList_1" </w:delInstrText>
              </w:r>
              <w:r w:rsidR="00BB747B">
                <w:fldChar w:fldCharType="end"/>
              </w:r>
            </w:del>
            <w:ins w:id="5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"_VATRateCodeList_1" </w:instrText>
              </w:r>
              <w:r w:rsidR="00864853">
                <w:fldChar w:fldCharType="end"/>
              </w:r>
            </w:ins>
          </w:p>
        </w:tc>
      </w:tr>
      <w:tr w:rsidR="004E63DE" w14:paraId="28DF86E7" w14:textId="77777777" w:rsidTr="539BEBBF">
        <w:trPr>
          <w:trHeight w:val="614"/>
        </w:trPr>
        <w:tc>
          <w:tcPr>
            <w:tcW w:w="1037" w:type="pct"/>
          </w:tcPr>
          <w:p w14:paraId="65C4C9DD" w14:textId="77777777" w:rsidR="00882D34" w:rsidRPr="00006B96" w:rsidRDefault="539BEBBF" w:rsidP="002C1871">
            <w:pPr>
              <w:spacing w:after="0"/>
            </w:pPr>
            <w:r w:rsidRPr="539BEBBF">
              <w:rPr>
                <w:lang w:val="en-US"/>
              </w:rPr>
              <w:t>vATAmount</w:t>
            </w:r>
          </w:p>
        </w:tc>
        <w:tc>
          <w:tcPr>
            <w:tcW w:w="1182" w:type="pct"/>
          </w:tcPr>
          <w:p w14:paraId="4980FF39" w14:textId="77777777" w:rsidR="00882D34" w:rsidRPr="000A7C06" w:rsidRDefault="539BEBBF" w:rsidP="002C1871">
            <w:pPr>
              <w:spacing w:after="0"/>
            </w:pPr>
            <w:r>
              <w:t>Сумма НДС</w:t>
            </w:r>
          </w:p>
        </w:tc>
        <w:tc>
          <w:tcPr>
            <w:tcW w:w="500" w:type="pct"/>
          </w:tcPr>
          <w:p w14:paraId="74CC02AC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518F7FF0" w14:textId="77777777" w:rsidR="00882D34" w:rsidRPr="00006B96" w:rsidRDefault="539BEBBF" w:rsidP="00BF0DE1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707" w:type="pct"/>
          </w:tcPr>
          <w:p w14:paraId="092BF2FB" w14:textId="77777777" w:rsidR="00882D34" w:rsidRPr="00F26033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6154406" w14:textId="77777777" w:rsidR="00882D34" w:rsidRPr="00DB2864" w:rsidRDefault="00882D34" w:rsidP="002C1871">
            <w:pPr>
              <w:spacing w:after="0"/>
              <w:rPr>
                <w:highlight w:val="yellow"/>
              </w:rPr>
            </w:pPr>
          </w:p>
        </w:tc>
      </w:tr>
      <w:tr w:rsidR="004E63DE" w14:paraId="57181576" w14:textId="77777777" w:rsidTr="539BEBBF">
        <w:trPr>
          <w:trHeight w:val="614"/>
        </w:trPr>
        <w:tc>
          <w:tcPr>
            <w:tcW w:w="1037" w:type="pct"/>
          </w:tcPr>
          <w:p w14:paraId="224714FA" w14:textId="77777777" w:rsidR="00882D34" w:rsidRPr="00F26033" w:rsidRDefault="539BEBBF" w:rsidP="002C1871">
            <w:pPr>
              <w:spacing w:after="0"/>
            </w:pPr>
            <w:r w:rsidRPr="539BEBBF">
              <w:rPr>
                <w:lang w:val="en-US"/>
              </w:rPr>
              <w:t>amount</w:t>
            </w:r>
          </w:p>
        </w:tc>
        <w:tc>
          <w:tcPr>
            <w:tcW w:w="1182" w:type="pct"/>
          </w:tcPr>
          <w:p w14:paraId="1BFC721F" w14:textId="77777777" w:rsidR="00882D34" w:rsidRPr="00A36118" w:rsidRDefault="539BEBBF" w:rsidP="002C1871">
            <w:pPr>
              <w:spacing w:after="0"/>
            </w:pPr>
            <w:r w:rsidRPr="539BEBBF"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500" w:type="pct"/>
          </w:tcPr>
          <w:p w14:paraId="3EB2C4B0" w14:textId="77777777" w:rsidR="00882D34" w:rsidRDefault="539BEBBF" w:rsidP="00BF0DE1">
            <w:pPr>
              <w:spacing w:after="0"/>
              <w:jc w:val="center"/>
            </w:pPr>
            <w:r>
              <w:t>П</w:t>
            </w:r>
          </w:p>
        </w:tc>
        <w:tc>
          <w:tcPr>
            <w:tcW w:w="481" w:type="pct"/>
          </w:tcPr>
          <w:p w14:paraId="6B305AF8" w14:textId="77777777" w:rsidR="00882D34" w:rsidRPr="00F26033" w:rsidRDefault="539BEBBF" w:rsidP="00BF0DE1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707" w:type="pct"/>
          </w:tcPr>
          <w:p w14:paraId="391EBD6D" w14:textId="77777777" w:rsidR="00882D34" w:rsidRDefault="539BEBBF" w:rsidP="00BF0DE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B55D6A3" w14:textId="77777777" w:rsidR="00882D34" w:rsidRPr="00DB2864" w:rsidRDefault="00882D34" w:rsidP="002C1871">
            <w:pPr>
              <w:spacing w:after="0"/>
              <w:rPr>
                <w:highlight w:val="yellow"/>
              </w:rPr>
            </w:pPr>
          </w:p>
        </w:tc>
      </w:tr>
    </w:tbl>
    <w:p w14:paraId="51FC3F6F" w14:textId="77777777" w:rsidR="004E63DE" w:rsidRDefault="004E63DE" w:rsidP="004E63DE">
      <w:pPr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51A70EC" w14:textId="39ECAB74" w:rsidR="00882D34" w:rsidRPr="00165FB9" w:rsidRDefault="008E40B1" w:rsidP="008E40B1">
      <w:pPr>
        <w:pStyle w:val="3"/>
      </w:pPr>
      <w:bookmarkStart w:id="52" w:name="_Order_(Заказ)"/>
      <w:bookmarkEnd w:id="52"/>
      <w:r>
        <w:rPr>
          <w:lang w:val="en-US"/>
        </w:rPr>
        <w:lastRenderedPageBreak/>
        <w:t>O</w:t>
      </w:r>
      <w:r w:rsidRPr="008E40B1">
        <w:rPr>
          <w:lang w:val="en-US"/>
        </w:rPr>
        <w:t xml:space="preserve">rder </w:t>
      </w:r>
      <w:r w:rsidR="00882D34">
        <w:rPr>
          <w:lang w:val="en-US"/>
        </w:rPr>
        <w:t>(</w:t>
      </w:r>
      <w:r w:rsidR="00882D34">
        <w:t>Заказ</w:t>
      </w:r>
      <w:r w:rsidR="008327A1">
        <w:rPr>
          <w:lang w:val="en-US"/>
        </w:rPr>
        <w:t xml:space="preserve"> - ORDERS</w:t>
      </w:r>
      <w:r w:rsidR="00882D34"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8"/>
        <w:gridCol w:w="2693"/>
        <w:gridCol w:w="992"/>
        <w:gridCol w:w="1133"/>
        <w:gridCol w:w="1559"/>
        <w:gridCol w:w="2269"/>
      </w:tblGrid>
      <w:tr w:rsidR="003F1443" w14:paraId="44FB08A0" w14:textId="77777777" w:rsidTr="539BEBBF">
        <w:tc>
          <w:tcPr>
            <w:tcW w:w="1078" w:type="pct"/>
            <w:shd w:val="clear" w:color="auto" w:fill="F2F2F2" w:themeFill="background1" w:themeFillShade="F2"/>
          </w:tcPr>
          <w:p w14:paraId="726AE147" w14:textId="77777777" w:rsidR="00882D34" w:rsidRDefault="00882D34" w:rsidP="00DB2864">
            <w:pPr>
              <w:spacing w:after="0" w:line="276" w:lineRule="auto"/>
              <w:jc w:val="center"/>
            </w:pPr>
            <w:bookmarkStart w:id="53" w:name="_Order"/>
            <w:bookmarkEnd w:id="53"/>
            <w:r>
              <w:t>Наименование элемента</w:t>
            </w:r>
          </w:p>
        </w:tc>
        <w:tc>
          <w:tcPr>
            <w:tcW w:w="1221" w:type="pct"/>
            <w:shd w:val="clear" w:color="auto" w:fill="F2F2F2" w:themeFill="background1" w:themeFillShade="F2"/>
          </w:tcPr>
          <w:p w14:paraId="09514EF1" w14:textId="77777777" w:rsidR="00882D34" w:rsidRDefault="539BEBBF" w:rsidP="00DB2864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0F4E277B" w14:textId="77777777" w:rsidR="00882D34" w:rsidRDefault="539BEBBF" w:rsidP="00DB2864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444D4870" w14:textId="77777777" w:rsidR="00882D34" w:rsidRDefault="539BEBBF" w:rsidP="00DB2864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7" w:type="pct"/>
            <w:shd w:val="clear" w:color="auto" w:fill="F2F2F2" w:themeFill="background1" w:themeFillShade="F2"/>
          </w:tcPr>
          <w:p w14:paraId="63E0D7B6" w14:textId="77777777" w:rsidR="00882D34" w:rsidRDefault="539BEBBF" w:rsidP="00DB2864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3C057F4" w14:textId="77777777" w:rsidR="00882D34" w:rsidRPr="00DB2864" w:rsidRDefault="539BEBBF" w:rsidP="00DB2864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3F1443" w14:paraId="03EAA610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6D86CBEC" w14:textId="77777777" w:rsidR="00882D34" w:rsidRPr="00165FB9" w:rsidRDefault="539BEBBF" w:rsidP="00DB2864">
            <w:pPr>
              <w:spacing w:after="0" w:line="276" w:lineRule="auto"/>
            </w:pPr>
            <w:r w:rsidRPr="539BEBBF">
              <w:rPr>
                <w:lang w:val="en-US"/>
              </w:rPr>
              <w:t>status</w:t>
            </w:r>
          </w:p>
        </w:tc>
        <w:tc>
          <w:tcPr>
            <w:tcW w:w="1221" w:type="pct"/>
            <w:shd w:val="clear" w:color="auto" w:fill="auto"/>
          </w:tcPr>
          <w:p w14:paraId="674A08DB" w14:textId="77777777" w:rsidR="00882D34" w:rsidRDefault="539BEBBF" w:rsidP="00DB2864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rFonts w:ascii="Calibri" w:eastAsia="Calibri" w:hAnsi="Calibri" w:cs="Calibri"/>
                <w:color w:val="000000" w:themeColor="text1"/>
              </w:rPr>
              <w:t>Статус заказа</w:t>
            </w:r>
          </w:p>
          <w:p w14:paraId="1E429799" w14:textId="77777777" w:rsidR="00C92027" w:rsidRPr="00BA52DC" w:rsidRDefault="539BEBBF" w:rsidP="00DB2864">
            <w:pPr>
              <w:spacing w:after="0"/>
              <w:rPr>
                <w:sz w:val="18"/>
                <w:szCs w:val="20"/>
              </w:rPr>
            </w:pPr>
            <w:r w:rsidRPr="539BEBBF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7BBE7A7B" w14:textId="77777777" w:rsidR="00882D34" w:rsidRPr="009E55A5" w:rsidRDefault="539BEBBF" w:rsidP="00DB2864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sz w:val="18"/>
                <w:szCs w:val="18"/>
              </w:rPr>
              <w:t>Статус по умолчанию -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539BEBBF">
              <w:rPr>
                <w:sz w:val="18"/>
                <w:szCs w:val="18"/>
                <w:lang w:val="en-US"/>
              </w:rPr>
              <w:t>status</w:t>
            </w:r>
            <w:r w:rsidRPr="539BEBBF">
              <w:rPr>
                <w:sz w:val="18"/>
                <w:szCs w:val="18"/>
              </w:rPr>
              <w:t xml:space="preserve"> =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>».</w:t>
            </w:r>
          </w:p>
        </w:tc>
        <w:tc>
          <w:tcPr>
            <w:tcW w:w="450" w:type="pct"/>
            <w:shd w:val="clear" w:color="auto" w:fill="auto"/>
          </w:tcPr>
          <w:p w14:paraId="556DBFD6" w14:textId="77777777" w:rsidR="00882D34" w:rsidRPr="00470F05" w:rsidRDefault="539BEBBF" w:rsidP="003F1443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A</w:t>
            </w:r>
          </w:p>
        </w:tc>
        <w:tc>
          <w:tcPr>
            <w:tcW w:w="514" w:type="pct"/>
            <w:shd w:val="clear" w:color="auto" w:fill="auto"/>
          </w:tcPr>
          <w:p w14:paraId="6E655805" w14:textId="77777777" w:rsidR="00882D34" w:rsidRPr="009C60B1" w:rsidRDefault="539BEBBF" w:rsidP="003F144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</w:t>
            </w:r>
            <w:r>
              <w:t>1</w:t>
            </w:r>
            <w:r w:rsidRPr="539BEBBF">
              <w:rPr>
                <w:lang w:val="en-US"/>
              </w:rPr>
              <w:t>-8)</w:t>
            </w:r>
          </w:p>
        </w:tc>
        <w:tc>
          <w:tcPr>
            <w:tcW w:w="707" w:type="pct"/>
            <w:shd w:val="clear" w:color="auto" w:fill="auto"/>
          </w:tcPr>
          <w:p w14:paraId="40EEAB82" w14:textId="77777777" w:rsidR="00882D34" w:rsidRPr="00C938C4" w:rsidRDefault="539BEBBF" w:rsidP="003F1443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1029" w:type="pct"/>
            <w:shd w:val="clear" w:color="auto" w:fill="auto"/>
          </w:tcPr>
          <w:p w14:paraId="1F365F17" w14:textId="6812A867" w:rsidR="00882D34" w:rsidRPr="00DB2864" w:rsidRDefault="539BEBBF" w:rsidP="00DB2864">
            <w:pPr>
              <w:spacing w:after="0" w:line="276" w:lineRule="auto"/>
            </w:pPr>
            <w:r>
              <w:t xml:space="preserve">Код из справочника </w:t>
            </w:r>
            <w:hyperlink w:anchor="_OStatusCodeList_1" w:history="1">
              <w:r w:rsidRPr="006526AB">
                <w:rPr>
                  <w:rStyle w:val="aff5"/>
                </w:rPr>
                <w:t>OStatusCodeList</w:t>
              </w:r>
            </w:hyperlink>
            <w:del w:id="5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"_OStatusCodeList_1" </w:delInstrText>
              </w:r>
              <w:r w:rsidR="00BB747B">
                <w:fldChar w:fldCharType="end"/>
              </w:r>
            </w:del>
            <w:ins w:id="5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"_OStatusCodeList_1" </w:instrText>
              </w:r>
              <w:r w:rsidR="00864853">
                <w:fldChar w:fldCharType="end"/>
              </w:r>
            </w:ins>
          </w:p>
        </w:tc>
      </w:tr>
      <w:tr w:rsidR="004E5893" w14:paraId="4485C3B9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5BF169D6" w14:textId="77777777" w:rsidR="004E5893" w:rsidRDefault="539BEBBF" w:rsidP="00DB2864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r</w:t>
            </w:r>
            <w:r>
              <w:t>evisionNumber</w:t>
            </w:r>
          </w:p>
        </w:tc>
        <w:tc>
          <w:tcPr>
            <w:tcW w:w="1221" w:type="pct"/>
            <w:shd w:val="clear" w:color="auto" w:fill="auto"/>
          </w:tcPr>
          <w:p w14:paraId="57760F28" w14:textId="77777777" w:rsidR="004E5893" w:rsidRDefault="539BEBBF" w:rsidP="00DB2864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rFonts w:ascii="Calibri" w:eastAsia="Calibri" w:hAnsi="Calibri" w:cs="Calibri"/>
                <w:color w:val="000000" w:themeColor="text1"/>
              </w:rPr>
              <w:t>Номер исправления</w:t>
            </w:r>
          </w:p>
        </w:tc>
        <w:tc>
          <w:tcPr>
            <w:tcW w:w="450" w:type="pct"/>
            <w:shd w:val="clear" w:color="auto" w:fill="auto"/>
          </w:tcPr>
          <w:p w14:paraId="67305842" w14:textId="77777777" w:rsidR="004E5893" w:rsidRPr="004E5893" w:rsidRDefault="539BEBBF" w:rsidP="003F1443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514" w:type="pct"/>
            <w:shd w:val="clear" w:color="auto" w:fill="auto"/>
          </w:tcPr>
          <w:p w14:paraId="44B6B6F1" w14:textId="77777777" w:rsidR="004E5893" w:rsidRPr="004E5893" w:rsidRDefault="539BEBBF" w:rsidP="003F1443">
            <w:pPr>
              <w:spacing w:after="0" w:line="276" w:lineRule="auto"/>
              <w:jc w:val="center"/>
            </w:pPr>
            <w:r>
              <w:t>Т(1-17)</w:t>
            </w:r>
          </w:p>
        </w:tc>
        <w:tc>
          <w:tcPr>
            <w:tcW w:w="707" w:type="pct"/>
            <w:shd w:val="clear" w:color="auto" w:fill="auto"/>
          </w:tcPr>
          <w:p w14:paraId="309502A9" w14:textId="77777777" w:rsidR="004E5893" w:rsidRDefault="539BEBBF" w:rsidP="003F1443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29" w:type="pct"/>
            <w:shd w:val="clear" w:color="auto" w:fill="auto"/>
          </w:tcPr>
          <w:p w14:paraId="5F93CF54" w14:textId="77777777" w:rsidR="004E5893" w:rsidRPr="00DB2864" w:rsidRDefault="539BEBBF" w:rsidP="00DB2864">
            <w:pPr>
              <w:spacing w:after="0" w:line="276" w:lineRule="auto"/>
            </w:pPr>
            <w:r>
              <w:t xml:space="preserve">Поле обязательно, если </w:t>
            </w:r>
            <w:r w:rsidRPr="539BEBBF">
              <w:rPr>
                <w:lang w:val="en-US"/>
              </w:rPr>
              <w:t>status</w:t>
            </w:r>
            <w:r>
              <w:t xml:space="preserve"> = «Replace»</w:t>
            </w:r>
          </w:p>
        </w:tc>
      </w:tr>
      <w:tr w:rsidR="003F1443" w14:paraId="214377A7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5AB273DC" w14:textId="77777777" w:rsidR="00882D34" w:rsidRPr="00534FD8" w:rsidRDefault="539BEBBF" w:rsidP="00DB2864">
            <w:pPr>
              <w:spacing w:after="0"/>
              <w:rPr>
                <w:rFonts w:eastAsia="SimSun" w:cstheme="minorHAnsi"/>
                <w:lang w:val="en-US"/>
              </w:rPr>
            </w:pPr>
            <w:r w:rsidRPr="539BEBBF">
              <w:rPr>
                <w:lang w:val="en-US"/>
              </w:rPr>
              <w:t>proposalOrdersIdentificator</w:t>
            </w:r>
          </w:p>
        </w:tc>
        <w:tc>
          <w:tcPr>
            <w:tcW w:w="1221" w:type="pct"/>
            <w:shd w:val="clear" w:color="auto" w:fill="auto"/>
          </w:tcPr>
          <w:p w14:paraId="0B13AF18" w14:textId="77777777" w:rsidR="00882D34" w:rsidRPr="008E2523" w:rsidRDefault="539BEBBF" w:rsidP="00DB2864">
            <w:pPr>
              <w:spacing w:after="0"/>
            </w:pPr>
            <w:r>
              <w:t>Номер обратного заказа</w:t>
            </w:r>
          </w:p>
        </w:tc>
        <w:tc>
          <w:tcPr>
            <w:tcW w:w="450" w:type="pct"/>
            <w:shd w:val="clear" w:color="auto" w:fill="auto"/>
          </w:tcPr>
          <w:p w14:paraId="0D30DBFA" w14:textId="77777777" w:rsidR="00882D34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2673B866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4075EBD5" w14:textId="77777777" w:rsidR="00882D34" w:rsidRDefault="539BEBBF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06E52EDD" w14:textId="2ED3572D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  <w:del w:id="5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"_DocumentIdenfiticator_2" </w:delInstrText>
              </w:r>
              <w:r w:rsidR="00BB747B">
                <w:fldChar w:fldCharType="end"/>
              </w:r>
            </w:del>
            <w:ins w:id="5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"_DocumentIdenfiticator_2" </w:instrText>
              </w:r>
              <w:r w:rsidR="00864853">
                <w:fldChar w:fldCharType="end"/>
              </w:r>
            </w:ins>
          </w:p>
        </w:tc>
      </w:tr>
      <w:tr w:rsidR="003F1443" w14:paraId="01278D3B" w14:textId="77777777" w:rsidTr="539BEBBF">
        <w:trPr>
          <w:trHeight w:val="864"/>
        </w:trPr>
        <w:tc>
          <w:tcPr>
            <w:tcW w:w="1078" w:type="pct"/>
            <w:shd w:val="clear" w:color="auto" w:fill="auto"/>
          </w:tcPr>
          <w:p w14:paraId="34521151" w14:textId="77777777" w:rsidR="00882D34" w:rsidRPr="00534FD8" w:rsidRDefault="539BEBBF" w:rsidP="00DB2864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promotionDealNumber</w:t>
            </w:r>
          </w:p>
        </w:tc>
        <w:tc>
          <w:tcPr>
            <w:tcW w:w="1221" w:type="pct"/>
            <w:shd w:val="clear" w:color="auto" w:fill="auto"/>
          </w:tcPr>
          <w:p w14:paraId="4B6F2D7D" w14:textId="77777777" w:rsidR="00882D34" w:rsidRPr="00AE64FC" w:rsidRDefault="539BEBBF" w:rsidP="00DB2864">
            <w:pPr>
              <w:spacing w:after="0"/>
            </w:pPr>
            <w:r>
              <w:t>Промо-номер.</w:t>
            </w:r>
            <w:r w:rsidR="00882D34">
              <w:br/>
            </w:r>
            <w:r w:rsidRPr="539BEBBF">
              <w:rPr>
                <w:sz w:val="20"/>
                <w:szCs w:val="20"/>
              </w:rPr>
              <w:t>Выдается продавцом</w:t>
            </w:r>
          </w:p>
        </w:tc>
        <w:tc>
          <w:tcPr>
            <w:tcW w:w="450" w:type="pct"/>
            <w:shd w:val="clear" w:color="auto" w:fill="auto"/>
          </w:tcPr>
          <w:p w14:paraId="0330DED1" w14:textId="77777777" w:rsidR="00882D34" w:rsidRPr="00974A9D" w:rsidRDefault="539BEBBF" w:rsidP="003F144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  <w:shd w:val="clear" w:color="auto" w:fill="auto"/>
          </w:tcPr>
          <w:p w14:paraId="04E0B991" w14:textId="77777777" w:rsidR="00882D34" w:rsidRDefault="539BEBBF" w:rsidP="003F1443">
            <w:pPr>
              <w:spacing w:after="0" w:line="276" w:lineRule="auto"/>
              <w:jc w:val="center"/>
            </w:pPr>
            <w:r>
              <w:t>Т(1-35)</w:t>
            </w:r>
          </w:p>
        </w:tc>
        <w:tc>
          <w:tcPr>
            <w:tcW w:w="707" w:type="pct"/>
            <w:shd w:val="clear" w:color="auto" w:fill="auto"/>
          </w:tcPr>
          <w:p w14:paraId="3C3BA7A6" w14:textId="77777777" w:rsidR="00882D34" w:rsidRPr="00AF47F1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579B7014" w14:textId="77777777" w:rsidR="00882D34" w:rsidRPr="00DB2864" w:rsidRDefault="00882D34" w:rsidP="00DB2864">
            <w:pPr>
              <w:spacing w:after="0" w:line="276" w:lineRule="auto"/>
            </w:pPr>
          </w:p>
        </w:tc>
      </w:tr>
      <w:tr w:rsidR="003F1443" w14:paraId="1C7C9FED" w14:textId="77777777" w:rsidTr="539BEBBF">
        <w:trPr>
          <w:trHeight w:val="113"/>
        </w:trPr>
        <w:tc>
          <w:tcPr>
            <w:tcW w:w="1078" w:type="pct"/>
            <w:shd w:val="clear" w:color="auto" w:fill="auto"/>
          </w:tcPr>
          <w:p w14:paraId="6561BB5E" w14:textId="77777777" w:rsidR="00882D34" w:rsidRPr="00534FD8" w:rsidRDefault="539BEBBF" w:rsidP="00DB2864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contractIdentificator</w:t>
            </w:r>
          </w:p>
        </w:tc>
        <w:tc>
          <w:tcPr>
            <w:tcW w:w="1221" w:type="pct"/>
            <w:shd w:val="clear" w:color="auto" w:fill="auto"/>
          </w:tcPr>
          <w:p w14:paraId="715DE20F" w14:textId="77777777" w:rsidR="00882D34" w:rsidRPr="002B7EBD" w:rsidRDefault="539BEBBF" w:rsidP="00DB2864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450" w:type="pct"/>
            <w:shd w:val="clear" w:color="auto" w:fill="auto"/>
          </w:tcPr>
          <w:p w14:paraId="39B647BF" w14:textId="77777777" w:rsidR="00882D34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20EB2C40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790D6020" w14:textId="77777777" w:rsidR="00882D34" w:rsidRDefault="539BEBBF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112D9367" w14:textId="7CC4386E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  <w:del w:id="5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"_DocumentIdenfiticator_2" </w:delInstrText>
              </w:r>
              <w:r w:rsidR="00BB747B">
                <w:fldChar w:fldCharType="end"/>
              </w:r>
            </w:del>
            <w:ins w:id="5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"_DocumentIdenfiticator_2" </w:instrText>
              </w:r>
              <w:r w:rsidR="00864853">
                <w:fldChar w:fldCharType="end"/>
              </w:r>
            </w:ins>
          </w:p>
        </w:tc>
      </w:tr>
      <w:tr w:rsidR="00532D95" w14:paraId="78D696F3" w14:textId="77777777" w:rsidTr="539BEBBF">
        <w:trPr>
          <w:trHeight w:val="113"/>
        </w:trPr>
        <w:tc>
          <w:tcPr>
            <w:tcW w:w="1078" w:type="pct"/>
            <w:shd w:val="clear" w:color="auto" w:fill="auto"/>
          </w:tcPr>
          <w:p w14:paraId="741001D7" w14:textId="77777777" w:rsidR="00532D95" w:rsidRPr="539BEBBF" w:rsidRDefault="00532D95" w:rsidP="00DB2864">
            <w:pPr>
              <w:spacing w:after="0"/>
              <w:rPr>
                <w:lang w:val="en-US"/>
              </w:rPr>
            </w:pPr>
            <w:r w:rsidRPr="00532D95">
              <w:rPr>
                <w:lang w:val="en-US"/>
              </w:rPr>
              <w:t>termsOfPayment</w:t>
            </w:r>
          </w:p>
        </w:tc>
        <w:tc>
          <w:tcPr>
            <w:tcW w:w="1221" w:type="pct"/>
            <w:shd w:val="clear" w:color="auto" w:fill="auto"/>
          </w:tcPr>
          <w:p w14:paraId="25237E88" w14:textId="77777777" w:rsidR="00532D95" w:rsidRPr="00532D95" w:rsidRDefault="00532D95" w:rsidP="00DB2864">
            <w:pPr>
              <w:spacing w:after="0"/>
            </w:pPr>
            <w:r>
              <w:t>Условия оплаты</w:t>
            </w:r>
          </w:p>
        </w:tc>
        <w:tc>
          <w:tcPr>
            <w:tcW w:w="450" w:type="pct"/>
            <w:shd w:val="clear" w:color="auto" w:fill="auto"/>
          </w:tcPr>
          <w:p w14:paraId="5DB9F0C2" w14:textId="77777777" w:rsidR="00532D95" w:rsidRPr="00532D95" w:rsidRDefault="00532D95" w:rsidP="003F144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  <w:shd w:val="clear" w:color="auto" w:fill="auto"/>
          </w:tcPr>
          <w:p w14:paraId="41563C03" w14:textId="77777777" w:rsidR="00532D95" w:rsidRDefault="00532D95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24490A65" w14:textId="77777777" w:rsidR="00532D95" w:rsidRPr="00532D95" w:rsidRDefault="00532D95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21208D39" w14:textId="77777777" w:rsidR="00532D95" w:rsidRDefault="00532D95" w:rsidP="00DB2864">
            <w:pPr>
              <w:spacing w:after="0"/>
            </w:pPr>
            <w:r>
              <w:t>Описание элемента представлено в таблице</w:t>
            </w:r>
            <w:r w:rsidR="00D12E12">
              <w:fldChar w:fldCharType="begin"/>
            </w:r>
            <w:r w:rsidR="000015BA">
              <w:instrText xml:space="preserve"> REF _Ref455514410 \h </w:instrText>
            </w:r>
            <w:r w:rsidR="00D12E12">
              <w:fldChar w:fldCharType="separate"/>
            </w:r>
            <w:r w:rsidR="00BC15AC">
              <w:rPr>
                <w:lang w:val="en-US"/>
              </w:rPr>
              <w:t>T</w:t>
            </w:r>
            <w:r w:rsidR="00BC15AC" w:rsidRPr="00532D95">
              <w:rPr>
                <w:lang w:val="en-US"/>
              </w:rPr>
              <w:t>ermsOfPayment</w:t>
            </w:r>
            <w:r w:rsidR="00D12E12">
              <w:fldChar w:fldCharType="end"/>
            </w:r>
          </w:p>
        </w:tc>
      </w:tr>
      <w:tr w:rsidR="003F1443" w14:paraId="62C5DCA8" w14:textId="77777777" w:rsidTr="539BEBBF">
        <w:trPr>
          <w:trHeight w:val="113"/>
        </w:trPr>
        <w:tc>
          <w:tcPr>
            <w:tcW w:w="1078" w:type="pct"/>
            <w:shd w:val="clear" w:color="auto" w:fill="auto"/>
          </w:tcPr>
          <w:p w14:paraId="5B69E0E9" w14:textId="77777777" w:rsidR="00882D34" w:rsidRPr="00534FD8" w:rsidRDefault="539BEBBF" w:rsidP="00DB2864">
            <w:pPr>
              <w:spacing w:after="0"/>
            </w:pPr>
            <w:r w:rsidRPr="539BEBBF">
              <w:rPr>
                <w:highlight w:val="white"/>
              </w:rPr>
              <w:t>blanketOrderIdentificator</w:t>
            </w:r>
          </w:p>
        </w:tc>
        <w:tc>
          <w:tcPr>
            <w:tcW w:w="1221" w:type="pct"/>
            <w:shd w:val="clear" w:color="auto" w:fill="auto"/>
          </w:tcPr>
          <w:p w14:paraId="07E6356C" w14:textId="77777777" w:rsidR="00882D34" w:rsidRPr="00534FD8" w:rsidRDefault="539BEBBF" w:rsidP="00DB2864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450" w:type="pct"/>
            <w:shd w:val="clear" w:color="auto" w:fill="auto"/>
          </w:tcPr>
          <w:p w14:paraId="259C1D7E" w14:textId="77777777" w:rsidR="00882D34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71243985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15BF9FDA" w14:textId="77777777" w:rsidR="00882D34" w:rsidRDefault="539BEBBF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73641D53" w14:textId="0EB5C10F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  <w:del w:id="6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"_DocumentIdenfiticator_2" </w:delInstrText>
              </w:r>
              <w:r w:rsidR="00BB747B">
                <w:fldChar w:fldCharType="end"/>
              </w:r>
            </w:del>
            <w:ins w:id="6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"_DocumentIdenfiticator_2" </w:instrText>
              </w:r>
              <w:r w:rsidR="00864853">
                <w:fldChar w:fldCharType="end"/>
              </w:r>
            </w:ins>
          </w:p>
        </w:tc>
      </w:tr>
      <w:tr w:rsidR="00A40980" w:rsidRPr="00A40980" w14:paraId="002D0154" w14:textId="77777777" w:rsidTr="539BEBBF">
        <w:trPr>
          <w:trHeight w:val="125"/>
        </w:trPr>
        <w:tc>
          <w:tcPr>
            <w:tcW w:w="1078" w:type="pct"/>
            <w:shd w:val="clear" w:color="auto" w:fill="auto"/>
          </w:tcPr>
          <w:p w14:paraId="5BAEFB43" w14:textId="77777777" w:rsidR="00063B53" w:rsidRPr="00A40980" w:rsidRDefault="539BEBBF" w:rsidP="00DB2864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orderReason</w:t>
            </w:r>
          </w:p>
        </w:tc>
        <w:tc>
          <w:tcPr>
            <w:tcW w:w="1221" w:type="pct"/>
            <w:shd w:val="clear" w:color="auto" w:fill="auto"/>
          </w:tcPr>
          <w:p w14:paraId="62EA1832" w14:textId="77777777" w:rsidR="00063B53" w:rsidRPr="00A40980" w:rsidRDefault="539BEBBF" w:rsidP="00DB2864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Признак канала поставки</w:t>
            </w:r>
          </w:p>
        </w:tc>
        <w:tc>
          <w:tcPr>
            <w:tcW w:w="450" w:type="pct"/>
            <w:shd w:val="clear" w:color="auto" w:fill="auto"/>
          </w:tcPr>
          <w:p w14:paraId="49AF34B8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  <w:shd w:val="clear" w:color="auto" w:fill="auto"/>
          </w:tcPr>
          <w:p w14:paraId="618648AA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  <w:lang w:val="en-US"/>
              </w:rPr>
              <w:t>T(</w:t>
            </w:r>
            <w:r w:rsidRPr="539BEBBF">
              <w:rPr>
                <w:color w:val="767171"/>
              </w:rPr>
              <w:t>1</w:t>
            </w:r>
            <w:r w:rsidRPr="539BEBBF">
              <w:rPr>
                <w:color w:val="767171"/>
                <w:lang w:val="en-US"/>
              </w:rPr>
              <w:t>-</w:t>
            </w:r>
            <w:r w:rsidRPr="539BEBBF">
              <w:rPr>
                <w:color w:val="767171"/>
              </w:rPr>
              <w:t>50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707" w:type="pct"/>
            <w:shd w:val="clear" w:color="auto" w:fill="auto"/>
          </w:tcPr>
          <w:p w14:paraId="779E8915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29" w:type="pct"/>
            <w:shd w:val="clear" w:color="auto" w:fill="auto"/>
          </w:tcPr>
          <w:p w14:paraId="17FDD6FA" w14:textId="77777777" w:rsidR="00063B53" w:rsidRPr="00DB2864" w:rsidRDefault="539BEBBF" w:rsidP="00DB2864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заказе фармацевтических и медицинских товаров</w:t>
            </w:r>
          </w:p>
        </w:tc>
      </w:tr>
      <w:tr w:rsidR="003F1443" w14:paraId="7263D2CD" w14:textId="77777777" w:rsidTr="539BEBBF">
        <w:trPr>
          <w:trHeight w:val="125"/>
        </w:trPr>
        <w:tc>
          <w:tcPr>
            <w:tcW w:w="1078" w:type="pct"/>
            <w:shd w:val="clear" w:color="auto" w:fill="auto"/>
          </w:tcPr>
          <w:p w14:paraId="59989216" w14:textId="77777777" w:rsidR="00882D34" w:rsidRPr="00AE64FC" w:rsidRDefault="539BEBBF" w:rsidP="00DB2864">
            <w:pPr>
              <w:spacing w:after="0"/>
            </w:pPr>
            <w:r w:rsidRPr="539BEBBF">
              <w:rPr>
                <w:lang w:val="en-US"/>
              </w:rPr>
              <w:t>seller</w:t>
            </w:r>
          </w:p>
        </w:tc>
        <w:tc>
          <w:tcPr>
            <w:tcW w:w="1221" w:type="pct"/>
            <w:shd w:val="clear" w:color="auto" w:fill="auto"/>
          </w:tcPr>
          <w:p w14:paraId="4D293407" w14:textId="77777777" w:rsidR="00882D34" w:rsidRPr="0032063A" w:rsidRDefault="539BEBBF" w:rsidP="00DB2864">
            <w:pPr>
              <w:spacing w:after="0"/>
            </w:pPr>
            <w:r>
              <w:t>Продавец (поставщик)</w:t>
            </w:r>
          </w:p>
        </w:tc>
        <w:tc>
          <w:tcPr>
            <w:tcW w:w="450" w:type="pct"/>
            <w:shd w:val="clear" w:color="auto" w:fill="auto"/>
          </w:tcPr>
          <w:p w14:paraId="40BDD732" w14:textId="77777777" w:rsidR="00882D34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4DF56D28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5B69891F" w14:textId="77777777" w:rsidR="00882D34" w:rsidRDefault="539BEBBF" w:rsidP="003F1443">
            <w:pPr>
              <w:spacing w:after="0"/>
              <w:jc w:val="center"/>
            </w:pPr>
            <w:r>
              <w:t>О</w:t>
            </w:r>
          </w:p>
        </w:tc>
        <w:tc>
          <w:tcPr>
            <w:tcW w:w="1029" w:type="pct"/>
            <w:shd w:val="clear" w:color="auto" w:fill="auto"/>
          </w:tcPr>
          <w:p w14:paraId="7ABE522F" w14:textId="6DBC21E8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6526AB">
                <w:rPr>
                  <w:rStyle w:val="aff5"/>
                </w:rPr>
                <w:t>Contractor</w:t>
              </w:r>
            </w:hyperlink>
            <w:del w:id="6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6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3F1443" w14:paraId="2F73650B" w14:textId="77777777" w:rsidTr="539BEBBF">
        <w:trPr>
          <w:trHeight w:val="131"/>
        </w:trPr>
        <w:tc>
          <w:tcPr>
            <w:tcW w:w="1078" w:type="pct"/>
            <w:shd w:val="clear" w:color="auto" w:fill="auto"/>
          </w:tcPr>
          <w:p w14:paraId="7A9AFABB" w14:textId="77777777" w:rsidR="00882D34" w:rsidRPr="00974A9D" w:rsidRDefault="539BEBBF" w:rsidP="00DB2864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buyer</w:t>
            </w:r>
          </w:p>
        </w:tc>
        <w:tc>
          <w:tcPr>
            <w:tcW w:w="1221" w:type="pct"/>
            <w:shd w:val="clear" w:color="auto" w:fill="auto"/>
          </w:tcPr>
          <w:p w14:paraId="2691C64E" w14:textId="77777777" w:rsidR="00882D34" w:rsidRPr="00974A9D" w:rsidRDefault="539BEBBF" w:rsidP="00DB2864">
            <w:pPr>
              <w:spacing w:after="0"/>
            </w:pPr>
            <w:r>
              <w:t>Покупатель</w:t>
            </w:r>
          </w:p>
        </w:tc>
        <w:tc>
          <w:tcPr>
            <w:tcW w:w="450" w:type="pct"/>
            <w:shd w:val="clear" w:color="auto" w:fill="auto"/>
          </w:tcPr>
          <w:p w14:paraId="4171673E" w14:textId="77777777" w:rsidR="00882D34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3692853F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2E0EA5EB" w14:textId="77777777" w:rsidR="00882D34" w:rsidRPr="0032063A" w:rsidRDefault="539BEBBF" w:rsidP="003F1443">
            <w:pPr>
              <w:spacing w:after="0"/>
              <w:jc w:val="center"/>
            </w:pPr>
            <w:r>
              <w:t>О</w:t>
            </w:r>
          </w:p>
        </w:tc>
        <w:tc>
          <w:tcPr>
            <w:tcW w:w="1029" w:type="pct"/>
            <w:shd w:val="clear" w:color="auto" w:fill="auto"/>
          </w:tcPr>
          <w:p w14:paraId="02FFEEA8" w14:textId="656DA9BB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6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6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3F1443" w14:paraId="1D9BAB6F" w14:textId="77777777" w:rsidTr="539BEBBF">
        <w:trPr>
          <w:trHeight w:val="118"/>
        </w:trPr>
        <w:tc>
          <w:tcPr>
            <w:tcW w:w="1078" w:type="pct"/>
            <w:shd w:val="clear" w:color="auto" w:fill="auto"/>
          </w:tcPr>
          <w:p w14:paraId="78F831CF" w14:textId="77777777" w:rsidR="00882D34" w:rsidRPr="00974A9D" w:rsidRDefault="539BEBBF" w:rsidP="00DB2864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invoicee</w:t>
            </w:r>
          </w:p>
        </w:tc>
        <w:tc>
          <w:tcPr>
            <w:tcW w:w="1221" w:type="pct"/>
            <w:shd w:val="clear" w:color="auto" w:fill="auto"/>
          </w:tcPr>
          <w:p w14:paraId="649BC8BC" w14:textId="77777777" w:rsidR="00882D34" w:rsidRPr="00E30065" w:rsidRDefault="539BEBBF" w:rsidP="00DB2864">
            <w:pPr>
              <w:spacing w:after="0"/>
              <w:rPr>
                <w:lang w:val="en-US"/>
              </w:rPr>
            </w:pPr>
            <w:r>
              <w:t>Получатель счета</w:t>
            </w:r>
          </w:p>
        </w:tc>
        <w:tc>
          <w:tcPr>
            <w:tcW w:w="450" w:type="pct"/>
            <w:shd w:val="clear" w:color="auto" w:fill="auto"/>
          </w:tcPr>
          <w:p w14:paraId="4770BBC6" w14:textId="77777777" w:rsidR="00882D34" w:rsidRPr="00974A9D" w:rsidRDefault="539BEBBF" w:rsidP="003F144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C</w:t>
            </w:r>
          </w:p>
        </w:tc>
        <w:tc>
          <w:tcPr>
            <w:tcW w:w="514" w:type="pct"/>
            <w:shd w:val="clear" w:color="auto" w:fill="auto"/>
          </w:tcPr>
          <w:p w14:paraId="4AE06ED9" w14:textId="77777777" w:rsidR="00882D34" w:rsidRDefault="00882D34" w:rsidP="003F1443">
            <w:pPr>
              <w:spacing w:after="0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1F096575" w14:textId="77777777" w:rsidR="00882D34" w:rsidRPr="00974A9D" w:rsidRDefault="539BEBBF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4685FF30" w14:textId="3B154CB7" w:rsidR="00882D34" w:rsidRPr="00DB2864" w:rsidRDefault="539BEBBF" w:rsidP="00DB2864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6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6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3F1443" w14:paraId="374A8E86" w14:textId="77777777" w:rsidTr="539BEBBF">
        <w:trPr>
          <w:trHeight w:val="138"/>
        </w:trPr>
        <w:tc>
          <w:tcPr>
            <w:tcW w:w="1078" w:type="pct"/>
            <w:shd w:val="clear" w:color="auto" w:fill="auto"/>
          </w:tcPr>
          <w:p w14:paraId="780C7060" w14:textId="77777777" w:rsidR="00882D34" w:rsidRPr="004C4339" w:rsidRDefault="539BEBBF" w:rsidP="00DB2864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deliveryInfo</w:t>
            </w:r>
          </w:p>
        </w:tc>
        <w:tc>
          <w:tcPr>
            <w:tcW w:w="1221" w:type="pct"/>
            <w:shd w:val="clear" w:color="auto" w:fill="auto"/>
          </w:tcPr>
          <w:p w14:paraId="104015C7" w14:textId="77777777" w:rsidR="00882D34" w:rsidRDefault="539BEBBF" w:rsidP="00DB2864">
            <w:pPr>
              <w:spacing w:after="0"/>
            </w:pPr>
            <w:r>
              <w:t>Информация о поставке</w:t>
            </w:r>
          </w:p>
        </w:tc>
        <w:tc>
          <w:tcPr>
            <w:tcW w:w="450" w:type="pct"/>
            <w:shd w:val="clear" w:color="auto" w:fill="auto"/>
          </w:tcPr>
          <w:p w14:paraId="0590335C" w14:textId="77777777" w:rsidR="00882D34" w:rsidRDefault="539BEBBF" w:rsidP="003F144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080F0F84" w14:textId="77777777" w:rsidR="00882D34" w:rsidRDefault="00882D34" w:rsidP="003F1443">
            <w:pPr>
              <w:spacing w:after="0" w:line="276" w:lineRule="auto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44D2EC2E" w14:textId="77777777" w:rsidR="00882D34" w:rsidRPr="00AF47F1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6ABB8783" w14:textId="3B2CE3E5" w:rsidR="00882D34" w:rsidRPr="00DB2864" w:rsidRDefault="539BEBBF" w:rsidP="00DB2864">
            <w:pPr>
              <w:spacing w:after="0" w:line="276" w:lineRule="auto"/>
            </w:pPr>
            <w:r>
              <w:t xml:space="preserve">Описание элемента </w:t>
            </w:r>
            <w:r>
              <w:lastRenderedPageBreak/>
              <w:t xml:space="preserve">представлено в таблице </w:t>
            </w:r>
            <w:hyperlink w:anchor="_DeliveryInfo" w:history="1">
              <w:r w:rsidRPr="006526AB">
                <w:rPr>
                  <w:rStyle w:val="aff5"/>
                  <w:lang w:val="en-US"/>
                </w:rPr>
                <w:t>DeliveryInfo</w:t>
              </w:r>
            </w:hyperlink>
            <w:del w:id="6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"_DeliveryInfo" </w:delInstrText>
              </w:r>
              <w:r w:rsidR="00BB747B">
                <w:fldChar w:fldCharType="end"/>
              </w:r>
            </w:del>
            <w:ins w:id="6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"_DeliveryInfo" </w:instrText>
              </w:r>
              <w:r w:rsidR="00864853">
                <w:fldChar w:fldCharType="end"/>
              </w:r>
            </w:ins>
          </w:p>
        </w:tc>
      </w:tr>
      <w:tr w:rsidR="003F1443" w14:paraId="506C8404" w14:textId="77777777" w:rsidTr="539BEBBF">
        <w:tc>
          <w:tcPr>
            <w:tcW w:w="1078" w:type="pct"/>
            <w:shd w:val="clear" w:color="auto" w:fill="auto"/>
          </w:tcPr>
          <w:p w14:paraId="424A6DAA" w14:textId="77777777" w:rsidR="00882D34" w:rsidRPr="00FF1697" w:rsidRDefault="539BEBBF" w:rsidP="00DB2864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lastRenderedPageBreak/>
              <w:t>comment</w:t>
            </w:r>
          </w:p>
        </w:tc>
        <w:tc>
          <w:tcPr>
            <w:tcW w:w="1221" w:type="pct"/>
            <w:shd w:val="clear" w:color="auto" w:fill="auto"/>
          </w:tcPr>
          <w:p w14:paraId="3C5DFB6F" w14:textId="77777777" w:rsidR="00882D34" w:rsidRPr="00FF1697" w:rsidRDefault="539BEBBF" w:rsidP="00DB2864">
            <w:pPr>
              <w:spacing w:after="0"/>
            </w:pPr>
            <w:r>
              <w:t>Текстовый комментарий</w:t>
            </w:r>
          </w:p>
        </w:tc>
        <w:tc>
          <w:tcPr>
            <w:tcW w:w="450" w:type="pct"/>
            <w:shd w:val="clear" w:color="auto" w:fill="auto"/>
          </w:tcPr>
          <w:p w14:paraId="7C83A1A5" w14:textId="77777777" w:rsidR="00882D34" w:rsidRDefault="539BEBBF" w:rsidP="003F144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shd w:val="clear" w:color="auto" w:fill="auto"/>
          </w:tcPr>
          <w:p w14:paraId="60DD2C5A" w14:textId="77777777" w:rsidR="00882D34" w:rsidRDefault="539BEBBF" w:rsidP="003F1443">
            <w:pPr>
              <w:spacing w:after="0"/>
              <w:jc w:val="center"/>
            </w:pPr>
            <w:r>
              <w:t>Т(1-512)</w:t>
            </w:r>
          </w:p>
        </w:tc>
        <w:tc>
          <w:tcPr>
            <w:tcW w:w="707" w:type="pct"/>
            <w:shd w:val="clear" w:color="auto" w:fill="auto"/>
          </w:tcPr>
          <w:p w14:paraId="1FFB6AD0" w14:textId="77777777" w:rsidR="00882D34" w:rsidRDefault="539BEBBF" w:rsidP="003F1443">
            <w:pPr>
              <w:spacing w:after="0"/>
              <w:jc w:val="center"/>
            </w:pPr>
            <w:r>
              <w:t>Н</w:t>
            </w:r>
          </w:p>
        </w:tc>
        <w:tc>
          <w:tcPr>
            <w:tcW w:w="1029" w:type="pct"/>
            <w:shd w:val="clear" w:color="auto" w:fill="auto"/>
          </w:tcPr>
          <w:p w14:paraId="0B3D798B" w14:textId="77777777" w:rsidR="00882D34" w:rsidRPr="00DB2864" w:rsidRDefault="00882D34" w:rsidP="00DB2864">
            <w:pPr>
              <w:spacing w:after="0"/>
            </w:pPr>
          </w:p>
        </w:tc>
      </w:tr>
      <w:tr w:rsidR="003F1443" w14:paraId="61499AF8" w14:textId="77777777" w:rsidTr="539BEBBF">
        <w:tc>
          <w:tcPr>
            <w:tcW w:w="1078" w:type="pct"/>
            <w:shd w:val="clear" w:color="auto" w:fill="auto"/>
          </w:tcPr>
          <w:p w14:paraId="6E1161F8" w14:textId="77777777" w:rsidR="00882D34" w:rsidRPr="008035A8" w:rsidRDefault="539BEBBF" w:rsidP="00DB2864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lineItems</w:t>
            </w:r>
          </w:p>
        </w:tc>
        <w:tc>
          <w:tcPr>
            <w:tcW w:w="1221" w:type="pct"/>
            <w:shd w:val="clear" w:color="auto" w:fill="auto"/>
          </w:tcPr>
          <w:p w14:paraId="2BE8631A" w14:textId="77777777" w:rsidR="00882D34" w:rsidRDefault="539BEBBF" w:rsidP="00DB2864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450" w:type="pct"/>
            <w:shd w:val="clear" w:color="auto" w:fill="auto"/>
          </w:tcPr>
          <w:p w14:paraId="0D2EA79A" w14:textId="77777777" w:rsidR="00882D34" w:rsidRDefault="539BEBBF" w:rsidP="003F144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  <w:shd w:val="clear" w:color="auto" w:fill="auto"/>
          </w:tcPr>
          <w:p w14:paraId="51E0798A" w14:textId="77777777" w:rsidR="00882D34" w:rsidRDefault="00882D34" w:rsidP="003F1443">
            <w:pPr>
              <w:spacing w:after="0" w:line="276" w:lineRule="auto"/>
              <w:jc w:val="center"/>
            </w:pPr>
          </w:p>
        </w:tc>
        <w:tc>
          <w:tcPr>
            <w:tcW w:w="707" w:type="pct"/>
            <w:shd w:val="clear" w:color="auto" w:fill="auto"/>
          </w:tcPr>
          <w:p w14:paraId="2BA37E9F" w14:textId="77777777" w:rsidR="00882D34" w:rsidRPr="00C73FBB" w:rsidRDefault="539BEBBF" w:rsidP="003F144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29" w:type="pct"/>
            <w:shd w:val="clear" w:color="auto" w:fill="auto"/>
          </w:tcPr>
          <w:p w14:paraId="3A3D6B49" w14:textId="442F92BF" w:rsidR="00882D34" w:rsidRPr="00DB2864" w:rsidRDefault="539BEBBF" w:rsidP="00DB2864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s_7" w:history="1">
              <w:r w:rsidRPr="006526AB">
                <w:rPr>
                  <w:rStyle w:val="aff5"/>
                  <w:lang w:val="en-US"/>
                </w:rPr>
                <w:t>LineItems</w:t>
              </w:r>
            </w:hyperlink>
            <w:del w:id="7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"_LineItems_7" </w:delInstrText>
              </w:r>
              <w:r w:rsidR="00BB747B">
                <w:fldChar w:fldCharType="end"/>
              </w:r>
            </w:del>
            <w:ins w:id="7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"_LineItems_7" </w:instrText>
              </w:r>
              <w:r w:rsidR="00864853">
                <w:fldChar w:fldCharType="end"/>
              </w:r>
            </w:ins>
          </w:p>
        </w:tc>
      </w:tr>
    </w:tbl>
    <w:p w14:paraId="5FCB18EC" w14:textId="77777777" w:rsidR="00882D34" w:rsidRPr="003F1443" w:rsidRDefault="00882D34" w:rsidP="005379BF">
      <w:pPr>
        <w:pStyle w:val="4"/>
        <w:rPr>
          <w:i w:val="0"/>
          <w:iCs w:val="0"/>
          <w:lang w:val="en-US"/>
        </w:rPr>
      </w:pPr>
      <w:bookmarkStart w:id="72" w:name="_DeliveryInfo"/>
      <w:bookmarkEnd w:id="72"/>
      <w:r w:rsidRPr="539BEBBF">
        <w:rPr>
          <w:i w:val="0"/>
          <w:iCs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238"/>
        <w:gridCol w:w="2696"/>
        <w:gridCol w:w="1131"/>
        <w:gridCol w:w="1131"/>
        <w:gridCol w:w="1561"/>
        <w:gridCol w:w="2267"/>
      </w:tblGrid>
      <w:tr w:rsidR="003F1443" w14:paraId="03938E1B" w14:textId="77777777" w:rsidTr="539BEBBF">
        <w:tc>
          <w:tcPr>
            <w:tcW w:w="1015" w:type="pct"/>
            <w:shd w:val="clear" w:color="auto" w:fill="F2F2F2" w:themeFill="background1" w:themeFillShade="F2"/>
          </w:tcPr>
          <w:p w14:paraId="0D88071B" w14:textId="77777777" w:rsidR="00882D34" w:rsidRPr="00DB2864" w:rsidRDefault="539BEBBF" w:rsidP="00DB286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223" w:type="pct"/>
            <w:shd w:val="clear" w:color="auto" w:fill="F2F2F2" w:themeFill="background1" w:themeFillShade="F2"/>
          </w:tcPr>
          <w:p w14:paraId="36854377" w14:textId="77777777" w:rsidR="00882D34" w:rsidRPr="00DB2864" w:rsidRDefault="539BEBBF" w:rsidP="00DB2864">
            <w:pPr>
              <w:jc w:val="center"/>
            </w:pPr>
            <w:r>
              <w:t>Описание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317A0FF6" w14:textId="77777777" w:rsidR="00882D34" w:rsidRDefault="539BEBBF" w:rsidP="00DB286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32C32124" w14:textId="77777777" w:rsidR="00882D34" w:rsidRDefault="539BEBBF" w:rsidP="00DB286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708" w:type="pct"/>
            <w:shd w:val="clear" w:color="auto" w:fill="F2F2F2" w:themeFill="background1" w:themeFillShade="F2"/>
          </w:tcPr>
          <w:p w14:paraId="02DB3494" w14:textId="77777777" w:rsidR="00882D34" w:rsidRDefault="539BEBBF" w:rsidP="00DB2864">
            <w:pPr>
              <w:spacing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2E7CC4B8" w14:textId="77777777" w:rsidR="00882D34" w:rsidRPr="00DB2864" w:rsidRDefault="539BEBBF" w:rsidP="00DB286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3F1443" w14:paraId="74D5473F" w14:textId="77777777" w:rsidTr="539BEBBF">
        <w:trPr>
          <w:trHeight w:val="325"/>
        </w:trPr>
        <w:tc>
          <w:tcPr>
            <w:tcW w:w="1015" w:type="pct"/>
          </w:tcPr>
          <w:p w14:paraId="4EBF6252" w14:textId="77777777" w:rsidR="00882D34" w:rsidRPr="00DB2864" w:rsidRDefault="539BEBBF" w:rsidP="00DB2864">
            <w:pPr>
              <w:spacing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requestedDeliveryDateTime</w:t>
            </w:r>
          </w:p>
        </w:tc>
        <w:tc>
          <w:tcPr>
            <w:tcW w:w="1223" w:type="pct"/>
          </w:tcPr>
          <w:p w14:paraId="1F2BCCB1" w14:textId="77777777" w:rsidR="00882D34" w:rsidRPr="00DB2864" w:rsidRDefault="539BEBBF" w:rsidP="00DB2864">
            <w:r>
              <w:t>Требуемая дата поставки</w:t>
            </w:r>
          </w:p>
        </w:tc>
        <w:tc>
          <w:tcPr>
            <w:tcW w:w="513" w:type="pct"/>
          </w:tcPr>
          <w:p w14:paraId="6E58612A" w14:textId="77777777" w:rsidR="00882D34" w:rsidRDefault="539BEBBF" w:rsidP="00C82E1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4F94714F" w14:textId="77777777" w:rsidR="00882D34" w:rsidRPr="00C73FBB" w:rsidRDefault="539BEBBF" w:rsidP="00C82E1C">
            <w:pPr>
              <w:spacing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708" w:type="pct"/>
          </w:tcPr>
          <w:p w14:paraId="0CCBB081" w14:textId="77777777" w:rsidR="00882D34" w:rsidRDefault="539BEBBF" w:rsidP="00C82E1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7D3EFF4E" w14:textId="77777777" w:rsidR="00882D34" w:rsidRPr="00DB2864" w:rsidRDefault="00882D34" w:rsidP="00DB2864">
            <w:pPr>
              <w:spacing w:line="276" w:lineRule="auto"/>
            </w:pPr>
          </w:p>
        </w:tc>
      </w:tr>
      <w:tr w:rsidR="003F1443" w14:paraId="3EEE434A" w14:textId="77777777" w:rsidTr="539BEBBF">
        <w:trPr>
          <w:trHeight w:val="325"/>
        </w:trPr>
        <w:tc>
          <w:tcPr>
            <w:tcW w:w="1015" w:type="pct"/>
          </w:tcPr>
          <w:p w14:paraId="351B3C17" w14:textId="77777777" w:rsidR="00882D34" w:rsidRPr="00DB2864" w:rsidRDefault="539BEBBF" w:rsidP="00DB2864">
            <w:pPr>
              <w:spacing w:line="276" w:lineRule="auto"/>
              <w:rPr>
                <w:lang w:val="en-US"/>
              </w:rPr>
            </w:pPr>
            <w:r>
              <w:t>exportDateTimeFromSupplier</w:t>
            </w:r>
          </w:p>
        </w:tc>
        <w:tc>
          <w:tcPr>
            <w:tcW w:w="1223" w:type="pct"/>
          </w:tcPr>
          <w:p w14:paraId="70DD1019" w14:textId="77777777" w:rsidR="00882D34" w:rsidRPr="00DB2864" w:rsidRDefault="539BEBBF" w:rsidP="00DB2864">
            <w:r>
              <w:t>Дата вывоза товара от поставщика</w:t>
            </w:r>
          </w:p>
        </w:tc>
        <w:tc>
          <w:tcPr>
            <w:tcW w:w="513" w:type="pct"/>
          </w:tcPr>
          <w:p w14:paraId="6BBF95CD" w14:textId="77777777" w:rsidR="00882D34" w:rsidRDefault="539BEBBF" w:rsidP="00C82E1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2FE2C9F1" w14:textId="77777777" w:rsidR="00882D34" w:rsidRPr="00C73FBB" w:rsidRDefault="539BEBBF" w:rsidP="00C82E1C">
            <w:pPr>
              <w:spacing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708" w:type="pct"/>
          </w:tcPr>
          <w:p w14:paraId="2A69EEC1" w14:textId="77777777" w:rsidR="00882D34" w:rsidRDefault="539BEBBF" w:rsidP="00C82E1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3CF9318A" w14:textId="77777777" w:rsidR="00882D34" w:rsidRPr="00DB2864" w:rsidRDefault="00882D34" w:rsidP="00DB2864">
            <w:pPr>
              <w:spacing w:line="276" w:lineRule="auto"/>
            </w:pPr>
          </w:p>
        </w:tc>
      </w:tr>
      <w:tr w:rsidR="003F1443" w14:paraId="2908FCDF" w14:textId="77777777" w:rsidTr="539BEBBF">
        <w:tc>
          <w:tcPr>
            <w:tcW w:w="1015" w:type="pct"/>
          </w:tcPr>
          <w:p w14:paraId="559844A6" w14:textId="77777777" w:rsidR="00882D34" w:rsidRPr="00DB2864" w:rsidRDefault="539BEBBF" w:rsidP="00DB2864">
            <w:pPr>
              <w:spacing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shipFrom</w:t>
            </w:r>
          </w:p>
        </w:tc>
        <w:tc>
          <w:tcPr>
            <w:tcW w:w="1223" w:type="pct"/>
          </w:tcPr>
          <w:p w14:paraId="4D8E7B2E" w14:textId="77777777" w:rsidR="00882D34" w:rsidRPr="00DB2864" w:rsidRDefault="539BEBBF" w:rsidP="00DB2864">
            <w:pPr>
              <w:rPr>
                <w:lang w:val="en-US"/>
              </w:rPr>
            </w:pPr>
            <w:r>
              <w:t>Грузоотправитель</w:t>
            </w:r>
          </w:p>
        </w:tc>
        <w:tc>
          <w:tcPr>
            <w:tcW w:w="513" w:type="pct"/>
          </w:tcPr>
          <w:p w14:paraId="6E187C9C" w14:textId="77777777" w:rsidR="00882D34" w:rsidRDefault="539BEBBF" w:rsidP="00C82E1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3C7151E7" w14:textId="77777777" w:rsidR="00882D34" w:rsidRDefault="00882D34" w:rsidP="00C82E1C">
            <w:pPr>
              <w:spacing w:line="276" w:lineRule="auto"/>
              <w:jc w:val="center"/>
            </w:pPr>
          </w:p>
        </w:tc>
        <w:tc>
          <w:tcPr>
            <w:tcW w:w="708" w:type="pct"/>
          </w:tcPr>
          <w:p w14:paraId="625FCDAD" w14:textId="77777777" w:rsidR="00882D34" w:rsidRPr="00C73FBB" w:rsidRDefault="539BEBBF" w:rsidP="00C82E1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10625FFC" w14:textId="701D78F5" w:rsidR="00882D34" w:rsidRPr="00DB2864" w:rsidRDefault="539BEBBF" w:rsidP="00DB2864">
            <w:pPr>
              <w:spacing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7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3F1443" w14:paraId="086E9EDF" w14:textId="77777777" w:rsidTr="539BEBBF">
        <w:tc>
          <w:tcPr>
            <w:tcW w:w="1015" w:type="pct"/>
          </w:tcPr>
          <w:p w14:paraId="58D9C4F0" w14:textId="77777777" w:rsidR="00882D34" w:rsidRPr="00DB2864" w:rsidRDefault="539BEBBF" w:rsidP="00DB2864">
            <w:pPr>
              <w:spacing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shipTo</w:t>
            </w:r>
          </w:p>
        </w:tc>
        <w:tc>
          <w:tcPr>
            <w:tcW w:w="1223" w:type="pct"/>
          </w:tcPr>
          <w:p w14:paraId="3565016E" w14:textId="77777777" w:rsidR="00882D34" w:rsidRPr="00DB2864" w:rsidRDefault="539BEBBF" w:rsidP="00DB2864">
            <w:pPr>
              <w:rPr>
                <w:lang w:val="en-US"/>
              </w:rPr>
            </w:pPr>
            <w:r>
              <w:t>Место доставки (грузополучатель)</w:t>
            </w:r>
          </w:p>
        </w:tc>
        <w:tc>
          <w:tcPr>
            <w:tcW w:w="513" w:type="pct"/>
          </w:tcPr>
          <w:p w14:paraId="7EF4B56B" w14:textId="77777777" w:rsidR="00882D34" w:rsidRDefault="539BEBBF" w:rsidP="00C82E1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0CE0CF9F" w14:textId="77777777" w:rsidR="00882D34" w:rsidRDefault="00882D34" w:rsidP="00C82E1C">
            <w:pPr>
              <w:spacing w:line="276" w:lineRule="auto"/>
              <w:jc w:val="center"/>
            </w:pPr>
          </w:p>
        </w:tc>
        <w:tc>
          <w:tcPr>
            <w:tcW w:w="708" w:type="pct"/>
          </w:tcPr>
          <w:p w14:paraId="2789C315" w14:textId="77777777" w:rsidR="00882D34" w:rsidRPr="00C73FBB" w:rsidRDefault="539BEBBF" w:rsidP="00C82E1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6B0DB892" w14:textId="35B64B76" w:rsidR="00882D34" w:rsidRPr="00DB2864" w:rsidRDefault="539BEBBF" w:rsidP="00DB2864">
            <w:pPr>
              <w:spacing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75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6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EB1F0C" w14:paraId="7A4936CE" w14:textId="77777777" w:rsidTr="539BEBBF">
        <w:tc>
          <w:tcPr>
            <w:tcW w:w="1015" w:type="pct"/>
          </w:tcPr>
          <w:p w14:paraId="16D17ECC" w14:textId="77777777" w:rsidR="00EB1F0C" w:rsidRPr="00DB2864" w:rsidRDefault="539BEBBF" w:rsidP="00DB2864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223" w:type="pct"/>
          </w:tcPr>
          <w:p w14:paraId="7DFA0AE8" w14:textId="77777777" w:rsidR="00EB1F0C" w:rsidRPr="00DB2864" w:rsidRDefault="539BEBBF" w:rsidP="00DB2864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13" w:type="pct"/>
          </w:tcPr>
          <w:p w14:paraId="7C816C53" w14:textId="77777777" w:rsidR="00EB1F0C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0C25AAB6" w14:textId="77777777" w:rsidR="00EB1F0C" w:rsidRDefault="00EB1F0C" w:rsidP="00EB1F0C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1C12B3A7" w14:textId="77777777" w:rsidR="00EB1F0C" w:rsidRPr="00C73FBB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1482D59A" w14:textId="2D79BC78" w:rsidR="00EB1F0C" w:rsidRPr="00DB2864" w:rsidRDefault="539BEBBF" w:rsidP="00DB2864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7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704076" w14:paraId="432B8393" w14:textId="77777777" w:rsidTr="539BEBBF">
        <w:tc>
          <w:tcPr>
            <w:tcW w:w="1015" w:type="pct"/>
          </w:tcPr>
          <w:p w14:paraId="65C87013" w14:textId="77777777" w:rsidR="00704076" w:rsidRPr="00DB2864" w:rsidRDefault="539BEBBF" w:rsidP="00DB2864">
            <w:pPr>
              <w:spacing w:after="0" w:line="276" w:lineRule="auto"/>
            </w:pPr>
            <w:r w:rsidRPr="539BEBBF">
              <w:rPr>
                <w:lang w:val="en-US"/>
              </w:rPr>
              <w:t>warehouseKeeper</w:t>
            </w:r>
          </w:p>
        </w:tc>
        <w:tc>
          <w:tcPr>
            <w:tcW w:w="1223" w:type="pct"/>
          </w:tcPr>
          <w:p w14:paraId="558070AD" w14:textId="77777777" w:rsidR="00704076" w:rsidRPr="00DB2864" w:rsidRDefault="539BEBBF" w:rsidP="00DB2864">
            <w:pPr>
              <w:spacing w:after="0"/>
              <w:rPr>
                <w:lang w:val="en-US"/>
              </w:rPr>
            </w:pPr>
            <w:r>
              <w:t>Промежуточная точка доставки</w:t>
            </w:r>
          </w:p>
        </w:tc>
        <w:tc>
          <w:tcPr>
            <w:tcW w:w="513" w:type="pct"/>
          </w:tcPr>
          <w:p w14:paraId="3B6F8CA4" w14:textId="77777777" w:rsidR="00704076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417349B8" w14:textId="77777777" w:rsidR="00704076" w:rsidRDefault="00704076" w:rsidP="00EB1F0C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7EDFDF06" w14:textId="77777777" w:rsidR="00704076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8" w:type="pct"/>
          </w:tcPr>
          <w:p w14:paraId="6D7BD872" w14:textId="32400FD3" w:rsidR="00704076" w:rsidRPr="00DB2864" w:rsidRDefault="539BEBBF" w:rsidP="00DB2864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6526AB" w:rsidRPr="006526AB">
                <w:rPr>
                  <w:rStyle w:val="aff5"/>
                </w:rPr>
                <w:t>Contractor</w:t>
              </w:r>
            </w:hyperlink>
            <w:del w:id="7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8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704076" w:rsidRPr="00B95F18" w14:paraId="12BA853E" w14:textId="77777777" w:rsidTr="539BEBBF">
        <w:tc>
          <w:tcPr>
            <w:tcW w:w="1015" w:type="pct"/>
          </w:tcPr>
          <w:p w14:paraId="77638979" w14:textId="77777777" w:rsidR="00704076" w:rsidRPr="00DB2864" w:rsidRDefault="539BEBBF" w:rsidP="00DB2864">
            <w:pPr>
              <w:rPr>
                <w:lang w:val="en-US"/>
              </w:rPr>
            </w:pPr>
            <w:r w:rsidRPr="539BEBBF">
              <w:rPr>
                <w:lang w:val="en-US"/>
              </w:rPr>
              <w:t>transportation</w:t>
            </w:r>
          </w:p>
        </w:tc>
        <w:tc>
          <w:tcPr>
            <w:tcW w:w="1223" w:type="pct"/>
          </w:tcPr>
          <w:p w14:paraId="409DD673" w14:textId="77777777" w:rsidR="00704076" w:rsidRPr="00DB2864" w:rsidRDefault="539BEBBF" w:rsidP="00DB2864">
            <w:pPr>
              <w:tabs>
                <w:tab w:val="left" w:pos="714"/>
              </w:tabs>
            </w:pPr>
            <w:r>
              <w:t>Информация о машине</w:t>
            </w:r>
          </w:p>
        </w:tc>
        <w:tc>
          <w:tcPr>
            <w:tcW w:w="513" w:type="pct"/>
          </w:tcPr>
          <w:p w14:paraId="0238DE69" w14:textId="77777777" w:rsidR="00704076" w:rsidRDefault="539BEBBF" w:rsidP="00C82E1C">
            <w:pPr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5AB91372" w14:textId="77777777" w:rsidR="00704076" w:rsidRDefault="00704076" w:rsidP="00C82E1C">
            <w:pPr>
              <w:jc w:val="center"/>
            </w:pPr>
          </w:p>
        </w:tc>
        <w:tc>
          <w:tcPr>
            <w:tcW w:w="708" w:type="pct"/>
          </w:tcPr>
          <w:p w14:paraId="092BEA31" w14:textId="77777777" w:rsidR="00704076" w:rsidRPr="00465797" w:rsidRDefault="539BEBBF" w:rsidP="00C82E1C">
            <w:pPr>
              <w:jc w:val="center"/>
            </w:pPr>
            <w:r>
              <w:t>НМ</w:t>
            </w:r>
          </w:p>
        </w:tc>
        <w:tc>
          <w:tcPr>
            <w:tcW w:w="1028" w:type="pct"/>
          </w:tcPr>
          <w:p w14:paraId="74C401E2" w14:textId="5EABEF63" w:rsidR="00704076" w:rsidRPr="00DB2864" w:rsidRDefault="539BEBBF" w:rsidP="00DB2864">
            <w:pPr>
              <w:spacing w:after="0"/>
              <w:rPr>
                <w:rStyle w:val="aff5"/>
              </w:rPr>
            </w:pPr>
            <w:r>
              <w:t xml:space="preserve">Описание элемента представлено в таблице </w:t>
            </w:r>
            <w:hyperlink w:anchor="_ShipTo" w:history="1">
              <w:r w:rsidRPr="006526AB">
                <w:rPr>
                  <w:rStyle w:val="aff5"/>
                </w:rPr>
                <w:t>Transportation</w:t>
              </w:r>
            </w:hyperlink>
            <w:del w:id="8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"_ShipTo" </w:delInstrText>
              </w:r>
              <w:r w:rsidR="00BB747B">
                <w:fldChar w:fldCharType="end"/>
              </w:r>
            </w:del>
            <w:ins w:id="8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"_ShipTo" </w:instrText>
              </w:r>
              <w:r w:rsidR="00864853">
                <w:fldChar w:fldCharType="end"/>
              </w:r>
            </w:ins>
          </w:p>
          <w:p w14:paraId="1E894220" w14:textId="77777777" w:rsidR="00CF29FE" w:rsidRPr="00DB2864" w:rsidRDefault="539BEBBF" w:rsidP="00DB2864">
            <w:pPr>
              <w:spacing w:after="0"/>
            </w:pPr>
            <w:r>
              <w:t>Если поставщик планирует отправку нескольких транспортных средств, то и  элементов должно быть несколько.</w:t>
            </w:r>
          </w:p>
        </w:tc>
      </w:tr>
      <w:tr w:rsidR="00704076" w:rsidRPr="00B95F18" w14:paraId="273E5C4C" w14:textId="77777777" w:rsidTr="539BEBBF">
        <w:tc>
          <w:tcPr>
            <w:tcW w:w="1015" w:type="pct"/>
          </w:tcPr>
          <w:p w14:paraId="1896572B" w14:textId="77777777" w:rsidR="00704076" w:rsidRPr="00DB2864" w:rsidRDefault="539BEBBF" w:rsidP="00DB2864">
            <w:pPr>
              <w:rPr>
                <w:lang w:val="en-US"/>
              </w:rPr>
            </w:pPr>
            <w:r w:rsidRPr="539BEBBF">
              <w:rPr>
                <w:lang w:val="en-US"/>
              </w:rPr>
              <w:t>transportBy</w:t>
            </w:r>
          </w:p>
        </w:tc>
        <w:tc>
          <w:tcPr>
            <w:tcW w:w="1223" w:type="pct"/>
          </w:tcPr>
          <w:p w14:paraId="5A9AD693" w14:textId="77777777" w:rsidR="00704076" w:rsidRPr="00DB2864" w:rsidRDefault="539BEBBF" w:rsidP="00DB2864">
            <w:r>
              <w:t>Кто отгружает и перевозит товары</w:t>
            </w:r>
          </w:p>
        </w:tc>
        <w:tc>
          <w:tcPr>
            <w:tcW w:w="513" w:type="pct"/>
          </w:tcPr>
          <w:p w14:paraId="0126A9F6" w14:textId="77777777" w:rsidR="00704076" w:rsidRDefault="539BEBBF" w:rsidP="00C82E1C">
            <w:pPr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4352ECB4" w14:textId="77777777" w:rsidR="00704076" w:rsidRDefault="00704076" w:rsidP="00C82E1C">
            <w:pPr>
              <w:jc w:val="center"/>
            </w:pPr>
          </w:p>
        </w:tc>
        <w:tc>
          <w:tcPr>
            <w:tcW w:w="708" w:type="pct"/>
          </w:tcPr>
          <w:p w14:paraId="5F4F80EB" w14:textId="77777777" w:rsidR="00704076" w:rsidRDefault="539BEBBF" w:rsidP="00C82E1C">
            <w:pPr>
              <w:jc w:val="center"/>
            </w:pPr>
            <w:r>
              <w:t>НК</w:t>
            </w:r>
          </w:p>
        </w:tc>
        <w:tc>
          <w:tcPr>
            <w:tcW w:w="1028" w:type="pct"/>
          </w:tcPr>
          <w:p w14:paraId="0811A046" w14:textId="050B8BB9" w:rsidR="00704076" w:rsidRPr="00DB2864" w:rsidRDefault="539BEBBF" w:rsidP="00DB2864">
            <w:pPr>
              <w:rPr>
                <w:color w:val="0563C1" w:themeColor="hyperlink"/>
                <w:u w:val="single"/>
              </w:rPr>
            </w:pPr>
            <w:r>
              <w:t>Код из справочника</w:t>
            </w:r>
            <w:hyperlink w:anchor="_TransportByCodeList" w:history="1">
              <w:r w:rsidRPr="006526AB">
                <w:rPr>
                  <w:rStyle w:val="aff5"/>
                  <w:lang w:val="en-US"/>
                </w:rPr>
                <w:t>TransportByCodeList</w:t>
              </w:r>
            </w:hyperlink>
            <w:del w:id="8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"_TransportByCodeList" </w:delInstrText>
              </w:r>
              <w:r w:rsidR="00BB747B">
                <w:fldChar w:fldCharType="end"/>
              </w:r>
            </w:del>
            <w:ins w:id="8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"_TransportByCodeList" </w:instrText>
              </w:r>
              <w:r w:rsidR="00864853">
                <w:fldChar w:fldCharType="end"/>
              </w:r>
            </w:ins>
          </w:p>
        </w:tc>
      </w:tr>
    </w:tbl>
    <w:p w14:paraId="1E67924C" w14:textId="77777777" w:rsidR="00C33B94" w:rsidRPr="00700A00" w:rsidRDefault="00C33B94" w:rsidP="00C33B94">
      <w:pPr>
        <w:pStyle w:val="5"/>
        <w:rPr>
          <w:b/>
          <w:bCs/>
          <w:i/>
          <w:iCs/>
          <w:color w:val="auto"/>
        </w:rPr>
      </w:pPr>
      <w:bookmarkStart w:id="85" w:name="_ShipTo"/>
      <w:bookmarkStart w:id="86" w:name="_RussianAddress"/>
      <w:bookmarkStart w:id="87" w:name="_Organization"/>
      <w:bookmarkStart w:id="88" w:name="_RussianAddress_1"/>
      <w:bookmarkStart w:id="89" w:name="_SelfEmployed"/>
      <w:bookmarkStart w:id="90" w:name="_FullName"/>
      <w:bookmarkStart w:id="91" w:name="_RussianAddress_2"/>
      <w:bookmarkStart w:id="92" w:name="_LineItems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539BEBBF">
        <w:rPr>
          <w:b/>
          <w:bCs/>
          <w:i/>
          <w:iCs/>
          <w:color w:val="auto"/>
          <w:lang w:val="en-US"/>
        </w:rPr>
        <w:t>Transportation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1134"/>
        <w:gridCol w:w="1134"/>
        <w:gridCol w:w="1559"/>
        <w:gridCol w:w="2268"/>
      </w:tblGrid>
      <w:tr w:rsidR="00C33B94" w14:paraId="604FD799" w14:textId="77777777" w:rsidTr="539BEBBF">
        <w:tc>
          <w:tcPr>
            <w:tcW w:w="2410" w:type="dxa"/>
            <w:shd w:val="clear" w:color="auto" w:fill="F2F2F2" w:themeFill="background1" w:themeFillShade="F2"/>
          </w:tcPr>
          <w:p w14:paraId="06643A6A" w14:textId="77777777" w:rsidR="00C33B9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E21AEF4" w14:textId="77777777" w:rsidR="00C33B9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D419430" w14:textId="77777777" w:rsidR="00C33B94" w:rsidRDefault="539BEBBF" w:rsidP="00082F29">
            <w:pPr>
              <w:spacing w:after="0" w:line="276" w:lineRule="auto"/>
              <w:jc w:val="center"/>
            </w:pPr>
            <w:r>
              <w:t xml:space="preserve">Признак типа </w:t>
            </w:r>
            <w:r>
              <w:lastRenderedPageBreak/>
              <w:t>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7DEF590" w14:textId="77777777" w:rsidR="00C33B94" w:rsidRDefault="539BEBBF" w:rsidP="00082F29">
            <w:pPr>
              <w:spacing w:after="0"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F7F8662" w14:textId="77777777" w:rsidR="00C33B94" w:rsidRDefault="539BEBBF" w:rsidP="00082F29">
            <w:pPr>
              <w:spacing w:after="0" w:line="276" w:lineRule="auto"/>
              <w:jc w:val="center"/>
            </w:pPr>
            <w:r>
              <w:t>Признак обязательнос</w:t>
            </w:r>
            <w:r>
              <w:lastRenderedPageBreak/>
              <w:t>ти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A5314BF" w14:textId="77777777" w:rsidR="00C33B94" w:rsidRDefault="539BEBBF" w:rsidP="00082F29">
            <w:pPr>
              <w:spacing w:after="0" w:line="276" w:lineRule="auto"/>
              <w:jc w:val="center"/>
            </w:pPr>
            <w:r>
              <w:lastRenderedPageBreak/>
              <w:t>Примечание</w:t>
            </w:r>
          </w:p>
        </w:tc>
      </w:tr>
      <w:tr w:rsidR="00C33B94" w14:paraId="73821E40" w14:textId="77777777" w:rsidTr="539BEBBF">
        <w:tc>
          <w:tcPr>
            <w:tcW w:w="2410" w:type="dxa"/>
          </w:tcPr>
          <w:p w14:paraId="720EFE4B" w14:textId="77777777" w:rsidR="00C33B94" w:rsidRDefault="539BEBBF" w:rsidP="00082F29">
            <w:pPr>
              <w:spacing w:after="0"/>
            </w:pPr>
            <w:r>
              <w:t>vehicleArrivalDateTime</w:t>
            </w:r>
          </w:p>
        </w:tc>
        <w:tc>
          <w:tcPr>
            <w:tcW w:w="2552" w:type="dxa"/>
          </w:tcPr>
          <w:p w14:paraId="443E6ACC" w14:textId="77777777" w:rsidR="00C33B94" w:rsidRPr="00465797" w:rsidRDefault="539BEBBF" w:rsidP="00082F29">
            <w:pPr>
              <w:spacing w:after="0"/>
            </w:pPr>
            <w:r>
              <w:t>Время прибытия одного транспортного средства поставщика в точку доставки.</w:t>
            </w:r>
          </w:p>
        </w:tc>
        <w:tc>
          <w:tcPr>
            <w:tcW w:w="1134" w:type="dxa"/>
          </w:tcPr>
          <w:p w14:paraId="2993EF00" w14:textId="77777777" w:rsidR="00C33B94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2B449324" w14:textId="77777777" w:rsidR="00C33B94" w:rsidRPr="00FE5E00" w:rsidRDefault="539BEBBF" w:rsidP="00C65FF2">
            <w:pPr>
              <w:spacing w:after="0"/>
              <w:jc w:val="center"/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14:paraId="00CD9224" w14:textId="77777777" w:rsidR="00C33B94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268" w:type="dxa"/>
          </w:tcPr>
          <w:p w14:paraId="696C1C2F" w14:textId="77777777" w:rsidR="00C33B94" w:rsidRPr="00CF29FE" w:rsidRDefault="539BEBBF" w:rsidP="006346F1">
            <w:pPr>
              <w:spacing w:after="0"/>
            </w:pPr>
            <w:r>
              <w:t xml:space="preserve">Если поставщик планирует отправку нескольких транспортных средств, то должно быть несколько   элементов </w:t>
            </w:r>
            <w:r w:rsidR="006346F1">
              <w:rPr>
                <w:lang w:val="en-US"/>
              </w:rPr>
              <w:t>t</w:t>
            </w:r>
            <w:r w:rsidRPr="539BEBBF">
              <w:rPr>
                <w:lang w:val="en-US"/>
              </w:rPr>
              <w:t>ransportation</w:t>
            </w:r>
            <w:r>
              <w:t>.</w:t>
            </w:r>
          </w:p>
        </w:tc>
      </w:tr>
      <w:tr w:rsidR="007B4580" w14:paraId="6E871D73" w14:textId="77777777" w:rsidTr="539BEBBF">
        <w:tc>
          <w:tcPr>
            <w:tcW w:w="2410" w:type="dxa"/>
          </w:tcPr>
          <w:p w14:paraId="61CF671F" w14:textId="178AEC47" w:rsidR="007B4580" w:rsidRDefault="007B4580" w:rsidP="00082F29">
            <w:pPr>
              <w:spacing w:after="0"/>
            </w:pPr>
            <w:r w:rsidRPr="007B4580">
              <w:t>typeOfTransportCode</w:t>
            </w:r>
          </w:p>
        </w:tc>
        <w:tc>
          <w:tcPr>
            <w:tcW w:w="2552" w:type="dxa"/>
          </w:tcPr>
          <w:p w14:paraId="6CB4036D" w14:textId="0E17F408" w:rsidR="007B4580" w:rsidRPr="007B4580" w:rsidRDefault="007B4580" w:rsidP="00082F29">
            <w:pPr>
              <w:spacing w:after="0"/>
            </w:pPr>
            <w:r>
              <w:t>Тип транспортного средства</w:t>
            </w:r>
          </w:p>
        </w:tc>
        <w:tc>
          <w:tcPr>
            <w:tcW w:w="1134" w:type="dxa"/>
          </w:tcPr>
          <w:p w14:paraId="50F44D68" w14:textId="77777777" w:rsidR="007B4580" w:rsidRDefault="007B4580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74A5C55" w14:textId="24567BFA" w:rsidR="007B4580" w:rsidRPr="539BEBBF" w:rsidRDefault="007B4580" w:rsidP="00C65FF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0AC502A6" w14:textId="4B57F999" w:rsidR="007B4580" w:rsidRDefault="007B4580" w:rsidP="00C65FF2">
            <w:pPr>
              <w:spacing w:after="0"/>
              <w:jc w:val="center"/>
            </w:pPr>
            <w:r>
              <w:t>НК</w:t>
            </w:r>
          </w:p>
        </w:tc>
        <w:tc>
          <w:tcPr>
            <w:tcW w:w="2268" w:type="dxa"/>
          </w:tcPr>
          <w:p w14:paraId="43033EA5" w14:textId="77777777" w:rsidR="007B4580" w:rsidRDefault="007B4580" w:rsidP="006346F1">
            <w:pPr>
              <w:spacing w:after="0"/>
            </w:pPr>
            <w:r>
              <w:t xml:space="preserve">Код из справочника </w:t>
            </w:r>
            <w:hyperlink w:anchor="_TransportMeansCodeList" w:history="1">
              <w:r>
                <w:rPr>
                  <w:rStyle w:val="aff5"/>
                  <w:lang w:val="en-US"/>
                </w:rPr>
                <w:t>TransportMeansCodeList</w:t>
              </w:r>
            </w:hyperlink>
          </w:p>
        </w:tc>
      </w:tr>
      <w:tr w:rsidR="007B4580" w14:paraId="2E605EF4" w14:textId="77777777" w:rsidTr="539BEBBF">
        <w:tc>
          <w:tcPr>
            <w:tcW w:w="2410" w:type="dxa"/>
          </w:tcPr>
          <w:p w14:paraId="5081B8FE" w14:textId="4686C2D6" w:rsidR="007B4580" w:rsidRDefault="007B4580" w:rsidP="00082F29">
            <w:pPr>
              <w:spacing w:after="0"/>
            </w:pPr>
            <w:r>
              <w:t>typeOfTransport</w:t>
            </w:r>
          </w:p>
        </w:tc>
        <w:tc>
          <w:tcPr>
            <w:tcW w:w="2552" w:type="dxa"/>
          </w:tcPr>
          <w:p w14:paraId="1BA2B7A0" w14:textId="320AB86E" w:rsidR="007B4580" w:rsidRPr="007B4580" w:rsidRDefault="007B4580" w:rsidP="00082F29">
            <w:pPr>
              <w:spacing w:after="0"/>
            </w:pPr>
            <w:r>
              <w:t>Описание транспортного средства</w:t>
            </w:r>
          </w:p>
        </w:tc>
        <w:tc>
          <w:tcPr>
            <w:tcW w:w="1134" w:type="dxa"/>
          </w:tcPr>
          <w:p w14:paraId="4C6B3650" w14:textId="77777777" w:rsidR="007B4580" w:rsidRDefault="007B4580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80F75F3" w14:textId="572D9221" w:rsidR="007B4580" w:rsidRPr="539BEBBF" w:rsidRDefault="007B4580" w:rsidP="00C65FF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142CD1C8" w14:textId="4B9E6841" w:rsidR="007B4580" w:rsidRDefault="007B4580" w:rsidP="00C65FF2">
            <w:pPr>
              <w:spacing w:after="0"/>
              <w:jc w:val="center"/>
            </w:pPr>
          </w:p>
        </w:tc>
        <w:tc>
          <w:tcPr>
            <w:tcW w:w="2268" w:type="dxa"/>
          </w:tcPr>
          <w:p w14:paraId="1678ABB8" w14:textId="6C88C4B6" w:rsidR="007B4580" w:rsidRDefault="007B4580" w:rsidP="006346F1">
            <w:pPr>
              <w:spacing w:after="0"/>
            </w:pPr>
          </w:p>
        </w:tc>
      </w:tr>
    </w:tbl>
    <w:p w14:paraId="42277774" w14:textId="77777777" w:rsidR="00082F29" w:rsidRPr="00700A00" w:rsidRDefault="00082F29" w:rsidP="00082F29">
      <w:pPr>
        <w:rPr>
          <w:rFonts w:asciiTheme="majorHAnsi" w:eastAsiaTheme="majorEastAsia" w:hAnsiTheme="majorHAnsi" w:cstheme="majorBidi"/>
          <w:color w:val="000000" w:themeColor="text1"/>
        </w:rPr>
      </w:pPr>
      <w:r w:rsidRPr="00700A00">
        <w:br w:type="page"/>
      </w:r>
    </w:p>
    <w:p w14:paraId="7F1E7B8C" w14:textId="77777777" w:rsidR="00882D34" w:rsidRPr="00082F29" w:rsidRDefault="00882D34" w:rsidP="00082F29">
      <w:pPr>
        <w:pStyle w:val="4"/>
        <w:rPr>
          <w:i w:val="0"/>
          <w:iCs w:val="0"/>
        </w:rPr>
      </w:pPr>
      <w:bookmarkStart w:id="93" w:name="_LineItems_7"/>
      <w:bookmarkEnd w:id="93"/>
      <w:r w:rsidRPr="539BEBBF">
        <w:rPr>
          <w:i w:val="0"/>
          <w:iCs w:val="0"/>
          <w:lang w:val="en-US"/>
        </w:rPr>
        <w:lastRenderedPageBreak/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4"/>
        <w:gridCol w:w="2545"/>
        <w:gridCol w:w="1134"/>
        <w:gridCol w:w="1133"/>
        <w:gridCol w:w="1559"/>
        <w:gridCol w:w="2269"/>
      </w:tblGrid>
      <w:tr w:rsidR="003F1443" w:rsidRPr="00082F29" w14:paraId="09C9DC37" w14:textId="77777777" w:rsidTr="539BEBBF">
        <w:tc>
          <w:tcPr>
            <w:tcW w:w="1081" w:type="pct"/>
            <w:shd w:val="clear" w:color="auto" w:fill="F2F2F2" w:themeFill="background1" w:themeFillShade="F2"/>
          </w:tcPr>
          <w:p w14:paraId="4F76A4F7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4" w:type="pct"/>
            <w:shd w:val="clear" w:color="auto" w:fill="F2F2F2" w:themeFill="background1" w:themeFillShade="F2"/>
          </w:tcPr>
          <w:p w14:paraId="15A3825B" w14:textId="77777777" w:rsidR="00882D34" w:rsidRPr="00082F29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3CCCA2BE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118C2A05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7" w:type="pct"/>
            <w:shd w:val="clear" w:color="auto" w:fill="F2F2F2" w:themeFill="background1" w:themeFillShade="F2"/>
          </w:tcPr>
          <w:p w14:paraId="4934B0DF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572378D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3F1443" w:rsidRPr="00082F29" w14:paraId="6A50423F" w14:textId="77777777" w:rsidTr="539BEBBF">
        <w:tc>
          <w:tcPr>
            <w:tcW w:w="1081" w:type="pct"/>
          </w:tcPr>
          <w:p w14:paraId="2011E21B" w14:textId="77777777" w:rsidR="00882D34" w:rsidRPr="00082F29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currencyISOCode</w:t>
            </w:r>
          </w:p>
        </w:tc>
        <w:tc>
          <w:tcPr>
            <w:tcW w:w="1154" w:type="pct"/>
          </w:tcPr>
          <w:p w14:paraId="691BDB28" w14:textId="77777777" w:rsidR="00882D34" w:rsidRPr="00082F29" w:rsidRDefault="539BEBBF" w:rsidP="00082F29">
            <w:pPr>
              <w:spacing w:after="0"/>
            </w:pPr>
            <w:r>
              <w:t xml:space="preserve">Трехбуквенный код валюты, согласно </w:t>
            </w:r>
            <w:r w:rsidRPr="539BEBBF">
              <w:rPr>
                <w:lang w:val="en-US"/>
              </w:rPr>
              <w:t>ISO</w:t>
            </w:r>
            <w:r>
              <w:t>-4217 (3-</w:t>
            </w:r>
            <w:r w:rsidRPr="539BEBBF">
              <w:rPr>
                <w:lang w:val="en-US"/>
              </w:rPr>
              <w:t>alpha</w:t>
            </w:r>
            <w:r>
              <w:t>)</w:t>
            </w:r>
          </w:p>
        </w:tc>
        <w:tc>
          <w:tcPr>
            <w:tcW w:w="514" w:type="pct"/>
          </w:tcPr>
          <w:p w14:paraId="6CB373F5" w14:textId="77777777" w:rsidR="00882D34" w:rsidRPr="00082F29" w:rsidRDefault="539BEBBF" w:rsidP="00082F29">
            <w:pPr>
              <w:spacing w:after="0"/>
            </w:pPr>
            <w:r>
              <w:t>П</w:t>
            </w:r>
          </w:p>
        </w:tc>
        <w:tc>
          <w:tcPr>
            <w:tcW w:w="514" w:type="pct"/>
          </w:tcPr>
          <w:p w14:paraId="3B746375" w14:textId="77777777" w:rsidR="00882D34" w:rsidRPr="00082F29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T(=3)</w:t>
            </w:r>
          </w:p>
        </w:tc>
        <w:tc>
          <w:tcPr>
            <w:tcW w:w="707" w:type="pct"/>
          </w:tcPr>
          <w:p w14:paraId="7B185718" w14:textId="77777777" w:rsidR="00882D34" w:rsidRPr="00082F29" w:rsidRDefault="539BEBBF" w:rsidP="00082F29">
            <w:pPr>
              <w:spacing w:after="0"/>
            </w:pPr>
            <w:r>
              <w:t>Н</w:t>
            </w:r>
          </w:p>
        </w:tc>
        <w:tc>
          <w:tcPr>
            <w:tcW w:w="1029" w:type="pct"/>
          </w:tcPr>
          <w:p w14:paraId="6FD21A85" w14:textId="77777777" w:rsidR="00882D34" w:rsidRPr="00082F29" w:rsidRDefault="00882D34" w:rsidP="00082F29">
            <w:pPr>
              <w:spacing w:after="0"/>
            </w:pPr>
          </w:p>
        </w:tc>
      </w:tr>
      <w:tr w:rsidR="003F1443" w:rsidRPr="00082F29" w14:paraId="7628FE89" w14:textId="77777777" w:rsidTr="539BEBBF">
        <w:tc>
          <w:tcPr>
            <w:tcW w:w="1081" w:type="pct"/>
          </w:tcPr>
          <w:p w14:paraId="240A5450" w14:textId="77777777" w:rsidR="00882D34" w:rsidRPr="00082F29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lineItem</w:t>
            </w:r>
          </w:p>
        </w:tc>
        <w:tc>
          <w:tcPr>
            <w:tcW w:w="1154" w:type="pct"/>
          </w:tcPr>
          <w:p w14:paraId="3B514A58" w14:textId="77777777" w:rsidR="00882D34" w:rsidRPr="00082F29" w:rsidRDefault="539BEBBF" w:rsidP="00082F29">
            <w:pPr>
              <w:spacing w:after="0"/>
            </w:pPr>
            <w:r>
              <w:t>Товарная позиция</w:t>
            </w:r>
          </w:p>
        </w:tc>
        <w:tc>
          <w:tcPr>
            <w:tcW w:w="514" w:type="pct"/>
          </w:tcPr>
          <w:p w14:paraId="389DDE2C" w14:textId="77777777" w:rsidR="00882D34" w:rsidRPr="00082F29" w:rsidRDefault="539BEBBF" w:rsidP="00082F29">
            <w:pPr>
              <w:spacing w:after="0" w:line="276" w:lineRule="auto"/>
            </w:pPr>
            <w:r>
              <w:t>С</w:t>
            </w:r>
          </w:p>
        </w:tc>
        <w:tc>
          <w:tcPr>
            <w:tcW w:w="514" w:type="pct"/>
          </w:tcPr>
          <w:p w14:paraId="1B610D69" w14:textId="77777777" w:rsidR="00882D34" w:rsidRPr="00082F29" w:rsidRDefault="00882D34" w:rsidP="00082F29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707" w:type="pct"/>
          </w:tcPr>
          <w:p w14:paraId="754C3D4C" w14:textId="77777777" w:rsidR="00882D34" w:rsidRPr="00082F29" w:rsidRDefault="539BEBBF" w:rsidP="00082F29">
            <w:pPr>
              <w:spacing w:after="0" w:line="276" w:lineRule="auto"/>
            </w:pPr>
            <w:r>
              <w:t>ОМ</w:t>
            </w:r>
          </w:p>
        </w:tc>
        <w:tc>
          <w:tcPr>
            <w:tcW w:w="1029" w:type="pct"/>
          </w:tcPr>
          <w:p w14:paraId="08D889BE" w14:textId="00B3DB10" w:rsidR="00882D34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_4" w:history="1">
              <w:r w:rsidRPr="006526AB">
                <w:rPr>
                  <w:rStyle w:val="aff5"/>
                  <w:lang w:val="en-US"/>
                </w:rPr>
                <w:t>LineItem</w:t>
              </w:r>
            </w:hyperlink>
            <w:del w:id="9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"_LineItem_4" </w:delInstrText>
              </w:r>
              <w:r w:rsidR="00BB747B">
                <w:fldChar w:fldCharType="end"/>
              </w:r>
            </w:del>
            <w:ins w:id="9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"_LineItem_4" </w:instrText>
              </w:r>
              <w:r w:rsidR="00864853">
                <w:fldChar w:fldCharType="end"/>
              </w:r>
            </w:ins>
          </w:p>
        </w:tc>
      </w:tr>
      <w:tr w:rsidR="003F1443" w:rsidRPr="00082F29" w14:paraId="60C0866B" w14:textId="77777777" w:rsidTr="539BEBBF">
        <w:tc>
          <w:tcPr>
            <w:tcW w:w="1081" w:type="pct"/>
          </w:tcPr>
          <w:p w14:paraId="1DB9B6AC" w14:textId="77777777" w:rsidR="00882D34" w:rsidRPr="00082F29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totalSumExcludingTaxes</w:t>
            </w:r>
          </w:p>
        </w:tc>
        <w:tc>
          <w:tcPr>
            <w:tcW w:w="1154" w:type="pct"/>
          </w:tcPr>
          <w:p w14:paraId="78A1A359" w14:textId="77777777" w:rsidR="00882D34" w:rsidRPr="00082F29" w:rsidRDefault="539BEBBF" w:rsidP="00082F29">
            <w:pPr>
              <w:spacing w:after="0"/>
            </w:pPr>
            <w:r>
              <w:t>Общая сумма заказа без НДС</w:t>
            </w:r>
          </w:p>
        </w:tc>
        <w:tc>
          <w:tcPr>
            <w:tcW w:w="514" w:type="pct"/>
          </w:tcPr>
          <w:p w14:paraId="6C047661" w14:textId="77777777" w:rsidR="00882D34" w:rsidRPr="00082F29" w:rsidRDefault="539BEBBF" w:rsidP="00082F29">
            <w:pPr>
              <w:spacing w:after="0" w:line="276" w:lineRule="auto"/>
            </w:pPr>
            <w:r>
              <w:t>П</w:t>
            </w:r>
          </w:p>
        </w:tc>
        <w:tc>
          <w:tcPr>
            <w:tcW w:w="514" w:type="pct"/>
          </w:tcPr>
          <w:p w14:paraId="023E5A68" w14:textId="77777777" w:rsidR="00882D34" w:rsidRPr="00082F29" w:rsidRDefault="539BEBBF" w:rsidP="00082F29">
            <w:pPr>
              <w:spacing w:after="0" w:line="276" w:lineRule="auto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2D1F024D" w14:textId="77777777" w:rsidR="00882D34" w:rsidRPr="00082F29" w:rsidRDefault="539BEBBF" w:rsidP="00082F29">
            <w:pPr>
              <w:spacing w:after="0" w:line="276" w:lineRule="auto"/>
            </w:pPr>
            <w:r>
              <w:t>Н</w:t>
            </w:r>
          </w:p>
        </w:tc>
        <w:tc>
          <w:tcPr>
            <w:tcW w:w="1029" w:type="pct"/>
          </w:tcPr>
          <w:p w14:paraId="19A8187F" w14:textId="77777777" w:rsidR="00882D34" w:rsidRPr="00082F29" w:rsidRDefault="00882D34" w:rsidP="00082F29">
            <w:pPr>
              <w:spacing w:after="0" w:line="276" w:lineRule="auto"/>
            </w:pPr>
          </w:p>
        </w:tc>
      </w:tr>
      <w:tr w:rsidR="003F1443" w:rsidRPr="00082F29" w14:paraId="3945A7FC" w14:textId="77777777" w:rsidTr="539BEBBF">
        <w:trPr>
          <w:trHeight w:val="138"/>
        </w:trPr>
        <w:tc>
          <w:tcPr>
            <w:tcW w:w="1081" w:type="pct"/>
          </w:tcPr>
          <w:p w14:paraId="54F19F3F" w14:textId="77777777" w:rsidR="00882D34" w:rsidRPr="00082F29" w:rsidRDefault="00882D34" w:rsidP="00082F29">
            <w:pPr>
              <w:spacing w:after="0"/>
              <w:rPr>
                <w:lang w:val="en-US"/>
              </w:rPr>
            </w:pPr>
            <w:bookmarkStart w:id="96" w:name="_LineItem"/>
            <w:bookmarkEnd w:id="96"/>
            <w:r w:rsidRPr="00082F29">
              <w:rPr>
                <w:lang w:val="en-US"/>
              </w:rPr>
              <w:t>totalVATAmount</w:t>
            </w:r>
          </w:p>
        </w:tc>
        <w:tc>
          <w:tcPr>
            <w:tcW w:w="1154" w:type="pct"/>
          </w:tcPr>
          <w:p w14:paraId="54770EB3" w14:textId="77777777" w:rsidR="00882D34" w:rsidRPr="00082F29" w:rsidRDefault="539BEBBF" w:rsidP="00082F29">
            <w:pPr>
              <w:spacing w:after="0"/>
            </w:pPr>
            <w:r>
              <w:t>Общая сумма НДС заказа</w:t>
            </w:r>
          </w:p>
        </w:tc>
        <w:tc>
          <w:tcPr>
            <w:tcW w:w="514" w:type="pct"/>
          </w:tcPr>
          <w:p w14:paraId="767BC88F" w14:textId="77777777" w:rsidR="00882D34" w:rsidRPr="00082F29" w:rsidRDefault="539BEBBF" w:rsidP="00082F29">
            <w:pPr>
              <w:spacing w:after="0"/>
            </w:pPr>
            <w:r>
              <w:t>П</w:t>
            </w:r>
          </w:p>
        </w:tc>
        <w:tc>
          <w:tcPr>
            <w:tcW w:w="514" w:type="pct"/>
          </w:tcPr>
          <w:p w14:paraId="05CA067F" w14:textId="77777777" w:rsidR="00882D34" w:rsidRPr="00082F29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3267E2DF" w14:textId="77777777" w:rsidR="00882D34" w:rsidRPr="00082F29" w:rsidRDefault="539BEBBF" w:rsidP="00082F29">
            <w:pPr>
              <w:spacing w:after="0"/>
            </w:pPr>
            <w:r>
              <w:t>Н</w:t>
            </w:r>
          </w:p>
        </w:tc>
        <w:tc>
          <w:tcPr>
            <w:tcW w:w="1029" w:type="pct"/>
          </w:tcPr>
          <w:p w14:paraId="56774958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3F1443" w:rsidRPr="00082F29" w14:paraId="16C9BB8D" w14:textId="77777777" w:rsidTr="539BEBBF">
        <w:trPr>
          <w:trHeight w:val="200"/>
        </w:trPr>
        <w:tc>
          <w:tcPr>
            <w:tcW w:w="1081" w:type="pct"/>
          </w:tcPr>
          <w:p w14:paraId="404A416B" w14:textId="77777777" w:rsidR="00882D34" w:rsidRPr="00082F29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totalAmount</w:t>
            </w:r>
          </w:p>
        </w:tc>
        <w:tc>
          <w:tcPr>
            <w:tcW w:w="1154" w:type="pct"/>
          </w:tcPr>
          <w:p w14:paraId="7BBC7BA9" w14:textId="77777777" w:rsidR="00882D34" w:rsidRPr="00082F29" w:rsidRDefault="539BEBBF" w:rsidP="00082F29">
            <w:pPr>
              <w:spacing w:after="0"/>
            </w:pPr>
            <w:r>
              <w:t>Общая сумма к оплате с НДС по заказу</w:t>
            </w:r>
          </w:p>
        </w:tc>
        <w:tc>
          <w:tcPr>
            <w:tcW w:w="514" w:type="pct"/>
          </w:tcPr>
          <w:p w14:paraId="08E101C7" w14:textId="77777777" w:rsidR="00882D34" w:rsidRPr="00082F29" w:rsidRDefault="539BEBBF" w:rsidP="00082F29">
            <w:pPr>
              <w:spacing w:after="0"/>
            </w:pPr>
            <w:r>
              <w:t>П</w:t>
            </w:r>
          </w:p>
        </w:tc>
        <w:tc>
          <w:tcPr>
            <w:tcW w:w="514" w:type="pct"/>
          </w:tcPr>
          <w:p w14:paraId="3B0DDAAD" w14:textId="77777777" w:rsidR="00882D34" w:rsidRPr="00082F29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7" w:type="pct"/>
          </w:tcPr>
          <w:p w14:paraId="1D8AFF35" w14:textId="77777777" w:rsidR="00882D34" w:rsidRPr="00082F29" w:rsidRDefault="539BEBBF" w:rsidP="00082F29">
            <w:pPr>
              <w:spacing w:after="0"/>
            </w:pPr>
            <w:r>
              <w:t>Н</w:t>
            </w:r>
          </w:p>
        </w:tc>
        <w:tc>
          <w:tcPr>
            <w:tcW w:w="1029" w:type="pct"/>
          </w:tcPr>
          <w:p w14:paraId="786D5E5B" w14:textId="77777777" w:rsidR="00882D34" w:rsidRPr="00082F29" w:rsidRDefault="00882D34" w:rsidP="00082F29">
            <w:pPr>
              <w:spacing w:after="0"/>
            </w:pPr>
          </w:p>
        </w:tc>
      </w:tr>
    </w:tbl>
    <w:p w14:paraId="542CD8AD" w14:textId="77777777" w:rsidR="00882D34" w:rsidRPr="003F1443" w:rsidRDefault="00882D34" w:rsidP="005379BF">
      <w:pPr>
        <w:pStyle w:val="5"/>
        <w:rPr>
          <w:b/>
          <w:bCs/>
          <w:i/>
          <w:iCs/>
        </w:rPr>
      </w:pPr>
      <w:bookmarkStart w:id="97" w:name="_LineItem_4"/>
      <w:bookmarkEnd w:id="97"/>
      <w:r w:rsidRPr="539BEBBF">
        <w:rPr>
          <w:b/>
          <w:bCs/>
          <w:i/>
          <w:iCs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55"/>
        <w:gridCol w:w="24"/>
        <w:gridCol w:w="2553"/>
        <w:gridCol w:w="1102"/>
        <w:gridCol w:w="29"/>
        <w:gridCol w:w="1142"/>
        <w:gridCol w:w="1561"/>
        <w:gridCol w:w="2258"/>
        <w:tblGridChange w:id="98">
          <w:tblGrid>
            <w:gridCol w:w="2355"/>
            <w:gridCol w:w="24"/>
            <w:gridCol w:w="2549"/>
            <w:gridCol w:w="4"/>
            <w:gridCol w:w="1098"/>
            <w:gridCol w:w="4"/>
            <w:gridCol w:w="29"/>
            <w:gridCol w:w="1133"/>
            <w:gridCol w:w="9"/>
            <w:gridCol w:w="1552"/>
            <w:gridCol w:w="9"/>
            <w:gridCol w:w="2258"/>
          </w:tblGrid>
        </w:tblGridChange>
      </w:tblGrid>
      <w:tr w:rsidR="00864853" w14:paraId="2FA59A8F" w14:textId="77777777" w:rsidTr="0099527F">
        <w:tc>
          <w:tcPr>
            <w:tcW w:w="1079" w:type="pct"/>
            <w:gridSpan w:val="2"/>
            <w:shd w:val="clear" w:color="auto" w:fill="F2F2F2" w:themeFill="background1" w:themeFillShade="F2"/>
          </w:tcPr>
          <w:p w14:paraId="5781577D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8" w:type="pct"/>
            <w:shd w:val="clear" w:color="auto" w:fill="F2F2F2" w:themeFill="background1" w:themeFillShade="F2"/>
          </w:tcPr>
          <w:p w14:paraId="18062CCE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3" w:type="pct"/>
            <w:gridSpan w:val="2"/>
            <w:shd w:val="clear" w:color="auto" w:fill="F2F2F2" w:themeFill="background1" w:themeFillShade="F2"/>
          </w:tcPr>
          <w:p w14:paraId="3FF19EDF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3368A828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8" w:type="pct"/>
            <w:shd w:val="clear" w:color="auto" w:fill="F2F2F2" w:themeFill="background1" w:themeFillShade="F2"/>
          </w:tcPr>
          <w:p w14:paraId="5107C386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24" w:type="pct"/>
            <w:shd w:val="clear" w:color="auto" w:fill="F2F2F2" w:themeFill="background1" w:themeFillShade="F2"/>
          </w:tcPr>
          <w:p w14:paraId="31E4BFFA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82D34" w14:paraId="10F5C808" w14:textId="77777777" w:rsidTr="0099527F">
        <w:tblPrEx>
          <w:tblW w:w="5160" w:type="pct"/>
          <w:tblLayout w:type="fixed"/>
          <w:tblPrExChange w:id="9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00" w:author="Татьяна Шарыпова" w:date="2017-04-19T13:43:00Z">
              <w:tcPr>
                <w:tcW w:w="1068" w:type="pct"/>
              </w:tcPr>
            </w:tcPrChange>
          </w:tcPr>
          <w:p w14:paraId="7F273763" w14:textId="77777777" w:rsidR="00882D34" w:rsidRPr="00856291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gtin</w:t>
            </w:r>
          </w:p>
        </w:tc>
        <w:tc>
          <w:tcPr>
            <w:tcW w:w="1158" w:type="pct"/>
            <w:tcPrChange w:id="101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1E84D032" w14:textId="77777777" w:rsidR="00882D34" w:rsidRPr="00EC1966" w:rsidRDefault="539BEBBF" w:rsidP="00082F29">
            <w:pPr>
              <w:spacing w:after="0"/>
            </w:pPr>
            <w:r>
              <w:t>Штрихкод (</w:t>
            </w:r>
            <w:r w:rsidRPr="539BEBBF"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513" w:type="pct"/>
            <w:gridSpan w:val="2"/>
            <w:tcPrChange w:id="102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6833D1F9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8" w:type="pct"/>
            <w:tcPrChange w:id="103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270B260F" w14:textId="77777777" w:rsidR="00882D34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T(1-14)</w:t>
            </w:r>
          </w:p>
        </w:tc>
        <w:tc>
          <w:tcPr>
            <w:tcW w:w="708" w:type="pct"/>
            <w:tcPrChange w:id="104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71BFD6CD" w14:textId="77777777" w:rsidR="00882D34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24" w:type="pct"/>
            <w:tcPrChange w:id="105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67A07001" w14:textId="77777777" w:rsidR="00882D34" w:rsidRPr="00082F29" w:rsidRDefault="539BEBBF" w:rsidP="00082F29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882D34" w14:paraId="20FFC352" w14:textId="77777777" w:rsidTr="0099527F">
        <w:tblPrEx>
          <w:tblW w:w="5160" w:type="pct"/>
          <w:tblLayout w:type="fixed"/>
          <w:tblPrExChange w:id="10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500"/>
          <w:trPrChange w:id="107" w:author="Татьяна Шарыпова" w:date="2017-04-19T13:43:00Z">
            <w:trPr>
              <w:trHeight w:val="500"/>
            </w:trPr>
          </w:trPrChange>
        </w:trPr>
        <w:tc>
          <w:tcPr>
            <w:tcW w:w="1079" w:type="pct"/>
            <w:gridSpan w:val="2"/>
            <w:tcPrChange w:id="108" w:author="Татьяна Шарыпова" w:date="2017-04-19T13:43:00Z">
              <w:tcPr>
                <w:tcW w:w="1068" w:type="pct"/>
              </w:tcPr>
            </w:tcPrChange>
          </w:tcPr>
          <w:p w14:paraId="4007A370" w14:textId="77777777" w:rsidR="00882D34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internalBuyerCode</w:t>
            </w:r>
          </w:p>
        </w:tc>
        <w:tc>
          <w:tcPr>
            <w:tcW w:w="1158" w:type="pct"/>
            <w:tcPrChange w:id="109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0015D2F0" w14:textId="77777777" w:rsidR="00882D34" w:rsidRDefault="539BEBBF" w:rsidP="00082F29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513" w:type="pct"/>
            <w:gridSpan w:val="2"/>
            <w:tcPrChange w:id="110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6049ED18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8" w:type="pct"/>
            <w:tcPrChange w:id="111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0F199C7F" w14:textId="77777777" w:rsidR="00882D34" w:rsidRPr="00881AA0" w:rsidRDefault="539BEBBF" w:rsidP="00EF647C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8" w:type="pct"/>
            <w:tcPrChange w:id="112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64956F07" w14:textId="77777777" w:rsidR="00882D34" w:rsidRPr="00C73FBB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24" w:type="pct"/>
            <w:tcPrChange w:id="113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53D156E7" w14:textId="77777777" w:rsidR="00882D34" w:rsidRPr="00082F29" w:rsidRDefault="539BEBBF" w:rsidP="00082F29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882D34" w14:paraId="7D191745" w14:textId="77777777" w:rsidTr="0099527F">
        <w:tblPrEx>
          <w:tblW w:w="5160" w:type="pct"/>
          <w:tblLayout w:type="fixed"/>
          <w:tblPrExChange w:id="11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341"/>
          <w:trPrChange w:id="115" w:author="Татьяна Шарыпова" w:date="2017-04-19T13:43:00Z">
            <w:trPr>
              <w:trHeight w:val="341"/>
            </w:trPr>
          </w:trPrChange>
        </w:trPr>
        <w:tc>
          <w:tcPr>
            <w:tcW w:w="1079" w:type="pct"/>
            <w:gridSpan w:val="2"/>
            <w:tcPrChange w:id="116" w:author="Татьяна Шарыпова" w:date="2017-04-19T13:43:00Z">
              <w:tcPr>
                <w:tcW w:w="1068" w:type="pct"/>
              </w:tcPr>
            </w:tcPrChange>
          </w:tcPr>
          <w:p w14:paraId="0EF4EDBE" w14:textId="77777777" w:rsidR="00882D34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internalSupplierCode</w:t>
            </w:r>
          </w:p>
        </w:tc>
        <w:tc>
          <w:tcPr>
            <w:tcW w:w="1158" w:type="pct"/>
            <w:tcPrChange w:id="117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65515A67" w14:textId="2338A987" w:rsidR="00882D34" w:rsidRPr="0001391F" w:rsidRDefault="539BEBBF" w:rsidP="00082F29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513" w:type="pct"/>
            <w:gridSpan w:val="2"/>
            <w:tcPrChange w:id="118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7D060D16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8" w:type="pct"/>
            <w:tcPrChange w:id="119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6C3105DE" w14:textId="77777777" w:rsidR="00882D34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8" w:type="pct"/>
            <w:tcPrChange w:id="120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2FBAFFAC" w14:textId="77777777" w:rsidR="00882D34" w:rsidRPr="00C73FBB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24" w:type="pct"/>
            <w:tcPrChange w:id="121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33EF4439" w14:textId="77777777" w:rsidR="00882D34" w:rsidRPr="00082F29" w:rsidRDefault="539BEBBF" w:rsidP="00082F29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99527F" w:rsidRPr="0099527F" w14:paraId="483495FF" w14:textId="77777777" w:rsidTr="0099527F">
        <w:trPr>
          <w:trHeight w:val="538"/>
        </w:trPr>
        <w:tc>
          <w:tcPr>
            <w:tcW w:w="1079" w:type="pct"/>
            <w:gridSpan w:val="2"/>
          </w:tcPr>
          <w:p w14:paraId="469EA6BB" w14:textId="77777777" w:rsidR="0099527F" w:rsidRPr="0099527F" w:rsidRDefault="0099527F" w:rsidP="0099527F">
            <w:pPr>
              <w:spacing w:after="0"/>
              <w:rPr>
                <w:lang w:val="en-US"/>
              </w:rPr>
            </w:pPr>
            <w:r w:rsidRPr="0099527F">
              <w:rPr>
                <w:lang w:val="en-US"/>
              </w:rPr>
              <w:t>codeOfEgais</w:t>
            </w:r>
            <w:r w:rsidRPr="0099527F">
              <w:rPr>
                <w:lang w:val="en-US"/>
              </w:rPr>
              <w:tab/>
            </w:r>
          </w:p>
        </w:tc>
        <w:tc>
          <w:tcPr>
            <w:tcW w:w="1158" w:type="pct"/>
          </w:tcPr>
          <w:p w14:paraId="4F6F26BB" w14:textId="77777777" w:rsidR="0099527F" w:rsidRPr="0099527F" w:rsidRDefault="0099527F" w:rsidP="0099527F">
            <w:pPr>
              <w:spacing w:after="0"/>
              <w:rPr>
                <w:lang w:val="en-US"/>
              </w:rPr>
            </w:pPr>
            <w:r w:rsidRPr="0099527F">
              <w:rPr>
                <w:lang w:val="en-US"/>
              </w:rPr>
              <w:t>Код товара в ЕГАИС</w:t>
            </w:r>
          </w:p>
        </w:tc>
        <w:tc>
          <w:tcPr>
            <w:tcW w:w="513" w:type="pct"/>
            <w:gridSpan w:val="2"/>
          </w:tcPr>
          <w:p w14:paraId="762DA2C1" w14:textId="77777777" w:rsidR="0099527F" w:rsidRPr="0099527F" w:rsidRDefault="0099527F" w:rsidP="00421677">
            <w:pPr>
              <w:spacing w:after="0"/>
              <w:jc w:val="center"/>
              <w:rPr>
                <w:lang w:val="en-US"/>
              </w:rPr>
            </w:pPr>
            <w:r w:rsidRPr="0099527F">
              <w:rPr>
                <w:lang w:val="en-US"/>
              </w:rPr>
              <w:t>П</w:t>
            </w:r>
          </w:p>
        </w:tc>
        <w:tc>
          <w:tcPr>
            <w:tcW w:w="518" w:type="pct"/>
          </w:tcPr>
          <w:p w14:paraId="4FC9C99D" w14:textId="77777777" w:rsidR="0099527F" w:rsidRDefault="0099527F" w:rsidP="0099527F">
            <w:pPr>
              <w:spacing w:after="0"/>
              <w:rPr>
                <w:lang w:val="en-US"/>
              </w:rPr>
            </w:pPr>
            <w:r w:rsidRPr="0099527F">
              <w:rPr>
                <w:lang w:val="en-US"/>
              </w:rPr>
              <w:t>Т(1-35)</w:t>
            </w:r>
          </w:p>
        </w:tc>
        <w:tc>
          <w:tcPr>
            <w:tcW w:w="708" w:type="pct"/>
          </w:tcPr>
          <w:p w14:paraId="0B485D7C" w14:textId="77777777" w:rsidR="0099527F" w:rsidRPr="0099527F" w:rsidRDefault="0099527F" w:rsidP="000F7CE8">
            <w:pPr>
              <w:spacing w:after="0"/>
              <w:jc w:val="center"/>
              <w:rPr>
                <w:lang w:val="en-US"/>
              </w:rPr>
            </w:pPr>
            <w:r w:rsidRPr="0099527F">
              <w:rPr>
                <w:lang w:val="en-US"/>
              </w:rPr>
              <w:t>Н</w:t>
            </w:r>
          </w:p>
        </w:tc>
        <w:tc>
          <w:tcPr>
            <w:tcW w:w="1024" w:type="pct"/>
          </w:tcPr>
          <w:p w14:paraId="72372287" w14:textId="77777777" w:rsidR="0099527F" w:rsidRPr="0099527F" w:rsidRDefault="0099527F" w:rsidP="0099527F">
            <w:pPr>
              <w:spacing w:after="0"/>
              <w:rPr>
                <w:lang w:val="en-US"/>
              </w:rPr>
            </w:pPr>
          </w:p>
        </w:tc>
      </w:tr>
      <w:tr w:rsidR="00882D34" w14:paraId="77A16FF2" w14:textId="77777777" w:rsidTr="0099527F">
        <w:tblPrEx>
          <w:tblW w:w="5160" w:type="pct"/>
          <w:tblLayout w:type="fixed"/>
          <w:tblPrExChange w:id="12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23" w:author="Татьяна Шарыпова" w:date="2017-04-19T13:43:00Z">
              <w:tcPr>
                <w:tcW w:w="1068" w:type="pct"/>
              </w:tcPr>
            </w:tcPrChange>
          </w:tcPr>
          <w:p w14:paraId="246B2258" w14:textId="77777777" w:rsidR="00882D34" w:rsidRPr="00C36990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typeOfUnit</w:t>
            </w:r>
          </w:p>
        </w:tc>
        <w:tc>
          <w:tcPr>
            <w:tcW w:w="1158" w:type="pct"/>
            <w:tcPrChange w:id="124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3D11411E" w14:textId="77777777" w:rsidR="00882D34" w:rsidRDefault="539BEBBF" w:rsidP="00082F29">
            <w:pPr>
              <w:spacing w:after="0"/>
            </w:pPr>
            <w:r>
              <w:t>Признак возвратной тары.</w:t>
            </w:r>
          </w:p>
          <w:p w14:paraId="59FBE9BF" w14:textId="77777777" w:rsidR="00882D34" w:rsidRPr="00C36990" w:rsidRDefault="539BEBBF" w:rsidP="00082F29">
            <w:pPr>
              <w:spacing w:after="0"/>
            </w:pPr>
            <w:r w:rsidRPr="539BEBBF">
              <w:rPr>
                <w:sz w:val="18"/>
                <w:szCs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513" w:type="pct"/>
            <w:gridSpan w:val="2"/>
            <w:tcPrChange w:id="125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0433A07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26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1E15D8C4" w14:textId="77777777" w:rsidR="00882D34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17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708" w:type="pct"/>
            <w:tcPrChange w:id="127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7298FD9" w14:textId="77777777" w:rsidR="00882D34" w:rsidRPr="00C73FBB" w:rsidRDefault="539BEBBF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24" w:type="pct"/>
            <w:tcPrChange w:id="128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20805DF6" w14:textId="0EE7B1E2" w:rsidR="00882D34" w:rsidRPr="00082F29" w:rsidRDefault="539BEBBF" w:rsidP="00082F29">
            <w:pPr>
              <w:spacing w:after="0"/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"_TypeOfUnit" </w:instrText>
            </w:r>
            <w:r w:rsidR="00864853">
              <w:fldChar w:fldCharType="separate"/>
            </w:r>
            <w:r w:rsidRPr="006526AB">
              <w:rPr>
                <w:rStyle w:val="aff5"/>
              </w:rPr>
              <w:t>TypeOfUnit</w:t>
            </w:r>
            <w:r w:rsidR="00864853">
              <w:rPr>
                <w:rStyle w:val="aff5"/>
              </w:rPr>
              <w:fldChar w:fldCharType="end"/>
            </w:r>
            <w:del w:id="12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"_TypeOfUnit" </w:delInstrText>
              </w:r>
              <w:r w:rsidR="00BB747B">
                <w:fldChar w:fldCharType="end"/>
              </w:r>
            </w:del>
            <w:ins w:id="13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"_TypeOfUnit" </w:instrText>
              </w:r>
              <w:r w:rsidR="00864853">
                <w:fldChar w:fldCharType="end"/>
              </w:r>
            </w:ins>
          </w:p>
        </w:tc>
      </w:tr>
      <w:tr w:rsidR="00882D34" w14:paraId="405CBB6C" w14:textId="77777777" w:rsidTr="0099527F">
        <w:tblPrEx>
          <w:tblW w:w="5160" w:type="pct"/>
          <w:tblLayout w:type="fixed"/>
          <w:tblPrExChange w:id="13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32" w:author="Татьяна Шарыпова" w:date="2017-04-19T13:43:00Z">
              <w:tcPr>
                <w:tcW w:w="1068" w:type="pct"/>
              </w:tcPr>
            </w:tcPrChange>
          </w:tcPr>
          <w:p w14:paraId="07507EFE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description</w:t>
            </w:r>
          </w:p>
        </w:tc>
        <w:tc>
          <w:tcPr>
            <w:tcW w:w="1158" w:type="pct"/>
            <w:tcPrChange w:id="133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3624954A" w14:textId="77777777" w:rsidR="00882D34" w:rsidRDefault="539BEBBF" w:rsidP="00082F29">
            <w:pPr>
              <w:spacing w:after="0"/>
            </w:pPr>
            <w:r>
              <w:t xml:space="preserve">Наименование </w:t>
            </w:r>
            <w:r>
              <w:lastRenderedPageBreak/>
              <w:t>(описание) товара</w:t>
            </w:r>
          </w:p>
        </w:tc>
        <w:tc>
          <w:tcPr>
            <w:tcW w:w="513" w:type="pct"/>
            <w:gridSpan w:val="2"/>
            <w:tcPrChange w:id="134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4800882" w14:textId="77777777" w:rsidR="00882D34" w:rsidRDefault="539BEBBF" w:rsidP="004E63DE">
            <w:pPr>
              <w:spacing w:after="0"/>
              <w:jc w:val="center"/>
            </w:pPr>
            <w:r>
              <w:lastRenderedPageBreak/>
              <w:t>П</w:t>
            </w:r>
          </w:p>
        </w:tc>
        <w:tc>
          <w:tcPr>
            <w:tcW w:w="518" w:type="pct"/>
            <w:tcPrChange w:id="135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2ED327CA" w14:textId="77777777" w:rsidR="00882D34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T(1-178)</w:t>
            </w:r>
          </w:p>
        </w:tc>
        <w:tc>
          <w:tcPr>
            <w:tcW w:w="708" w:type="pct"/>
            <w:tcPrChange w:id="136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75AA2B93" w14:textId="77777777" w:rsidR="00882D34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37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1C569347" w14:textId="77777777" w:rsidR="00882D34" w:rsidRPr="00082F29" w:rsidRDefault="00882D34" w:rsidP="00082F29">
            <w:pPr>
              <w:spacing w:after="0"/>
            </w:pPr>
          </w:p>
        </w:tc>
      </w:tr>
      <w:tr w:rsidR="00882D34" w14:paraId="4B6F68FD" w14:textId="77777777" w:rsidTr="0099527F">
        <w:tblPrEx>
          <w:tblW w:w="5160" w:type="pct"/>
          <w:tblLayout w:type="fixed"/>
          <w:tblPrExChange w:id="13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39" w:author="Татьяна Шарыпова" w:date="2017-04-19T13:43:00Z">
              <w:tcPr>
                <w:tcW w:w="1068" w:type="pct"/>
              </w:tcPr>
            </w:tcPrChange>
          </w:tcPr>
          <w:p w14:paraId="408EF3A7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comment</w:t>
            </w:r>
          </w:p>
        </w:tc>
        <w:tc>
          <w:tcPr>
            <w:tcW w:w="1158" w:type="pct"/>
            <w:tcPrChange w:id="140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47262A34" w14:textId="77777777" w:rsidR="00882D34" w:rsidRPr="008178CD" w:rsidRDefault="539BEBBF" w:rsidP="00082F29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513" w:type="pct"/>
            <w:gridSpan w:val="2"/>
            <w:tcPrChange w:id="141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1E2DF33F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42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63D97002" w14:textId="77777777" w:rsidR="00882D34" w:rsidRPr="008178CD" w:rsidRDefault="539BEBBF" w:rsidP="004E63DE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708" w:type="pct"/>
            <w:tcPrChange w:id="143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27AAD871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44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603E271D" w14:textId="77777777" w:rsidR="00882D34" w:rsidRPr="00082F29" w:rsidRDefault="00882D34" w:rsidP="00082F29">
            <w:pPr>
              <w:spacing w:after="0"/>
            </w:pPr>
          </w:p>
        </w:tc>
      </w:tr>
      <w:tr w:rsidR="00882D34" w14:paraId="6A61295C" w14:textId="77777777" w:rsidTr="0099527F">
        <w:tblPrEx>
          <w:tblW w:w="5160" w:type="pct"/>
          <w:tblLayout w:type="fixed"/>
          <w:tblPrExChange w:id="14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46" w:author="Татьяна Шарыпова" w:date="2017-04-19T13:43:00Z">
              <w:tcPr>
                <w:tcW w:w="1068" w:type="pct"/>
              </w:tcPr>
            </w:tcPrChange>
          </w:tcPr>
          <w:p w14:paraId="0C1B8981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requestedQuantity</w:t>
            </w:r>
          </w:p>
        </w:tc>
        <w:tc>
          <w:tcPr>
            <w:tcW w:w="1158" w:type="pct"/>
            <w:tcPrChange w:id="147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1776DA4E" w14:textId="77777777" w:rsidR="00882D34" w:rsidRDefault="539BEBBF" w:rsidP="00082F29">
            <w:pPr>
              <w:spacing w:after="0"/>
            </w:pPr>
            <w:r>
              <w:t>Требуемое количество</w:t>
            </w:r>
          </w:p>
        </w:tc>
        <w:tc>
          <w:tcPr>
            <w:tcW w:w="513" w:type="pct"/>
            <w:gridSpan w:val="2"/>
            <w:tcPrChange w:id="148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45A19DE7" w14:textId="77777777" w:rsidR="00882D34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8" w:type="pct"/>
            <w:tcPrChange w:id="149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64339044" w14:textId="77777777" w:rsidR="00882D34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708" w:type="pct"/>
            <w:tcPrChange w:id="150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29326961" w14:textId="77777777" w:rsidR="00882D34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51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0E017E91" w14:textId="699FE000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"_Quantity_2" </w:instrText>
            </w:r>
            <w:r w:rsidR="00864853">
              <w:fldChar w:fldCharType="separate"/>
            </w:r>
            <w:r w:rsidRPr="006526AB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  <w:del w:id="15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15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882D34" w:rsidRPr="00B95F18" w14:paraId="2CB038AE" w14:textId="77777777" w:rsidTr="0099527F">
        <w:tblPrEx>
          <w:tblW w:w="5160" w:type="pct"/>
          <w:tblLayout w:type="fixed"/>
          <w:tblPrExChange w:id="15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55" w:author="Татьяна Шарыпова" w:date="2017-04-19T13:43:00Z">
              <w:tcPr>
                <w:tcW w:w="1068" w:type="pct"/>
              </w:tcPr>
            </w:tcPrChange>
          </w:tcPr>
          <w:p w14:paraId="2C7CA077" w14:textId="77777777" w:rsidR="00882D34" w:rsidRPr="00676FEB" w:rsidRDefault="539BEBBF" w:rsidP="00082F29">
            <w:pPr>
              <w:spacing w:after="0"/>
            </w:pPr>
            <w:r>
              <w:t>onePlaceQuantity</w:t>
            </w:r>
          </w:p>
        </w:tc>
        <w:tc>
          <w:tcPr>
            <w:tcW w:w="1158" w:type="pct"/>
            <w:tcPrChange w:id="156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4424BA3D" w14:textId="77777777" w:rsidR="00882D34" w:rsidRPr="00676FEB" w:rsidRDefault="539BEBBF" w:rsidP="00082F29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513" w:type="pct"/>
            <w:gridSpan w:val="2"/>
            <w:tcPrChange w:id="157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50099B2A" w14:textId="77777777" w:rsidR="00882D34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8" w:type="pct"/>
            <w:tcPrChange w:id="158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1B926E68" w14:textId="77777777" w:rsidR="00882D34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708" w:type="pct"/>
            <w:tcPrChange w:id="159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5BA23E95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60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7A47B9CF" w14:textId="35614E7C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"_Quantity_2" </w:instrText>
            </w:r>
            <w:r w:rsidR="00864853">
              <w:fldChar w:fldCharType="separate"/>
            </w:r>
            <w:r w:rsidR="006526AB" w:rsidRPr="006526AB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  <w:del w:id="16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16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882D34" w:rsidRPr="00B95F18" w14:paraId="5A82379F" w14:textId="77777777" w:rsidTr="0099527F">
        <w:tblPrEx>
          <w:tblW w:w="5160" w:type="pct"/>
          <w:tblLayout w:type="fixed"/>
          <w:tblPrExChange w:id="16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64" w:author="Татьяна Шарыпова" w:date="2017-04-19T13:43:00Z">
              <w:tcPr>
                <w:tcW w:w="1068" w:type="pct"/>
              </w:tcPr>
            </w:tcPrChange>
          </w:tcPr>
          <w:p w14:paraId="7F7B3610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flowType</w:t>
            </w:r>
          </w:p>
        </w:tc>
        <w:tc>
          <w:tcPr>
            <w:tcW w:w="1158" w:type="pct"/>
            <w:tcPrChange w:id="165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34D5EF43" w14:textId="77777777" w:rsidR="00882D34" w:rsidRPr="009146FD" w:rsidRDefault="539BEBBF" w:rsidP="00082F29">
            <w:pPr>
              <w:spacing w:after="0"/>
            </w:pPr>
            <w:r>
              <w:t>Тип поставки</w:t>
            </w:r>
          </w:p>
        </w:tc>
        <w:tc>
          <w:tcPr>
            <w:tcW w:w="513" w:type="pct"/>
            <w:gridSpan w:val="2"/>
            <w:tcPrChange w:id="166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0E48A2F4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67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13A0144E" w14:textId="77777777" w:rsidR="00882D34" w:rsidRDefault="00882D34" w:rsidP="004E63DE">
            <w:pPr>
              <w:spacing w:after="0"/>
              <w:jc w:val="center"/>
            </w:pPr>
          </w:p>
        </w:tc>
        <w:tc>
          <w:tcPr>
            <w:tcW w:w="708" w:type="pct"/>
            <w:tcPrChange w:id="168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7F37A782" w14:textId="77777777" w:rsidR="00882D34" w:rsidRDefault="539BEBBF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24" w:type="pct"/>
            <w:tcPrChange w:id="169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152228C1" w14:textId="710CAB2F" w:rsidR="00882D34" w:rsidRPr="00082F29" w:rsidRDefault="539BEBBF" w:rsidP="00082F29">
            <w:pPr>
              <w:spacing w:after="0"/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"_FlowTypeCodeList" </w:instrText>
            </w:r>
            <w:r w:rsidR="00864853">
              <w:fldChar w:fldCharType="separate"/>
            </w:r>
            <w:r w:rsidRPr="006526AB">
              <w:rPr>
                <w:rStyle w:val="aff5"/>
              </w:rPr>
              <w:t>FlowTypeCodeList</w:t>
            </w:r>
            <w:r w:rsidR="00864853">
              <w:rPr>
                <w:rStyle w:val="aff5"/>
              </w:rPr>
              <w:fldChar w:fldCharType="end"/>
            </w:r>
            <w:del w:id="17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"_FlowTypeCodeList" </w:delInstrText>
              </w:r>
              <w:r w:rsidR="00BB747B">
                <w:fldChar w:fldCharType="end"/>
              </w:r>
            </w:del>
            <w:ins w:id="17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"_FlowTypeCodeList" </w:instrText>
              </w:r>
              <w:r w:rsidR="00864853">
                <w:fldChar w:fldCharType="end"/>
              </w:r>
            </w:ins>
          </w:p>
        </w:tc>
      </w:tr>
      <w:tr w:rsidR="00882D34" w14:paraId="1574421F" w14:textId="77777777" w:rsidTr="0099527F">
        <w:tblPrEx>
          <w:tblW w:w="5160" w:type="pct"/>
          <w:tblLayout w:type="fixed"/>
          <w:tblPrExChange w:id="17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73" w:author="Татьяна Шарыпова" w:date="2017-04-19T13:43:00Z">
              <w:tcPr>
                <w:tcW w:w="1068" w:type="pct"/>
              </w:tcPr>
            </w:tcPrChange>
          </w:tcPr>
          <w:p w14:paraId="509CC1DA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netPrice</w:t>
            </w:r>
          </w:p>
        </w:tc>
        <w:tc>
          <w:tcPr>
            <w:tcW w:w="1158" w:type="pct"/>
            <w:tcPrChange w:id="174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28C5A209" w14:textId="77777777" w:rsidR="00882D34" w:rsidRDefault="539BEBBF" w:rsidP="00082F29">
            <w:pPr>
              <w:spacing w:after="0"/>
            </w:pPr>
            <w:r>
              <w:t>Цена за единицу без НДС</w:t>
            </w:r>
          </w:p>
          <w:p w14:paraId="40E604F1" w14:textId="77777777" w:rsidR="00EC1966" w:rsidRPr="00A50018" w:rsidRDefault="539BEBBF" w:rsidP="00082F29">
            <w:pPr>
              <w:spacing w:after="0"/>
            </w:pPr>
            <w:r w:rsidRPr="539BEBBF">
              <w:rPr>
                <w:sz w:val="18"/>
                <w:szCs w:val="18"/>
              </w:rPr>
              <w:t>Если указана цена по прайс-листу, то предполагаем, что тут передается цена с учетом промо-скидки без НДС.</w:t>
            </w:r>
          </w:p>
        </w:tc>
        <w:tc>
          <w:tcPr>
            <w:tcW w:w="513" w:type="pct"/>
            <w:gridSpan w:val="2"/>
            <w:tcPrChange w:id="175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53586AF0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76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020B6DC8" w14:textId="77777777" w:rsidR="00882D34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8" w:type="pct"/>
            <w:tcPrChange w:id="177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0B7F370D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78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2A6F9357" w14:textId="77777777" w:rsidR="00882D34" w:rsidRPr="00082F29" w:rsidRDefault="00882D34" w:rsidP="00082F29">
            <w:pPr>
              <w:spacing w:after="0" w:line="240" w:lineRule="auto"/>
            </w:pPr>
          </w:p>
        </w:tc>
      </w:tr>
      <w:tr w:rsidR="00882D34" w14:paraId="064E46E1" w14:textId="77777777" w:rsidTr="0099527F">
        <w:tblPrEx>
          <w:tblW w:w="5160" w:type="pct"/>
          <w:tblLayout w:type="fixed"/>
          <w:tblPrExChange w:id="17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80" w:author="Татьяна Шарыпова" w:date="2017-04-19T13:43:00Z">
              <w:tcPr>
                <w:tcW w:w="1068" w:type="pct"/>
              </w:tcPr>
            </w:tcPrChange>
          </w:tcPr>
          <w:p w14:paraId="28195B78" w14:textId="77777777" w:rsidR="00882D34" w:rsidRPr="00327E63" w:rsidRDefault="539BEBBF" w:rsidP="00082F29">
            <w:pPr>
              <w:spacing w:after="0"/>
            </w:pPr>
            <w:r w:rsidRPr="539BEBBF">
              <w:rPr>
                <w:lang w:val="en-US"/>
              </w:rPr>
              <w:t>netPriceWithVAT</w:t>
            </w:r>
          </w:p>
        </w:tc>
        <w:tc>
          <w:tcPr>
            <w:tcW w:w="1158" w:type="pct"/>
            <w:tcPrChange w:id="181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6FD6CF43" w14:textId="77777777" w:rsidR="00882D34" w:rsidRPr="00A50018" w:rsidRDefault="539BEBBF" w:rsidP="00082F29">
            <w:pPr>
              <w:spacing w:after="0"/>
            </w:pPr>
            <w:r>
              <w:t>Цена за единицу с НДС</w:t>
            </w:r>
          </w:p>
        </w:tc>
        <w:tc>
          <w:tcPr>
            <w:tcW w:w="513" w:type="pct"/>
            <w:gridSpan w:val="2"/>
            <w:tcPrChange w:id="182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1EDA3C88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83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355100F4" w14:textId="77777777" w:rsidR="00882D34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8" w:type="pct"/>
            <w:tcPrChange w:id="184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7F9E586B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85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78B30185" w14:textId="77777777" w:rsidR="00882D34" w:rsidRPr="00082F29" w:rsidRDefault="00882D34" w:rsidP="00082F29">
            <w:pPr>
              <w:spacing w:after="0"/>
            </w:pPr>
          </w:p>
        </w:tc>
      </w:tr>
      <w:tr w:rsidR="009D6A86" w14:paraId="6473493C" w14:textId="77777777" w:rsidTr="0099527F">
        <w:tblPrEx>
          <w:tblW w:w="5160" w:type="pct"/>
          <w:tblLayout w:type="fixed"/>
          <w:tblPrExChange w:id="18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87" w:author="Татьяна Шарыпова" w:date="2017-04-19T13:43:00Z">
              <w:tcPr>
                <w:tcW w:w="1068" w:type="pct"/>
              </w:tcPr>
            </w:tcPrChange>
          </w:tcPr>
          <w:p w14:paraId="0401C716" w14:textId="77777777" w:rsidR="009D6A86" w:rsidRPr="009D6A86" w:rsidRDefault="539BEBBF" w:rsidP="00082F29">
            <w:pPr>
              <w:spacing w:after="0"/>
              <w:rPr>
                <w:b/>
              </w:rPr>
            </w:pPr>
            <w:r w:rsidRPr="539BEBBF">
              <w:rPr>
                <w:rStyle w:val="afa"/>
                <w:b w:val="0"/>
                <w:bCs w:val="0"/>
              </w:rPr>
              <w:t>priceCataloguePrice</w:t>
            </w:r>
          </w:p>
        </w:tc>
        <w:tc>
          <w:tcPr>
            <w:tcW w:w="1158" w:type="pct"/>
            <w:tcPrChange w:id="188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533F43F3" w14:textId="77777777" w:rsidR="009D6A86" w:rsidRPr="009D6A86" w:rsidRDefault="539BEBBF" w:rsidP="00082F29">
            <w:pPr>
              <w:spacing w:after="0"/>
            </w:pPr>
            <w:r>
              <w:t>Цена за единицу по прайс-листу</w:t>
            </w:r>
          </w:p>
        </w:tc>
        <w:tc>
          <w:tcPr>
            <w:tcW w:w="513" w:type="pct"/>
            <w:gridSpan w:val="2"/>
            <w:tcPrChange w:id="189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D1E9A84" w14:textId="77777777" w:rsidR="009D6A86" w:rsidRDefault="539BEBBF" w:rsidP="008E40B1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90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5A1AA09B" w14:textId="77777777" w:rsidR="009D6A86" w:rsidRPr="00D91D41" w:rsidRDefault="539BEBBF" w:rsidP="008E40B1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8" w:type="pct"/>
            <w:tcPrChange w:id="191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A902E4E" w14:textId="77777777" w:rsidR="009D6A86" w:rsidRDefault="539BEBBF" w:rsidP="008E40B1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92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184D3191" w14:textId="77777777" w:rsidR="009D6A86" w:rsidRPr="00082F29" w:rsidRDefault="009D6A86" w:rsidP="00082F29">
            <w:pPr>
              <w:spacing w:after="0"/>
            </w:pPr>
          </w:p>
        </w:tc>
      </w:tr>
      <w:tr w:rsidR="00882D34" w14:paraId="18A80E27" w14:textId="77777777" w:rsidTr="0099527F">
        <w:tblPrEx>
          <w:tblW w:w="5160" w:type="pct"/>
          <w:tblLayout w:type="fixed"/>
          <w:tblPrExChange w:id="19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gridSpan w:val="2"/>
            <w:tcPrChange w:id="194" w:author="Татьяна Шарыпова" w:date="2017-04-19T13:43:00Z">
              <w:tcPr>
                <w:tcW w:w="1068" w:type="pct"/>
              </w:tcPr>
            </w:tcPrChange>
          </w:tcPr>
          <w:p w14:paraId="35CD8087" w14:textId="77777777" w:rsidR="00882D34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netAmount</w:t>
            </w:r>
          </w:p>
        </w:tc>
        <w:tc>
          <w:tcPr>
            <w:tcW w:w="1158" w:type="pct"/>
            <w:tcPrChange w:id="195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27C88CF1" w14:textId="77777777" w:rsidR="00882D34" w:rsidRDefault="539BEBBF" w:rsidP="00082F29">
            <w:pPr>
              <w:spacing w:after="0"/>
            </w:pPr>
            <w:r>
              <w:t>Сумма по всей позиции без НДС</w:t>
            </w:r>
          </w:p>
        </w:tc>
        <w:tc>
          <w:tcPr>
            <w:tcW w:w="513" w:type="pct"/>
            <w:gridSpan w:val="2"/>
            <w:tcPrChange w:id="196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53D3C17B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197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7DB273E8" w14:textId="77777777" w:rsidR="00882D34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8" w:type="pct"/>
            <w:tcPrChange w:id="198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2157E85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199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4DA39C17" w14:textId="77777777" w:rsidR="00882D34" w:rsidRPr="00082F29" w:rsidRDefault="00882D34" w:rsidP="00082F29">
            <w:pPr>
              <w:spacing w:after="0"/>
            </w:pPr>
          </w:p>
        </w:tc>
      </w:tr>
      <w:tr w:rsidR="00882D34" w14:paraId="2DC4103A" w14:textId="77777777" w:rsidTr="0099527F">
        <w:tblPrEx>
          <w:tblW w:w="5160" w:type="pct"/>
          <w:tblLayout w:type="fixed"/>
          <w:tblPrExChange w:id="20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01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02" w:author="Татьяна Шарыпова" w:date="2017-04-19T13:43:00Z">
              <w:tcPr>
                <w:tcW w:w="1068" w:type="pct"/>
              </w:tcPr>
            </w:tcPrChange>
          </w:tcPr>
          <w:p w14:paraId="0233A1F3" w14:textId="77777777" w:rsidR="00882D34" w:rsidRPr="00A36118" w:rsidRDefault="00882D34" w:rsidP="00082F29">
            <w:pPr>
              <w:spacing w:after="0"/>
              <w:rPr>
                <w:lang w:val="en-US"/>
              </w:rPr>
            </w:pPr>
            <w:bookmarkStart w:id="203" w:name="_RequestedQuantity"/>
            <w:bookmarkStart w:id="204" w:name="_OrderResponse"/>
            <w:bookmarkEnd w:id="203"/>
            <w:bookmarkEnd w:id="204"/>
            <w:r>
              <w:rPr>
                <w:lang w:val="en-US"/>
              </w:rPr>
              <w:t>exciseDuty</w:t>
            </w:r>
          </w:p>
        </w:tc>
        <w:tc>
          <w:tcPr>
            <w:tcW w:w="1158" w:type="pct"/>
            <w:tcPrChange w:id="205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11D88819" w14:textId="77777777" w:rsidR="00882D34" w:rsidRPr="00A36118" w:rsidRDefault="539BEBBF" w:rsidP="00082F29">
            <w:pPr>
              <w:spacing w:after="0"/>
            </w:pPr>
            <w:r>
              <w:t>В том числе акциз</w:t>
            </w:r>
          </w:p>
        </w:tc>
        <w:tc>
          <w:tcPr>
            <w:tcW w:w="513" w:type="pct"/>
            <w:gridSpan w:val="2"/>
            <w:tcPrChange w:id="206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AE9EFFE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207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3BA8A3A3" w14:textId="77777777" w:rsidR="00882D34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708" w:type="pct"/>
            <w:tcPrChange w:id="208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F9A7F2D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209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750DCED1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882D34" w14:paraId="74612CA4" w14:textId="77777777" w:rsidTr="0099527F">
        <w:tblPrEx>
          <w:tblW w:w="5160" w:type="pct"/>
          <w:tblLayout w:type="fixed"/>
          <w:tblPrExChange w:id="21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11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12" w:author="Татьяна Шарыпова" w:date="2017-04-19T13:43:00Z">
              <w:tcPr>
                <w:tcW w:w="1068" w:type="pct"/>
              </w:tcPr>
            </w:tcPrChange>
          </w:tcPr>
          <w:p w14:paraId="55AF54EA" w14:textId="77777777" w:rsidR="00882D34" w:rsidRPr="00A36118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vATRate</w:t>
            </w:r>
          </w:p>
        </w:tc>
        <w:tc>
          <w:tcPr>
            <w:tcW w:w="1158" w:type="pct"/>
            <w:tcPrChange w:id="213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425978AA" w14:textId="77777777" w:rsidR="00882D34" w:rsidRDefault="539BEBBF" w:rsidP="00082F29">
            <w:pPr>
              <w:spacing w:after="0"/>
            </w:pPr>
            <w:r>
              <w:t>Ставка НДС</w:t>
            </w:r>
          </w:p>
        </w:tc>
        <w:tc>
          <w:tcPr>
            <w:tcW w:w="513" w:type="pct"/>
            <w:gridSpan w:val="2"/>
            <w:tcPrChange w:id="214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7D76DB8F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215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53D1F9EE" w14:textId="77777777" w:rsidR="00882D34" w:rsidRDefault="00882D34" w:rsidP="004E63D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08" w:type="pct"/>
            <w:tcPrChange w:id="216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396DF867" w14:textId="77777777" w:rsidR="00882D34" w:rsidRDefault="539BEBBF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24" w:type="pct"/>
            <w:tcPrChange w:id="217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4ADF5232" w14:textId="0E101680" w:rsidR="00882D34" w:rsidRPr="00082F29" w:rsidRDefault="539BEBBF" w:rsidP="00082F29">
            <w:pPr>
              <w:spacing w:after="0"/>
              <w:rPr>
                <w:highlight w:val="yellow"/>
              </w:rPr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"_VATRateCodeList_1" </w:instrText>
            </w:r>
            <w:r w:rsidR="00864853">
              <w:fldChar w:fldCharType="separate"/>
            </w:r>
            <w:r w:rsidRPr="006526AB">
              <w:rPr>
                <w:rStyle w:val="aff5"/>
              </w:rPr>
              <w:t>VATRateCodeList</w:t>
            </w:r>
            <w:r w:rsidR="00864853">
              <w:rPr>
                <w:rStyle w:val="aff5"/>
              </w:rPr>
              <w:fldChar w:fldCharType="end"/>
            </w:r>
            <w:del w:id="21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"_VATRateCodeList_1" </w:delInstrText>
              </w:r>
              <w:r w:rsidR="00BB747B">
                <w:fldChar w:fldCharType="end"/>
              </w:r>
            </w:del>
            <w:ins w:id="21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"_VATRateCodeList_1" </w:instrText>
              </w:r>
              <w:r w:rsidR="00864853">
                <w:fldChar w:fldCharType="end"/>
              </w:r>
            </w:ins>
          </w:p>
        </w:tc>
      </w:tr>
      <w:tr w:rsidR="00882D34" w14:paraId="08B55638" w14:textId="77777777" w:rsidTr="0099527F">
        <w:tblPrEx>
          <w:tblW w:w="5160" w:type="pct"/>
          <w:tblLayout w:type="fixed"/>
          <w:tblPrExChange w:id="22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21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22" w:author="Татьяна Шарыпова" w:date="2017-04-19T13:43:00Z">
              <w:tcPr>
                <w:tcW w:w="1068" w:type="pct"/>
              </w:tcPr>
            </w:tcPrChange>
          </w:tcPr>
          <w:p w14:paraId="4EFA7FAC" w14:textId="77777777" w:rsidR="00882D34" w:rsidRPr="00006B96" w:rsidRDefault="539BEBBF" w:rsidP="00082F29">
            <w:pPr>
              <w:spacing w:after="0"/>
            </w:pPr>
            <w:r w:rsidRPr="539BEBBF">
              <w:rPr>
                <w:lang w:val="en-US"/>
              </w:rPr>
              <w:t>vATAmount</w:t>
            </w:r>
          </w:p>
        </w:tc>
        <w:tc>
          <w:tcPr>
            <w:tcW w:w="1158" w:type="pct"/>
            <w:tcPrChange w:id="223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7B00B921" w14:textId="77777777" w:rsidR="00882D34" w:rsidRDefault="539BEBBF" w:rsidP="00082F29">
            <w:pPr>
              <w:spacing w:after="0"/>
            </w:pPr>
            <w:r>
              <w:t>Сумма НДС</w:t>
            </w:r>
          </w:p>
          <w:p w14:paraId="65CB2A69" w14:textId="77777777" w:rsidR="00882D34" w:rsidRPr="003B364E" w:rsidRDefault="539BEBBF" w:rsidP="00082F29">
            <w:pPr>
              <w:spacing w:after="0"/>
              <w:rPr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Должно отсутствовать, если ставка НДС равна “Без НДС”</w:t>
            </w:r>
          </w:p>
        </w:tc>
        <w:tc>
          <w:tcPr>
            <w:tcW w:w="513" w:type="pct"/>
            <w:gridSpan w:val="2"/>
            <w:tcPrChange w:id="224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E26EEE9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225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76A848A4" w14:textId="77777777" w:rsidR="00882D34" w:rsidRPr="00006B96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708" w:type="pct"/>
            <w:tcPrChange w:id="226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30F7C047" w14:textId="77777777" w:rsidR="00882D34" w:rsidRPr="00F26033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227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2B9831A5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882D34" w14:paraId="2158E7DC" w14:textId="77777777" w:rsidTr="0099527F">
        <w:tblPrEx>
          <w:tblW w:w="5160" w:type="pct"/>
          <w:tblLayout w:type="fixed"/>
          <w:tblPrExChange w:id="22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29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30" w:author="Татьяна Шарыпова" w:date="2017-04-19T13:43:00Z">
              <w:tcPr>
                <w:tcW w:w="1068" w:type="pct"/>
              </w:tcPr>
            </w:tcPrChange>
          </w:tcPr>
          <w:p w14:paraId="2FB95C90" w14:textId="77777777" w:rsidR="00882D34" w:rsidRPr="00F26033" w:rsidRDefault="539BEBBF" w:rsidP="00082F29">
            <w:pPr>
              <w:spacing w:after="0"/>
            </w:pPr>
            <w:r w:rsidRPr="539BEBBF">
              <w:rPr>
                <w:lang w:val="en-US"/>
              </w:rPr>
              <w:t>amount</w:t>
            </w:r>
          </w:p>
        </w:tc>
        <w:tc>
          <w:tcPr>
            <w:tcW w:w="1158" w:type="pct"/>
            <w:tcPrChange w:id="231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7520DF52" w14:textId="77777777" w:rsidR="00882D34" w:rsidRPr="00A36118" w:rsidRDefault="539BEBBF" w:rsidP="00082F29">
            <w:pPr>
              <w:spacing w:after="0"/>
            </w:pPr>
            <w:r w:rsidRPr="539BEBBF"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513" w:type="pct"/>
            <w:gridSpan w:val="2"/>
            <w:tcPrChange w:id="232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092432EC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8" w:type="pct"/>
            <w:tcPrChange w:id="233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4CC22B06" w14:textId="77777777" w:rsidR="00882D34" w:rsidRPr="00F26033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708" w:type="pct"/>
            <w:tcPrChange w:id="234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FF97439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24" w:type="pct"/>
            <w:tcPrChange w:id="235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2FEC8FE4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BF48F9" w14:paraId="56D18DC1" w14:textId="77777777" w:rsidTr="0099527F">
        <w:tblPrEx>
          <w:tblW w:w="5160" w:type="pct"/>
          <w:tblLayout w:type="fixed"/>
          <w:tblPrExChange w:id="23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37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38" w:author="Татьяна Шарыпова" w:date="2017-04-19T13:43:00Z">
              <w:tcPr>
                <w:tcW w:w="1068" w:type="pct"/>
              </w:tcPr>
            </w:tcPrChange>
          </w:tcPr>
          <w:p w14:paraId="6AC3A814" w14:textId="77777777" w:rsidR="00BF48F9" w:rsidRPr="008035A8" w:rsidRDefault="539BEBBF" w:rsidP="003241B5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158" w:type="pct"/>
            <w:tcPrChange w:id="239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6F13FA34" w14:textId="77777777" w:rsidR="00BF48F9" w:rsidRPr="00E30065" w:rsidRDefault="539BEBBF" w:rsidP="003241B5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13" w:type="pct"/>
            <w:gridSpan w:val="2"/>
            <w:tcPrChange w:id="240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6C728F27" w14:textId="77777777" w:rsidR="00BF48F9" w:rsidRDefault="539BEBBF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8" w:type="pct"/>
            <w:tcPrChange w:id="241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01EACB86" w14:textId="77777777" w:rsidR="00BF48F9" w:rsidRDefault="00BF48F9" w:rsidP="003241B5">
            <w:pPr>
              <w:spacing w:after="0" w:line="276" w:lineRule="auto"/>
              <w:jc w:val="center"/>
            </w:pPr>
          </w:p>
        </w:tc>
        <w:tc>
          <w:tcPr>
            <w:tcW w:w="708" w:type="pct"/>
            <w:tcPrChange w:id="242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278E8D00" w14:textId="77777777" w:rsidR="00BF48F9" w:rsidRPr="00C73FBB" w:rsidRDefault="539BEBBF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4" w:type="pct"/>
            <w:tcPrChange w:id="243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22C4111F" w14:textId="1A3BD9AF" w:rsidR="00BF48F9" w:rsidRPr="00082F29" w:rsidRDefault="539BEBBF" w:rsidP="003241B5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"_Справочники" </w:instrText>
            </w:r>
            <w:r w:rsidR="00864853">
              <w:fldChar w:fldCharType="separate"/>
            </w:r>
            <w:r w:rsidRPr="006526AB">
              <w:rPr>
                <w:rStyle w:val="aff5"/>
              </w:rPr>
              <w:t>LineItemUltimateCustomer</w:t>
            </w:r>
            <w:r w:rsidR="00864853">
              <w:rPr>
                <w:rStyle w:val="aff5"/>
              </w:rPr>
              <w:fldChar w:fldCharType="end"/>
            </w:r>
            <w:del w:id="24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"_LineItemUltimateCustomer" </w:delInstrText>
              </w:r>
              <w:r w:rsidR="00BB747B">
                <w:fldChar w:fldCharType="end"/>
              </w:r>
            </w:del>
            <w:ins w:id="24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"_LineItemUltimateCustomer" </w:instrText>
              </w:r>
              <w:r w:rsidR="00864853">
                <w:fldChar w:fldCharType="end"/>
              </w:r>
            </w:ins>
          </w:p>
        </w:tc>
      </w:tr>
      <w:tr w:rsidR="00103F13" w14:paraId="2472BFAF" w14:textId="77777777" w:rsidTr="0099527F">
        <w:tblPrEx>
          <w:tblW w:w="5160" w:type="pct"/>
          <w:tblLayout w:type="fixed"/>
          <w:tblPrExChange w:id="24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47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48" w:author="Татьяна Шарыпова" w:date="2017-04-19T13:43:00Z">
              <w:tcPr>
                <w:tcW w:w="1068" w:type="pct"/>
              </w:tcPr>
            </w:tcPrChange>
          </w:tcPr>
          <w:p w14:paraId="4038077F" w14:textId="77777777" w:rsidR="00103F13" w:rsidRPr="539BEBBF" w:rsidRDefault="00103F13" w:rsidP="003241B5">
            <w:pPr>
              <w:spacing w:after="0" w:line="276" w:lineRule="auto"/>
              <w:rPr>
                <w:lang w:val="en-US"/>
              </w:rPr>
            </w:pPr>
            <w:r w:rsidRPr="00103F13">
              <w:rPr>
                <w:lang w:val="en-US"/>
              </w:rPr>
              <w:t>descriptionColor</w:t>
            </w:r>
          </w:p>
        </w:tc>
        <w:tc>
          <w:tcPr>
            <w:tcW w:w="1158" w:type="pct"/>
            <w:tcPrChange w:id="249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40845992" w14:textId="77777777" w:rsidR="00103F13" w:rsidRDefault="00103F13" w:rsidP="003241B5">
            <w:pPr>
              <w:spacing w:after="0"/>
            </w:pPr>
            <w:r>
              <w:t>Цвет</w:t>
            </w:r>
          </w:p>
        </w:tc>
        <w:tc>
          <w:tcPr>
            <w:tcW w:w="513" w:type="pct"/>
            <w:gridSpan w:val="2"/>
            <w:tcPrChange w:id="250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306D05FD" w14:textId="77777777" w:rsidR="00103F13" w:rsidRDefault="00103F13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8" w:type="pct"/>
            <w:tcPrChange w:id="251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618B8D7B" w14:textId="77777777" w:rsidR="00103F13" w:rsidRDefault="00103F13" w:rsidP="003241B5">
            <w:pPr>
              <w:spacing w:after="0" w:line="276" w:lineRule="auto"/>
              <w:jc w:val="center"/>
            </w:pPr>
            <w:r w:rsidRPr="008A03E6">
              <w:rPr>
                <w:lang w:val="en-US"/>
              </w:rPr>
              <w:t>T(1-178)</w:t>
            </w:r>
          </w:p>
        </w:tc>
        <w:tc>
          <w:tcPr>
            <w:tcW w:w="708" w:type="pct"/>
            <w:tcPrChange w:id="252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41BF87F7" w14:textId="77777777" w:rsidR="00103F13" w:rsidRDefault="00103F13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4" w:type="pct"/>
            <w:tcPrChange w:id="253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6BCFF83A" w14:textId="77777777" w:rsidR="00103F13" w:rsidRDefault="00103F13" w:rsidP="003241B5">
            <w:pPr>
              <w:spacing w:after="0" w:line="276" w:lineRule="auto"/>
            </w:pPr>
          </w:p>
        </w:tc>
      </w:tr>
      <w:tr w:rsidR="00103F13" w14:paraId="44013040" w14:textId="77777777" w:rsidTr="0099527F">
        <w:tblPrEx>
          <w:tblW w:w="5160" w:type="pct"/>
          <w:tblLayout w:type="fixed"/>
          <w:tblPrExChange w:id="25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255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gridSpan w:val="2"/>
            <w:tcPrChange w:id="256" w:author="Татьяна Шарыпова" w:date="2017-04-19T13:43:00Z">
              <w:tcPr>
                <w:tcW w:w="1068" w:type="pct"/>
              </w:tcPr>
            </w:tcPrChange>
          </w:tcPr>
          <w:p w14:paraId="613064BA" w14:textId="77777777" w:rsidR="00103F13" w:rsidRPr="00103F13" w:rsidRDefault="00103F13" w:rsidP="003241B5">
            <w:pPr>
              <w:spacing w:after="0" w:line="276" w:lineRule="auto"/>
              <w:rPr>
                <w:lang w:val="en-US"/>
              </w:rPr>
            </w:pPr>
            <w:r w:rsidRPr="00103F13">
              <w:rPr>
                <w:lang w:val="en-US"/>
              </w:rPr>
              <w:t>descriptionSize</w:t>
            </w:r>
          </w:p>
        </w:tc>
        <w:tc>
          <w:tcPr>
            <w:tcW w:w="1158" w:type="pct"/>
            <w:tcPrChange w:id="257" w:author="Татьяна Шарыпова" w:date="2017-04-19T13:43:00Z">
              <w:tcPr>
                <w:tcW w:w="1167" w:type="pct"/>
                <w:gridSpan w:val="2"/>
              </w:tcPr>
            </w:tcPrChange>
          </w:tcPr>
          <w:p w14:paraId="189530B4" w14:textId="77777777" w:rsidR="00103F13" w:rsidRDefault="00103F13" w:rsidP="0099527F">
            <w:pPr>
              <w:spacing w:after="0"/>
            </w:pPr>
            <w:bookmarkStart w:id="258" w:name="OLE_LINK49"/>
            <w:bookmarkStart w:id="259" w:name="OLE_LINK50"/>
            <w:r>
              <w:t>Размер.</w:t>
            </w:r>
          </w:p>
          <w:p w14:paraId="2E7A29E8" w14:textId="77777777" w:rsidR="00103F13" w:rsidRPr="00670C69" w:rsidRDefault="00103F13" w:rsidP="0099527F">
            <w:pPr>
              <w:spacing w:after="0"/>
            </w:pPr>
            <w:r>
              <w:t>Используется для товаров с указанием размеров, например, одежда</w:t>
            </w:r>
            <w:bookmarkEnd w:id="258"/>
            <w:bookmarkEnd w:id="259"/>
          </w:p>
        </w:tc>
        <w:tc>
          <w:tcPr>
            <w:tcW w:w="513" w:type="pct"/>
            <w:gridSpan w:val="2"/>
            <w:tcPrChange w:id="260" w:author="Татьяна Шарыпова" w:date="2017-04-19T13:43:00Z">
              <w:tcPr>
                <w:tcW w:w="500" w:type="pct"/>
                <w:gridSpan w:val="2"/>
              </w:tcPr>
            </w:tcPrChange>
          </w:tcPr>
          <w:p w14:paraId="1FA66BD2" w14:textId="77777777" w:rsidR="00103F13" w:rsidRDefault="00103F13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8" w:type="pct"/>
            <w:tcPrChange w:id="261" w:author="Татьяна Шарыпова" w:date="2017-04-19T13:43:00Z">
              <w:tcPr>
                <w:tcW w:w="529" w:type="pct"/>
                <w:gridSpan w:val="3"/>
              </w:tcPr>
            </w:tcPrChange>
          </w:tcPr>
          <w:p w14:paraId="4E831627" w14:textId="77777777" w:rsidR="00103F13" w:rsidRDefault="00103F13" w:rsidP="003241B5">
            <w:pPr>
              <w:spacing w:after="0" w:line="276" w:lineRule="auto"/>
              <w:jc w:val="center"/>
            </w:pPr>
            <w:r w:rsidRPr="008A03E6">
              <w:rPr>
                <w:lang w:val="en-US"/>
              </w:rPr>
              <w:t>T(1-178)</w:t>
            </w:r>
          </w:p>
        </w:tc>
        <w:tc>
          <w:tcPr>
            <w:tcW w:w="708" w:type="pct"/>
            <w:tcPrChange w:id="262" w:author="Татьяна Шарыпова" w:date="2017-04-19T13:43:00Z">
              <w:tcPr>
                <w:tcW w:w="708" w:type="pct"/>
                <w:gridSpan w:val="2"/>
              </w:tcPr>
            </w:tcPrChange>
          </w:tcPr>
          <w:p w14:paraId="15F5BF38" w14:textId="77777777" w:rsidR="00103F13" w:rsidRDefault="00103F13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4" w:type="pct"/>
            <w:tcPrChange w:id="263" w:author="Татьяна Шарыпова" w:date="2017-04-19T13:43:00Z">
              <w:tcPr>
                <w:tcW w:w="1028" w:type="pct"/>
                <w:gridSpan w:val="2"/>
              </w:tcPr>
            </w:tcPrChange>
          </w:tcPr>
          <w:p w14:paraId="0FB59426" w14:textId="77777777" w:rsidR="00103F13" w:rsidRDefault="00103F13" w:rsidP="003241B5">
            <w:pPr>
              <w:spacing w:after="0" w:line="276" w:lineRule="auto"/>
            </w:pPr>
          </w:p>
        </w:tc>
      </w:tr>
      <w:tr w:rsidR="00A67A09" w14:paraId="60D2F55F" w14:textId="77777777" w:rsidTr="009F745E">
        <w:trPr>
          <w:trHeight w:val="614"/>
        </w:trPr>
        <w:tc>
          <w:tcPr>
            <w:tcW w:w="1068" w:type="pct"/>
          </w:tcPr>
          <w:p w14:paraId="051AD65C" w14:textId="77777777" w:rsidR="00A67A09" w:rsidRPr="00A67A09" w:rsidRDefault="00A67A09" w:rsidP="00A67A09">
            <w:pPr>
              <w:spacing w:after="0" w:line="276" w:lineRule="auto"/>
              <w:rPr>
                <w:lang w:val="en-US"/>
              </w:rPr>
            </w:pPr>
            <w:bookmarkStart w:id="264" w:name="_OrderResponse_1"/>
            <w:bookmarkEnd w:id="264"/>
            <w:r>
              <w:rPr>
                <w:rFonts w:eastAsiaTheme="minorHAnsi" w:cs="Consolas"/>
                <w:lang w:val="en-US"/>
              </w:rPr>
              <w:t>p</w:t>
            </w:r>
            <w:r w:rsidRPr="00A67A09">
              <w:rPr>
                <w:rFonts w:eastAsiaTheme="minorHAnsi" w:cs="Consolas"/>
              </w:rPr>
              <w:t>ackages</w:t>
            </w:r>
          </w:p>
        </w:tc>
        <w:tc>
          <w:tcPr>
            <w:tcW w:w="1169" w:type="pct"/>
            <w:gridSpan w:val="2"/>
          </w:tcPr>
          <w:p w14:paraId="719E3B58" w14:textId="77777777" w:rsidR="00A67A09" w:rsidRPr="00A67A09" w:rsidRDefault="00DD5B47" w:rsidP="00AD0AAD">
            <w:pPr>
              <w:spacing w:after="0"/>
            </w:pPr>
            <w:r>
              <w:t>Упаковки</w:t>
            </w:r>
          </w:p>
        </w:tc>
        <w:tc>
          <w:tcPr>
            <w:tcW w:w="500" w:type="pct"/>
          </w:tcPr>
          <w:p w14:paraId="5E579A73" w14:textId="77777777" w:rsidR="00A67A09" w:rsidRDefault="00A67A09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31" w:type="pct"/>
            <w:gridSpan w:val="2"/>
          </w:tcPr>
          <w:p w14:paraId="61CD14CD" w14:textId="77777777" w:rsidR="00A67A09" w:rsidRPr="008A03E6" w:rsidRDefault="00A67A09" w:rsidP="003241B5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pct"/>
          </w:tcPr>
          <w:p w14:paraId="13A3F350" w14:textId="77777777" w:rsidR="00A67A09" w:rsidRDefault="00A67A09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24" w:type="pct"/>
          </w:tcPr>
          <w:p w14:paraId="13B9FAB0" w14:textId="77777777" w:rsidR="00A67A09" w:rsidRDefault="00A67A09" w:rsidP="0030247C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OrderResponse_1" w:history="1">
              <w:r w:rsidR="0030247C" w:rsidRPr="0030247C">
                <w:rPr>
                  <w:rStyle w:val="aff5"/>
                </w:rPr>
                <w:t>Packages</w:t>
              </w:r>
            </w:hyperlink>
          </w:p>
        </w:tc>
      </w:tr>
    </w:tbl>
    <w:p w14:paraId="181C29A3" w14:textId="77777777" w:rsidR="005C3D4F" w:rsidRPr="0030247C" w:rsidRDefault="005C3D4F" w:rsidP="0030247C">
      <w:pPr>
        <w:pStyle w:val="6"/>
        <w:numPr>
          <w:ilvl w:val="5"/>
          <w:numId w:val="27"/>
        </w:numPr>
        <w:rPr>
          <w:b/>
          <w:i w:val="0"/>
          <w:iCs w:val="0"/>
        </w:rPr>
      </w:pPr>
      <w:r w:rsidRPr="0030247C">
        <w:rPr>
          <w:b/>
          <w:i w:val="0"/>
          <w:iCs w:val="0"/>
          <w:lang w:val="en-US"/>
        </w:rPr>
        <w:t>Packages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5C3D4F" w14:paraId="2163AF07" w14:textId="77777777" w:rsidTr="00864853">
        <w:tc>
          <w:tcPr>
            <w:tcW w:w="1079" w:type="pct"/>
            <w:shd w:val="clear" w:color="auto" w:fill="F2F2F2" w:themeFill="background1" w:themeFillShade="F2"/>
          </w:tcPr>
          <w:p w14:paraId="0B7609D1" w14:textId="77777777" w:rsidR="005C3D4F" w:rsidRDefault="005C3D4F" w:rsidP="00864853">
            <w:pPr>
              <w:spacing w:after="0" w:line="276" w:lineRule="auto"/>
              <w:jc w:val="center"/>
            </w:pPr>
            <w:r>
              <w:t xml:space="preserve">Наименование </w:t>
            </w:r>
            <w:r>
              <w:lastRenderedPageBreak/>
              <w:t>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4A6341DC" w14:textId="77777777" w:rsidR="005C3D4F" w:rsidRDefault="005C3D4F" w:rsidP="00864853">
            <w:pPr>
              <w:spacing w:after="0"/>
              <w:jc w:val="center"/>
            </w:pPr>
            <w:r>
              <w:lastRenderedPageBreak/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5CE271D5" w14:textId="77777777" w:rsidR="005C3D4F" w:rsidRDefault="005C3D4F" w:rsidP="00864853">
            <w:pPr>
              <w:spacing w:after="0" w:line="276" w:lineRule="auto"/>
              <w:jc w:val="center"/>
            </w:pPr>
            <w:r>
              <w:t xml:space="preserve">Признак </w:t>
            </w:r>
            <w:r>
              <w:lastRenderedPageBreak/>
              <w:t>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7635DB35" w14:textId="77777777" w:rsidR="005C3D4F" w:rsidRDefault="005C3D4F" w:rsidP="00864853">
            <w:pPr>
              <w:spacing w:after="0"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0B277080" w14:textId="77777777" w:rsidR="005C3D4F" w:rsidRDefault="005C3D4F" w:rsidP="00864853">
            <w:pPr>
              <w:spacing w:after="0" w:line="276" w:lineRule="auto"/>
              <w:jc w:val="center"/>
            </w:pPr>
            <w:r>
              <w:t xml:space="preserve">Признак </w:t>
            </w:r>
            <w:r>
              <w:lastRenderedPageBreak/>
              <w:t>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31395BA" w14:textId="77777777" w:rsidR="005C3D4F" w:rsidRDefault="005C3D4F" w:rsidP="00864853">
            <w:pPr>
              <w:spacing w:after="0" w:line="276" w:lineRule="auto"/>
              <w:jc w:val="center"/>
            </w:pPr>
            <w:r>
              <w:lastRenderedPageBreak/>
              <w:t>Примечание</w:t>
            </w:r>
          </w:p>
        </w:tc>
      </w:tr>
      <w:tr w:rsidR="001062D4" w:rsidRPr="001062D4" w14:paraId="697C0AB5" w14:textId="77777777" w:rsidTr="00864853">
        <w:tc>
          <w:tcPr>
            <w:tcW w:w="1079" w:type="pct"/>
          </w:tcPr>
          <w:p w14:paraId="083E6AB4" w14:textId="77777777" w:rsidR="005C3D4F" w:rsidRPr="001062D4" w:rsidRDefault="001062D4" w:rsidP="00864853">
            <w:pPr>
              <w:spacing w:after="0"/>
              <w:rPr>
                <w:lang w:val="en-US"/>
              </w:rPr>
            </w:pPr>
            <w:r w:rsidRPr="001062D4">
              <w:rPr>
                <w:rFonts w:eastAsiaTheme="minorHAnsi" w:cs="Consolas"/>
                <w:lang w:val="en-US"/>
              </w:rPr>
              <w:t>p</w:t>
            </w:r>
            <w:r w:rsidRPr="001062D4">
              <w:rPr>
                <w:rFonts w:eastAsiaTheme="minorHAnsi" w:cs="Consolas"/>
              </w:rPr>
              <w:t>ackageForItem</w:t>
            </w:r>
          </w:p>
        </w:tc>
        <w:tc>
          <w:tcPr>
            <w:tcW w:w="1091" w:type="pct"/>
          </w:tcPr>
          <w:p w14:paraId="5D90269F" w14:textId="77777777" w:rsidR="005C3D4F" w:rsidRPr="001062D4" w:rsidRDefault="005C3D4F" w:rsidP="00864853">
            <w:pPr>
              <w:spacing w:after="0"/>
              <w:rPr>
                <w:highlight w:val="green"/>
              </w:rPr>
            </w:pPr>
            <w:r w:rsidRPr="001062D4">
              <w:t>Упаковка</w:t>
            </w:r>
          </w:p>
        </w:tc>
        <w:tc>
          <w:tcPr>
            <w:tcW w:w="620" w:type="pct"/>
          </w:tcPr>
          <w:p w14:paraId="7E269A8B" w14:textId="77777777" w:rsidR="005C3D4F" w:rsidRPr="001062D4" w:rsidRDefault="005C3D4F" w:rsidP="00864853">
            <w:pPr>
              <w:spacing w:after="0"/>
              <w:jc w:val="center"/>
            </w:pPr>
            <w:r w:rsidRPr="001062D4">
              <w:t>С</w:t>
            </w:r>
          </w:p>
        </w:tc>
        <w:tc>
          <w:tcPr>
            <w:tcW w:w="537" w:type="pct"/>
          </w:tcPr>
          <w:p w14:paraId="2A03BF35" w14:textId="77777777" w:rsidR="005C3D4F" w:rsidRPr="001062D4" w:rsidRDefault="005C3D4F" w:rsidP="0086485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6CCB1FB4" w14:textId="77777777" w:rsidR="005C3D4F" w:rsidRPr="001062D4" w:rsidRDefault="005C3D4F" w:rsidP="00864853">
            <w:pPr>
              <w:spacing w:after="0"/>
              <w:jc w:val="center"/>
              <w:rPr>
                <w:lang w:val="en-US"/>
              </w:rPr>
            </w:pPr>
            <w:r w:rsidRPr="001062D4">
              <w:t>ОМ</w:t>
            </w:r>
          </w:p>
        </w:tc>
        <w:tc>
          <w:tcPr>
            <w:tcW w:w="1094" w:type="pct"/>
          </w:tcPr>
          <w:p w14:paraId="478C3939" w14:textId="77777777" w:rsidR="005C3D4F" w:rsidRPr="00DD5B47" w:rsidRDefault="005C3D4F" w:rsidP="00DD5B47">
            <w:pPr>
              <w:spacing w:after="0"/>
            </w:pPr>
            <w:r w:rsidRPr="001062D4">
              <w:rPr>
                <w:szCs w:val="20"/>
              </w:rPr>
              <w:t>Описание элемента предста</w:t>
            </w:r>
            <w:r w:rsidR="00DD5B47">
              <w:rPr>
                <w:szCs w:val="20"/>
              </w:rPr>
              <w:t>влено в таблице</w:t>
            </w:r>
            <w:r w:rsidR="00DD5B47" w:rsidRPr="00DD5B47">
              <w:rPr>
                <w:szCs w:val="20"/>
              </w:rPr>
              <w:t xml:space="preserve"> </w:t>
            </w:r>
            <w:hyperlink w:anchor="_Package_1" w:history="1">
              <w:r w:rsidR="00DD5B47" w:rsidRPr="00DD5B47">
                <w:rPr>
                  <w:rStyle w:val="aff5"/>
                  <w:szCs w:val="20"/>
                </w:rPr>
                <w:t>PackageForItem</w:t>
              </w:r>
            </w:hyperlink>
          </w:p>
        </w:tc>
      </w:tr>
    </w:tbl>
    <w:p w14:paraId="56B3BB23" w14:textId="77777777" w:rsidR="005C3D4F" w:rsidRPr="0030247C" w:rsidRDefault="001062D4" w:rsidP="0030247C">
      <w:pPr>
        <w:pStyle w:val="7"/>
        <w:numPr>
          <w:ilvl w:val="6"/>
          <w:numId w:val="1"/>
        </w:numPr>
        <w:rPr>
          <w:b/>
          <w:bCs/>
        </w:rPr>
      </w:pPr>
      <w:bookmarkStart w:id="265" w:name="_Package_1"/>
      <w:bookmarkStart w:id="266" w:name="_PackageForItem"/>
      <w:bookmarkEnd w:id="265"/>
      <w:bookmarkEnd w:id="266"/>
      <w:r w:rsidRPr="0030247C">
        <w:rPr>
          <w:rFonts w:eastAsiaTheme="minorHAnsi"/>
          <w:b/>
          <w:lang w:val="en-US"/>
        </w:rPr>
        <w:t>P</w:t>
      </w:r>
      <w:r w:rsidRPr="0030247C">
        <w:rPr>
          <w:rFonts w:eastAsiaTheme="minorHAnsi"/>
          <w:b/>
        </w:rPr>
        <w:t>ackageForItem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5"/>
        <w:gridCol w:w="1420"/>
        <w:gridCol w:w="1133"/>
        <w:gridCol w:w="1274"/>
        <w:gridCol w:w="2412"/>
      </w:tblGrid>
      <w:tr w:rsidR="00DD5B47" w:rsidRPr="001062D4" w14:paraId="7BC389C7" w14:textId="77777777" w:rsidTr="00864853">
        <w:trPr>
          <w:trHeight w:val="969"/>
        </w:trPr>
        <w:tc>
          <w:tcPr>
            <w:tcW w:w="1079" w:type="pct"/>
            <w:shd w:val="clear" w:color="auto" w:fill="F2F2F2" w:themeFill="background1" w:themeFillShade="F2"/>
          </w:tcPr>
          <w:p w14:paraId="481F1172" w14:textId="77777777" w:rsidR="005C3D4F" w:rsidRPr="001062D4" w:rsidRDefault="005C3D4F" w:rsidP="00864853">
            <w:pPr>
              <w:spacing w:after="0" w:line="276" w:lineRule="auto"/>
              <w:jc w:val="center"/>
            </w:pPr>
            <w:r w:rsidRPr="001062D4"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6AED132F" w14:textId="77777777" w:rsidR="005C3D4F" w:rsidRPr="001062D4" w:rsidRDefault="005C3D4F" w:rsidP="00864853">
            <w:pPr>
              <w:spacing w:after="0"/>
              <w:jc w:val="center"/>
            </w:pPr>
            <w:r w:rsidRPr="001062D4"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2405EAF0" w14:textId="77777777" w:rsidR="005C3D4F" w:rsidRPr="001062D4" w:rsidRDefault="005C3D4F" w:rsidP="00864853">
            <w:pPr>
              <w:spacing w:after="0" w:line="276" w:lineRule="auto"/>
              <w:jc w:val="center"/>
            </w:pPr>
            <w:r w:rsidRPr="001062D4"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1212AC38" w14:textId="77777777" w:rsidR="005C3D4F" w:rsidRPr="001062D4" w:rsidRDefault="005C3D4F" w:rsidP="00864853">
            <w:pPr>
              <w:spacing w:after="0" w:line="276" w:lineRule="auto"/>
              <w:jc w:val="center"/>
            </w:pPr>
            <w:r w:rsidRPr="001062D4"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71658834" w14:textId="77777777" w:rsidR="005C3D4F" w:rsidRPr="001062D4" w:rsidRDefault="005C3D4F" w:rsidP="00864853">
            <w:pPr>
              <w:spacing w:after="0" w:line="276" w:lineRule="auto"/>
              <w:jc w:val="center"/>
            </w:pPr>
            <w:r w:rsidRPr="001062D4"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F272501" w14:textId="77777777" w:rsidR="005C3D4F" w:rsidRPr="001062D4" w:rsidRDefault="005C3D4F" w:rsidP="00864853">
            <w:pPr>
              <w:spacing w:after="0" w:line="276" w:lineRule="auto"/>
              <w:jc w:val="center"/>
            </w:pPr>
            <w:r w:rsidRPr="001062D4">
              <w:t>Примечание</w:t>
            </w:r>
          </w:p>
        </w:tc>
      </w:tr>
      <w:tr w:rsidR="000528DF" w14:paraId="6AFD1172" w14:textId="77777777" w:rsidTr="00864853">
        <w:trPr>
          <w:trHeight w:val="75"/>
        </w:trPr>
        <w:tc>
          <w:tcPr>
            <w:tcW w:w="1079" w:type="pct"/>
          </w:tcPr>
          <w:p w14:paraId="17897F25" w14:textId="77777777" w:rsidR="000528DF" w:rsidRPr="00DD5B47" w:rsidRDefault="000528DF" w:rsidP="00864853">
            <w:pPr>
              <w:spacing w:after="0" w:line="276" w:lineRule="auto"/>
              <w:rPr>
                <w:lang w:val="en-US"/>
              </w:rPr>
            </w:pPr>
            <w:r w:rsidRPr="00DD5B47">
              <w:rPr>
                <w:rFonts w:eastAsiaTheme="minorHAnsi" w:cs="Consolas"/>
              </w:rPr>
              <w:t>packageTypeCode</w:t>
            </w:r>
          </w:p>
        </w:tc>
        <w:tc>
          <w:tcPr>
            <w:tcW w:w="1091" w:type="pct"/>
          </w:tcPr>
          <w:p w14:paraId="10DF7ED8" w14:textId="77777777" w:rsidR="000528DF" w:rsidRPr="00DD5B47" w:rsidRDefault="000528DF" w:rsidP="0086485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Тип упаковки</w:t>
            </w:r>
          </w:p>
        </w:tc>
        <w:tc>
          <w:tcPr>
            <w:tcW w:w="644" w:type="pct"/>
          </w:tcPr>
          <w:p w14:paraId="6911D41F" w14:textId="77777777" w:rsidR="000528DF" w:rsidRPr="00470F05" w:rsidRDefault="000528DF" w:rsidP="008648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C03972E" w14:textId="77777777" w:rsidR="000528DF" w:rsidRPr="00881AA0" w:rsidRDefault="000528DF" w:rsidP="008648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T(1-3)</w:t>
            </w:r>
          </w:p>
        </w:tc>
        <w:tc>
          <w:tcPr>
            <w:tcW w:w="578" w:type="pct"/>
          </w:tcPr>
          <w:p w14:paraId="60CBAB75" w14:textId="77777777" w:rsidR="000528DF" w:rsidRPr="00FC6FB8" w:rsidRDefault="000528DF" w:rsidP="00864853">
            <w:pPr>
              <w:spacing w:after="0" w:line="276" w:lineRule="auto"/>
              <w:jc w:val="center"/>
            </w:pPr>
            <w:r w:rsidRPr="006207A8">
              <w:t>ОК</w:t>
            </w:r>
          </w:p>
        </w:tc>
        <w:tc>
          <w:tcPr>
            <w:tcW w:w="1094" w:type="pct"/>
          </w:tcPr>
          <w:p w14:paraId="007D88FD" w14:textId="77777777" w:rsidR="000528DF" w:rsidRPr="006804C5" w:rsidRDefault="000528DF" w:rsidP="00864853">
            <w:pPr>
              <w:spacing w:after="0" w:line="276" w:lineRule="auto"/>
              <w:rPr>
                <w:lang w:val="en-US"/>
              </w:rPr>
            </w:pPr>
            <w:r w:rsidRPr="006804C5">
              <w:t xml:space="preserve">Код из справочника </w:t>
            </w:r>
            <w:hyperlink w:anchor="_TypeOfPackage" w:history="1">
              <w:r w:rsidRPr="006804C5">
                <w:rPr>
                  <w:rStyle w:val="aff5"/>
                </w:rPr>
                <w:t>TypeOfPackage</w:t>
              </w:r>
            </w:hyperlink>
          </w:p>
        </w:tc>
      </w:tr>
      <w:tr w:rsidR="00022289" w14:paraId="3BD4E8D5" w14:textId="77777777" w:rsidTr="00864853">
        <w:trPr>
          <w:trHeight w:val="238"/>
        </w:trPr>
        <w:tc>
          <w:tcPr>
            <w:tcW w:w="1079" w:type="pct"/>
          </w:tcPr>
          <w:p w14:paraId="099343D2" w14:textId="77777777" w:rsidR="00022289" w:rsidRPr="00DD5B47" w:rsidRDefault="00022289" w:rsidP="00864853">
            <w:pPr>
              <w:spacing w:after="0" w:line="276" w:lineRule="auto"/>
              <w:rPr>
                <w:lang w:val="en-US"/>
              </w:rPr>
            </w:pPr>
            <w:r w:rsidRPr="00DD5B47">
              <w:rPr>
                <w:rFonts w:eastAsiaTheme="minorHAnsi" w:cs="Consolas"/>
              </w:rPr>
              <w:t>onePackageQuantity</w:t>
            </w:r>
          </w:p>
        </w:tc>
        <w:tc>
          <w:tcPr>
            <w:tcW w:w="1091" w:type="pct"/>
          </w:tcPr>
          <w:p w14:paraId="719D8276" w14:textId="77777777" w:rsidR="00022289" w:rsidRDefault="00022289" w:rsidP="00864853">
            <w:pPr>
              <w:spacing w:after="0"/>
            </w:pPr>
            <w:r>
              <w:t>Количество товара в одной упаковке</w:t>
            </w:r>
          </w:p>
        </w:tc>
        <w:tc>
          <w:tcPr>
            <w:tcW w:w="644" w:type="pct"/>
          </w:tcPr>
          <w:p w14:paraId="42A2EB64" w14:textId="77777777" w:rsidR="00022289" w:rsidRDefault="00022289" w:rsidP="0086485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7F2D4533" w14:textId="77777777" w:rsidR="00022289" w:rsidRDefault="00022289" w:rsidP="00864853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06C4A89F" w14:textId="77777777" w:rsidR="00022289" w:rsidRDefault="00022289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1858F3D" w14:textId="77777777" w:rsidR="00022289" w:rsidRPr="00082F29" w:rsidRDefault="00022289" w:rsidP="00864853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Pr="006526AB">
                <w:rPr>
                  <w:rStyle w:val="aff5"/>
                </w:rPr>
                <w:t>Quantity</w:t>
              </w:r>
            </w:hyperlink>
            <w:hyperlink w:anchor="_Quantity_3" w:history="1"/>
          </w:p>
        </w:tc>
      </w:tr>
    </w:tbl>
    <w:p w14:paraId="7CA4D4CC" w14:textId="77777777" w:rsidR="004E63DE" w:rsidRPr="00BF48F9" w:rsidRDefault="004E63DE" w:rsidP="004E63DE">
      <w:pPr>
        <w:rPr>
          <w:rFonts w:asciiTheme="majorHAnsi" w:eastAsiaTheme="majorEastAsia" w:hAnsiTheme="majorHAnsi" w:cstheme="majorBidi"/>
          <w:color w:val="000000" w:themeColor="text1"/>
        </w:rPr>
      </w:pPr>
      <w:r w:rsidRPr="00BF48F9">
        <w:br w:type="page"/>
      </w:r>
    </w:p>
    <w:p w14:paraId="5A84963C" w14:textId="477A646C" w:rsidR="00882D34" w:rsidRPr="00165FB9" w:rsidRDefault="008E40B1" w:rsidP="008E40B1">
      <w:pPr>
        <w:pStyle w:val="3"/>
        <w:rPr>
          <w:sz w:val="20"/>
          <w:szCs w:val="20"/>
        </w:rPr>
      </w:pPr>
      <w:bookmarkStart w:id="267" w:name="_OrderResponse_(Подтверждение_заказа"/>
      <w:bookmarkEnd w:id="267"/>
      <w:r>
        <w:rPr>
          <w:lang w:val="en-US"/>
        </w:rPr>
        <w:lastRenderedPageBreak/>
        <w:t>O</w:t>
      </w:r>
      <w:r w:rsidRPr="008E40B1">
        <w:rPr>
          <w:lang w:val="en-US"/>
        </w:rPr>
        <w:t xml:space="preserve">rderResponse </w:t>
      </w:r>
      <w:r w:rsidR="00882D34">
        <w:rPr>
          <w:lang w:val="en-US"/>
        </w:rPr>
        <w:t>(</w:t>
      </w:r>
      <w:r w:rsidR="00882D34">
        <w:t>Подтверждение заказа</w:t>
      </w:r>
      <w:r w:rsidR="008327A1">
        <w:rPr>
          <w:lang w:val="en-US"/>
        </w:rPr>
        <w:t xml:space="preserve"> - ORDRSP</w:t>
      </w:r>
      <w:r w:rsidR="00882D34"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  <w:tblPrChange w:id="268" w:author="Татьяна Шарыпова" w:date="2017-04-19T13:43:00Z">
          <w:tblPr>
            <w:tblStyle w:val="a5"/>
            <w:tblW w:w="5160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81"/>
        <w:gridCol w:w="2553"/>
        <w:gridCol w:w="1135"/>
        <w:gridCol w:w="7"/>
        <w:gridCol w:w="1131"/>
        <w:gridCol w:w="1700"/>
        <w:gridCol w:w="2117"/>
        <w:tblGridChange w:id="269">
          <w:tblGrid>
            <w:gridCol w:w="2381"/>
            <w:gridCol w:w="2553"/>
            <w:gridCol w:w="1135"/>
            <w:gridCol w:w="7"/>
            <w:gridCol w:w="1120"/>
            <w:gridCol w:w="11"/>
            <w:gridCol w:w="1689"/>
            <w:gridCol w:w="11"/>
            <w:gridCol w:w="2117"/>
          </w:tblGrid>
        </w:tblGridChange>
      </w:tblGrid>
      <w:tr w:rsidR="004E63DE" w14:paraId="5E23850B" w14:textId="77777777" w:rsidTr="002A2BD1">
        <w:tc>
          <w:tcPr>
            <w:tcW w:w="1079" w:type="pct"/>
            <w:shd w:val="clear" w:color="auto" w:fill="F2F2F2" w:themeFill="background1" w:themeFillShade="F2"/>
            <w:tcPrChange w:id="270" w:author="Татьяна Шарыпова" w:date="2017-04-19T13:43:00Z">
              <w:tcPr>
                <w:tcW w:w="1080" w:type="pct"/>
                <w:shd w:val="clear" w:color="auto" w:fill="F2F2F2" w:themeFill="background1" w:themeFillShade="F2"/>
              </w:tcPr>
            </w:tcPrChange>
          </w:tcPr>
          <w:p w14:paraId="2B846CDE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8" w:type="pct"/>
            <w:shd w:val="clear" w:color="auto" w:fill="F2F2F2" w:themeFill="background1" w:themeFillShade="F2"/>
            <w:tcPrChange w:id="271" w:author="Татьяна Шарыпова" w:date="2017-04-19T13:43:00Z">
              <w:tcPr>
                <w:tcW w:w="1158" w:type="pct"/>
                <w:shd w:val="clear" w:color="auto" w:fill="F2F2F2" w:themeFill="background1" w:themeFillShade="F2"/>
              </w:tcPr>
            </w:tcPrChange>
          </w:tcPr>
          <w:p w14:paraId="125137CC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8" w:type="pct"/>
            <w:gridSpan w:val="2"/>
            <w:shd w:val="clear" w:color="auto" w:fill="F2F2F2" w:themeFill="background1" w:themeFillShade="F2"/>
            <w:tcPrChange w:id="272" w:author="Татьяна Шарыпова" w:date="2017-04-19T13:43:00Z">
              <w:tcPr>
                <w:tcW w:w="518" w:type="pct"/>
                <w:gridSpan w:val="2"/>
                <w:shd w:val="clear" w:color="auto" w:fill="F2F2F2" w:themeFill="background1" w:themeFillShade="F2"/>
              </w:tcPr>
            </w:tcPrChange>
          </w:tcPr>
          <w:p w14:paraId="50D65AF6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3" w:type="pct"/>
            <w:shd w:val="clear" w:color="auto" w:fill="F2F2F2" w:themeFill="background1" w:themeFillShade="F2"/>
            <w:tcPrChange w:id="273" w:author="Татьяна Шарыпова" w:date="2017-04-19T13:43:00Z">
              <w:tcPr>
                <w:tcW w:w="508" w:type="pct"/>
                <w:shd w:val="clear" w:color="auto" w:fill="F2F2F2" w:themeFill="background1" w:themeFillShade="F2"/>
              </w:tcPr>
            </w:tcPrChange>
          </w:tcPr>
          <w:p w14:paraId="4A6C5EA4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7" w:type="pct"/>
            <w:shd w:val="clear" w:color="auto" w:fill="F2F2F2" w:themeFill="background1" w:themeFillShade="F2"/>
            <w:tcPrChange w:id="274" w:author="Татьяна Шарыпова" w:date="2017-04-19T13:43:00Z">
              <w:tcPr>
                <w:tcW w:w="771" w:type="pct"/>
                <w:gridSpan w:val="2"/>
                <w:shd w:val="clear" w:color="auto" w:fill="F2F2F2" w:themeFill="background1" w:themeFillShade="F2"/>
              </w:tcPr>
            </w:tcPrChange>
          </w:tcPr>
          <w:p w14:paraId="3A779A29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5" w:type="pct"/>
            <w:shd w:val="clear" w:color="auto" w:fill="F2F2F2" w:themeFill="background1" w:themeFillShade="F2"/>
            <w:tcPrChange w:id="275" w:author="Татьяна Шарыпова" w:date="2017-04-19T13:43:00Z">
              <w:tcPr>
                <w:tcW w:w="965" w:type="pct"/>
                <w:gridSpan w:val="2"/>
                <w:shd w:val="clear" w:color="auto" w:fill="F2F2F2" w:themeFill="background1" w:themeFillShade="F2"/>
              </w:tcPr>
            </w:tcPrChange>
          </w:tcPr>
          <w:p w14:paraId="1961F5E8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22E4FD6B" w14:textId="77777777" w:rsidTr="002A2BD1">
        <w:trPr>
          <w:trHeight w:val="113"/>
          <w:trPrChange w:id="276" w:author="Татьяна Шарыпова" w:date="2017-04-19T13:43:00Z">
            <w:trPr>
              <w:trHeight w:val="113"/>
            </w:trPr>
          </w:trPrChange>
        </w:trPr>
        <w:tc>
          <w:tcPr>
            <w:tcW w:w="1079" w:type="pct"/>
            <w:tcPrChange w:id="277" w:author="Татьяна Шарыпова" w:date="2017-04-19T13:43:00Z">
              <w:tcPr>
                <w:tcW w:w="1080" w:type="pct"/>
              </w:tcPr>
            </w:tcPrChange>
          </w:tcPr>
          <w:p w14:paraId="13B3E6F1" w14:textId="77777777" w:rsidR="00882D34" w:rsidRPr="00C938C4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status</w:t>
            </w:r>
          </w:p>
        </w:tc>
        <w:tc>
          <w:tcPr>
            <w:tcW w:w="1158" w:type="pct"/>
            <w:tcPrChange w:id="278" w:author="Татьяна Шарыпова" w:date="2017-04-19T13:43:00Z">
              <w:tcPr>
                <w:tcW w:w="1158" w:type="pct"/>
              </w:tcPr>
            </w:tcPrChange>
          </w:tcPr>
          <w:p w14:paraId="77AF6D43" w14:textId="77777777" w:rsidR="00882D34" w:rsidRDefault="00882D34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bookmarkStart w:id="279" w:name="OLE_LINK3"/>
            <w:r w:rsidRPr="539BEBBF">
              <w:rPr>
                <w:rFonts w:ascii="Calibri" w:eastAsia="Calibri" w:hAnsi="Calibri" w:cs="Calibri"/>
                <w:color w:val="000000"/>
              </w:rPr>
              <w:t>Статус подтверждения заказа</w:t>
            </w:r>
            <w:bookmarkEnd w:id="279"/>
          </w:p>
          <w:p w14:paraId="2929EB99" w14:textId="0341D726" w:rsidR="00882D34" w:rsidRPr="00794E29" w:rsidRDefault="539BEBBF" w:rsidP="00082F29">
            <w:pPr>
              <w:spacing w:after="0"/>
              <w:rPr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48401543" w14:textId="77777777" w:rsidR="00794E29" w:rsidRPr="009E55A5" w:rsidRDefault="539BEBBF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sz w:val="18"/>
                <w:szCs w:val="18"/>
              </w:rPr>
              <w:t>Статус по умолчанию -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539BEBBF">
              <w:rPr>
                <w:sz w:val="18"/>
                <w:szCs w:val="18"/>
                <w:lang w:val="en-US"/>
              </w:rPr>
              <w:t>status</w:t>
            </w:r>
            <w:r w:rsidRPr="539BEBBF">
              <w:rPr>
                <w:sz w:val="18"/>
                <w:szCs w:val="18"/>
              </w:rPr>
              <w:t xml:space="preserve"> =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>».</w:t>
            </w:r>
          </w:p>
        </w:tc>
        <w:tc>
          <w:tcPr>
            <w:tcW w:w="518" w:type="pct"/>
            <w:gridSpan w:val="2"/>
            <w:tcPrChange w:id="280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5D7C8C85" w14:textId="77777777" w:rsidR="00882D34" w:rsidRPr="00470F05" w:rsidRDefault="539BEBBF" w:rsidP="004E63DE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A</w:t>
            </w:r>
          </w:p>
        </w:tc>
        <w:tc>
          <w:tcPr>
            <w:tcW w:w="513" w:type="pct"/>
            <w:tcPrChange w:id="281" w:author="Татьяна Шарыпова" w:date="2017-04-19T13:43:00Z">
              <w:tcPr>
                <w:tcW w:w="508" w:type="pct"/>
              </w:tcPr>
            </w:tcPrChange>
          </w:tcPr>
          <w:p w14:paraId="0E27BAB6" w14:textId="77777777" w:rsidR="00882D34" w:rsidRPr="009C60B1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</w:t>
            </w:r>
            <w:r>
              <w:t>1</w:t>
            </w:r>
            <w:r w:rsidRPr="539BEBBF">
              <w:rPr>
                <w:lang w:val="en-US"/>
              </w:rPr>
              <w:t>-8)</w:t>
            </w:r>
          </w:p>
        </w:tc>
        <w:tc>
          <w:tcPr>
            <w:tcW w:w="767" w:type="pct"/>
            <w:tcPrChange w:id="282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25329D47" w14:textId="77777777" w:rsidR="00882D34" w:rsidRPr="00C938C4" w:rsidRDefault="539BEBBF" w:rsidP="004E63DE">
            <w:pPr>
              <w:spacing w:after="0" w:line="276" w:lineRule="auto"/>
              <w:jc w:val="center"/>
            </w:pPr>
            <w:r>
              <w:t>ОК</w:t>
            </w:r>
          </w:p>
        </w:tc>
        <w:tc>
          <w:tcPr>
            <w:tcW w:w="965" w:type="pct"/>
            <w:tcPrChange w:id="283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21C8795F" w14:textId="71F50CC4" w:rsidR="00882D34" w:rsidRPr="00082F29" w:rsidRDefault="539BEBBF" w:rsidP="00082F29">
            <w:pPr>
              <w:spacing w:after="0" w:line="276" w:lineRule="auto"/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"_ORStatusCodeList" </w:instrText>
            </w:r>
            <w:r w:rsidR="00864853">
              <w:fldChar w:fldCharType="separate"/>
            </w:r>
            <w:r w:rsidRPr="008F5D4E">
              <w:rPr>
                <w:rStyle w:val="aff5"/>
                <w:lang w:val="en-US"/>
              </w:rPr>
              <w:t>ORS</w:t>
            </w:r>
            <w:r w:rsidRPr="008F5D4E">
              <w:rPr>
                <w:rStyle w:val="aff5"/>
              </w:rPr>
              <w:t>tatusCodeList</w:t>
            </w:r>
            <w:r w:rsidR="00864853">
              <w:rPr>
                <w:rStyle w:val="aff5"/>
              </w:rPr>
              <w:fldChar w:fldCharType="end"/>
            </w:r>
            <w:del w:id="28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"_ORStatusCodeList" </w:delInstrText>
              </w:r>
              <w:r w:rsidR="00BB747B">
                <w:fldChar w:fldCharType="end"/>
              </w:r>
            </w:del>
            <w:ins w:id="28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"_ORStatusCodeList" </w:instrText>
              </w:r>
              <w:r w:rsidR="00864853">
                <w:fldChar w:fldCharType="end"/>
              </w:r>
            </w:ins>
          </w:p>
        </w:tc>
      </w:tr>
      <w:tr w:rsidR="004E63DE" w14:paraId="72D73E17" w14:textId="77777777" w:rsidTr="002A2BD1">
        <w:trPr>
          <w:trHeight w:val="413"/>
          <w:trPrChange w:id="286" w:author="Татьяна Шарыпова" w:date="2017-04-19T13:43:00Z">
            <w:trPr>
              <w:trHeight w:val="413"/>
            </w:trPr>
          </w:trPrChange>
        </w:trPr>
        <w:tc>
          <w:tcPr>
            <w:tcW w:w="1079" w:type="pct"/>
            <w:tcPrChange w:id="287" w:author="Татьяна Шарыпова" w:date="2017-04-19T13:43:00Z">
              <w:tcPr>
                <w:tcW w:w="1080" w:type="pct"/>
              </w:tcPr>
            </w:tcPrChange>
          </w:tcPr>
          <w:p w14:paraId="45DAA56C" w14:textId="77777777" w:rsidR="00882D34" w:rsidRPr="007F114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originOrder</w:t>
            </w:r>
          </w:p>
        </w:tc>
        <w:tc>
          <w:tcPr>
            <w:tcW w:w="1158" w:type="pct"/>
            <w:tcPrChange w:id="288" w:author="Татьяна Шарыпова" w:date="2017-04-19T13:43:00Z">
              <w:tcPr>
                <w:tcW w:w="1158" w:type="pct"/>
              </w:tcPr>
            </w:tcPrChange>
          </w:tcPr>
          <w:p w14:paraId="7008F8DF" w14:textId="77777777" w:rsidR="00882D34" w:rsidRPr="00B20961" w:rsidRDefault="539BEBBF" w:rsidP="00082F29">
            <w:pPr>
              <w:spacing w:after="0"/>
            </w:pPr>
            <w:r>
              <w:t>Идентификатор заказа</w:t>
            </w:r>
          </w:p>
        </w:tc>
        <w:tc>
          <w:tcPr>
            <w:tcW w:w="518" w:type="pct"/>
            <w:gridSpan w:val="2"/>
            <w:tcPrChange w:id="289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23407EA5" w14:textId="77777777" w:rsidR="00882D34" w:rsidRDefault="539BEBBF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tcPrChange w:id="290" w:author="Татьяна Шарыпова" w:date="2017-04-19T13:43:00Z">
              <w:tcPr>
                <w:tcW w:w="508" w:type="pct"/>
              </w:tcPr>
            </w:tcPrChange>
          </w:tcPr>
          <w:p w14:paraId="7C474E8A" w14:textId="77777777" w:rsidR="00882D34" w:rsidRDefault="00882D34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291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569CF2BA" w14:textId="77777777" w:rsidR="00882D34" w:rsidRDefault="539BEBBF" w:rsidP="004E63DE">
            <w:pPr>
              <w:spacing w:after="0"/>
              <w:jc w:val="center"/>
            </w:pPr>
            <w:r>
              <w:t>О</w:t>
            </w:r>
          </w:p>
        </w:tc>
        <w:tc>
          <w:tcPr>
            <w:tcW w:w="965" w:type="pct"/>
            <w:tcPrChange w:id="292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5E18A74E" w14:textId="60F7AFCA" w:rsidR="00882D34" w:rsidRPr="00082F29" w:rsidRDefault="539BEBBF" w:rsidP="00082F29">
            <w:pPr>
              <w:spacing w:after="0"/>
              <w:rPr>
                <w:lang w:val="en-US"/>
              </w:rPr>
            </w:pPr>
            <w:r>
              <w:t xml:space="preserve">Описан в таблице </w:t>
            </w:r>
            <w:r w:rsidR="00864853">
              <w:fldChar w:fldCharType="begin"/>
            </w:r>
            <w:r w:rsidR="00864853">
              <w:instrText xml:space="preserve"> HYPERLINK \l "_SelfEmployedInvoice" </w:instrText>
            </w:r>
            <w:r w:rsidR="00864853">
              <w:fldChar w:fldCharType="separate"/>
            </w:r>
            <w:r w:rsidRPr="008F5D4E">
              <w:rPr>
                <w:rStyle w:val="aff5"/>
                <w:lang w:val="en-US"/>
              </w:rPr>
              <w:t>OriginOrder</w:t>
            </w:r>
            <w:r w:rsidR="00864853">
              <w:rPr>
                <w:rStyle w:val="aff5"/>
                <w:lang w:val="en-US"/>
              </w:rPr>
              <w:fldChar w:fldCharType="end"/>
            </w:r>
            <w:del w:id="29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"_SelfEmployedInvoice" </w:delInstrText>
              </w:r>
              <w:r w:rsidR="00BB747B">
                <w:fldChar w:fldCharType="end"/>
              </w:r>
            </w:del>
            <w:ins w:id="29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"_SelfEmployedInvoice" </w:instrText>
              </w:r>
              <w:r w:rsidR="00864853">
                <w:fldChar w:fldCharType="end"/>
              </w:r>
            </w:ins>
          </w:p>
        </w:tc>
      </w:tr>
      <w:tr w:rsidR="002A2BD1" w14:paraId="273011EE" w14:textId="77777777" w:rsidTr="002A2BD1">
        <w:trPr>
          <w:trHeight w:val="864"/>
        </w:trPr>
        <w:tc>
          <w:tcPr>
            <w:tcW w:w="1079" w:type="pct"/>
            <w:shd w:val="clear" w:color="auto" w:fill="auto"/>
          </w:tcPr>
          <w:p w14:paraId="4675E1A1" w14:textId="77777777" w:rsidR="002A2BD1" w:rsidRPr="00534FD8" w:rsidRDefault="002A2BD1" w:rsidP="00864853">
            <w:pPr>
              <w:spacing w:after="0"/>
              <w:rPr>
                <w:rFonts w:eastAsia="SimSun" w:cstheme="minorHAnsi"/>
                <w:lang w:val="en-US"/>
              </w:rPr>
            </w:pPr>
            <w:r w:rsidRPr="539BEBBF">
              <w:rPr>
                <w:lang w:val="en-US"/>
              </w:rPr>
              <w:t>proposalOrdersIdentificator</w:t>
            </w:r>
          </w:p>
        </w:tc>
        <w:tc>
          <w:tcPr>
            <w:tcW w:w="1158" w:type="pct"/>
            <w:shd w:val="clear" w:color="auto" w:fill="auto"/>
          </w:tcPr>
          <w:p w14:paraId="335DBF45" w14:textId="77777777" w:rsidR="002A2BD1" w:rsidRPr="008E2523" w:rsidRDefault="002A2BD1" w:rsidP="00864853">
            <w:pPr>
              <w:spacing w:after="0"/>
            </w:pPr>
            <w:r>
              <w:t>Номер обратного заказа</w:t>
            </w:r>
          </w:p>
        </w:tc>
        <w:tc>
          <w:tcPr>
            <w:tcW w:w="515" w:type="pct"/>
            <w:shd w:val="clear" w:color="auto" w:fill="auto"/>
          </w:tcPr>
          <w:p w14:paraId="2E7F957B" w14:textId="77777777" w:rsidR="002A2BD1" w:rsidRDefault="002A2BD1" w:rsidP="00864853">
            <w:pPr>
              <w:spacing w:after="0"/>
              <w:jc w:val="center"/>
            </w:pPr>
            <w:r>
              <w:t>С</w:t>
            </w:r>
          </w:p>
        </w:tc>
        <w:tc>
          <w:tcPr>
            <w:tcW w:w="516" w:type="pct"/>
            <w:gridSpan w:val="2"/>
            <w:shd w:val="clear" w:color="auto" w:fill="auto"/>
          </w:tcPr>
          <w:p w14:paraId="6F965A3C" w14:textId="77777777" w:rsidR="002A2BD1" w:rsidRDefault="002A2BD1" w:rsidP="00864853">
            <w:pPr>
              <w:spacing w:after="0"/>
              <w:jc w:val="center"/>
            </w:pPr>
          </w:p>
        </w:tc>
        <w:tc>
          <w:tcPr>
            <w:tcW w:w="767" w:type="pct"/>
            <w:shd w:val="clear" w:color="auto" w:fill="auto"/>
          </w:tcPr>
          <w:p w14:paraId="7610A5BB" w14:textId="77777777" w:rsidR="002A2BD1" w:rsidRDefault="002A2BD1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shd w:val="clear" w:color="auto" w:fill="auto"/>
          </w:tcPr>
          <w:p w14:paraId="77B2F363" w14:textId="77777777" w:rsidR="002A2BD1" w:rsidRPr="00DB2864" w:rsidRDefault="002A2BD1" w:rsidP="00864853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hyperlink w:anchor="_DocumentIdenfiticator_2" w:history="1"/>
          </w:p>
        </w:tc>
      </w:tr>
      <w:tr w:rsidR="004E63DE" w14:paraId="6248449F" w14:textId="77777777" w:rsidTr="002A2BD1">
        <w:trPr>
          <w:trHeight w:val="113"/>
          <w:trPrChange w:id="295" w:author="Татьяна Шарыпова" w:date="2017-04-19T13:43:00Z">
            <w:trPr>
              <w:trHeight w:val="113"/>
            </w:trPr>
          </w:trPrChange>
        </w:trPr>
        <w:tc>
          <w:tcPr>
            <w:tcW w:w="1079" w:type="pct"/>
            <w:tcPrChange w:id="296" w:author="Татьяна Шарыпова" w:date="2017-04-19T13:43:00Z">
              <w:tcPr>
                <w:tcW w:w="1080" w:type="pct"/>
              </w:tcPr>
            </w:tcPrChange>
          </w:tcPr>
          <w:p w14:paraId="7A2C9FC3" w14:textId="77777777" w:rsidR="00882D34" w:rsidRPr="002B7EBD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contractIdentificator</w:t>
            </w:r>
          </w:p>
        </w:tc>
        <w:tc>
          <w:tcPr>
            <w:tcW w:w="1158" w:type="pct"/>
            <w:tcPrChange w:id="297" w:author="Татьяна Шарыпова" w:date="2017-04-19T13:43:00Z">
              <w:tcPr>
                <w:tcW w:w="1158" w:type="pct"/>
              </w:tcPr>
            </w:tcPrChange>
          </w:tcPr>
          <w:p w14:paraId="1CFA06E9" w14:textId="77777777" w:rsidR="00882D34" w:rsidRPr="002B7EBD" w:rsidRDefault="539BEBBF" w:rsidP="00082F29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518" w:type="pct"/>
            <w:gridSpan w:val="2"/>
            <w:tcPrChange w:id="298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3EE7D0EB" w14:textId="77777777" w:rsidR="00882D34" w:rsidRDefault="539BEBBF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tcPrChange w:id="299" w:author="Татьяна Шарыпова" w:date="2017-04-19T13:43:00Z">
              <w:tcPr>
                <w:tcW w:w="508" w:type="pct"/>
              </w:tcPr>
            </w:tcPrChange>
          </w:tcPr>
          <w:p w14:paraId="5E468AA8" w14:textId="77777777" w:rsidR="00882D34" w:rsidRDefault="00882D34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300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53422D37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PrChange w:id="301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2CCD7D2F" w14:textId="191FCA80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"_DocumentIdenfiticator_3" </w:instrText>
            </w:r>
            <w:r w:rsidR="00864853">
              <w:fldChar w:fldCharType="separate"/>
            </w:r>
            <w:r w:rsidR="00594055" w:rsidRPr="00111219">
              <w:rPr>
                <w:rStyle w:val="aff5"/>
              </w:rPr>
              <w:t>DocumentIdenfiticator</w:t>
            </w:r>
            <w:r w:rsidR="00864853">
              <w:rPr>
                <w:rStyle w:val="aff5"/>
              </w:rPr>
              <w:fldChar w:fldCharType="end"/>
            </w:r>
            <w:del w:id="30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"_DocumentIdenfiticator_2" </w:delInstrText>
              </w:r>
              <w:r w:rsidR="00BB747B">
                <w:fldChar w:fldCharType="end"/>
              </w:r>
            </w:del>
            <w:ins w:id="30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"_DocumentIdenfiticator_2" </w:instrText>
              </w:r>
              <w:r w:rsidR="00864853">
                <w:fldChar w:fldCharType="end"/>
              </w:r>
            </w:ins>
          </w:p>
        </w:tc>
      </w:tr>
      <w:tr w:rsidR="004E63DE" w14:paraId="4D520523" w14:textId="77777777" w:rsidTr="002A2BD1">
        <w:trPr>
          <w:trHeight w:val="113"/>
          <w:trPrChange w:id="304" w:author="Татьяна Шарыпова" w:date="2017-04-19T13:43:00Z">
            <w:trPr>
              <w:trHeight w:val="113"/>
            </w:trPr>
          </w:trPrChange>
        </w:trPr>
        <w:tc>
          <w:tcPr>
            <w:tcW w:w="1079" w:type="pct"/>
            <w:tcPrChange w:id="305" w:author="Татьяна Шарыпова" w:date="2017-04-19T13:43:00Z">
              <w:tcPr>
                <w:tcW w:w="1080" w:type="pct"/>
              </w:tcPr>
            </w:tcPrChange>
          </w:tcPr>
          <w:p w14:paraId="097D6BB8" w14:textId="77777777" w:rsidR="00882D34" w:rsidRPr="00534FD8" w:rsidRDefault="539BEBBF" w:rsidP="00082F29">
            <w:pPr>
              <w:spacing w:after="0"/>
            </w:pPr>
            <w:r w:rsidRPr="539BEBBF">
              <w:rPr>
                <w:highlight w:val="white"/>
              </w:rPr>
              <w:t>blanketOrderIdentificator</w:t>
            </w:r>
          </w:p>
        </w:tc>
        <w:tc>
          <w:tcPr>
            <w:tcW w:w="1158" w:type="pct"/>
            <w:tcPrChange w:id="306" w:author="Татьяна Шарыпова" w:date="2017-04-19T13:43:00Z">
              <w:tcPr>
                <w:tcW w:w="1158" w:type="pct"/>
              </w:tcPr>
            </w:tcPrChange>
          </w:tcPr>
          <w:p w14:paraId="2B9A3129" w14:textId="77777777" w:rsidR="00882D34" w:rsidRPr="00534FD8" w:rsidRDefault="539BEBBF" w:rsidP="00082F29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518" w:type="pct"/>
            <w:gridSpan w:val="2"/>
            <w:tcPrChange w:id="307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555CB807" w14:textId="77777777" w:rsidR="00882D34" w:rsidRDefault="539BEBBF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tcPrChange w:id="308" w:author="Татьяна Шарыпова" w:date="2017-04-19T13:43:00Z">
              <w:tcPr>
                <w:tcW w:w="508" w:type="pct"/>
              </w:tcPr>
            </w:tcPrChange>
          </w:tcPr>
          <w:p w14:paraId="610CBEFB" w14:textId="77777777" w:rsidR="00882D34" w:rsidRDefault="00882D34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309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4107863D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PrChange w:id="310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58B5B0F1" w14:textId="73A85C79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"_DocumentIdenfiticator_3" </w:instrText>
            </w:r>
            <w:r w:rsidR="00864853">
              <w:fldChar w:fldCharType="separate"/>
            </w:r>
            <w:r w:rsidR="00594055" w:rsidRPr="00111219">
              <w:rPr>
                <w:rStyle w:val="aff5"/>
              </w:rPr>
              <w:t>DocumentIdenfiticator</w:t>
            </w:r>
            <w:r w:rsidR="00864853">
              <w:rPr>
                <w:rStyle w:val="aff5"/>
              </w:rPr>
              <w:fldChar w:fldCharType="end"/>
            </w:r>
            <w:del w:id="31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"_DocumentIdenfiticator_2" </w:delInstrText>
              </w:r>
              <w:r w:rsidR="00BB747B">
                <w:fldChar w:fldCharType="end"/>
              </w:r>
            </w:del>
            <w:ins w:id="31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"_DocumentIdenfiticator_2" </w:instrText>
              </w:r>
              <w:r w:rsidR="00864853">
                <w:fldChar w:fldCharType="end"/>
              </w:r>
            </w:ins>
          </w:p>
        </w:tc>
      </w:tr>
      <w:tr w:rsidR="00E21032" w:rsidRPr="00E21032" w14:paraId="15620EF4" w14:textId="77777777" w:rsidTr="002A2BD1">
        <w:trPr>
          <w:trHeight w:val="150"/>
        </w:trPr>
        <w:tc>
          <w:tcPr>
            <w:tcW w:w="1079" w:type="pct"/>
          </w:tcPr>
          <w:p w14:paraId="5E9BE5A8" w14:textId="77777777" w:rsidR="00E21032" w:rsidRPr="00E21032" w:rsidRDefault="00E21032" w:rsidP="0099527F">
            <w:pPr>
              <w:spacing w:after="0"/>
              <w:rPr>
                <w:highlight w:val="white"/>
              </w:rPr>
            </w:pPr>
            <w:r w:rsidRPr="00E21032">
              <w:rPr>
                <w:highlight w:val="white"/>
              </w:rPr>
              <w:t>egaisRegistrationIdentificator</w:t>
            </w:r>
          </w:p>
        </w:tc>
        <w:tc>
          <w:tcPr>
            <w:tcW w:w="1158" w:type="pct"/>
          </w:tcPr>
          <w:p w14:paraId="1DC644FC" w14:textId="77777777" w:rsidR="00E21032" w:rsidRPr="00E21032" w:rsidRDefault="00E21032" w:rsidP="00E21032">
            <w:pPr>
              <w:spacing w:after="0"/>
              <w:rPr>
                <w:highlight w:val="white"/>
              </w:rPr>
            </w:pPr>
            <w:r w:rsidRPr="00E21032">
              <w:rPr>
                <w:highlight w:val="white"/>
              </w:rPr>
              <w:t>Идентификатор ТТН в ЕГАИС</w:t>
            </w:r>
          </w:p>
        </w:tc>
        <w:tc>
          <w:tcPr>
            <w:tcW w:w="518" w:type="pct"/>
            <w:gridSpan w:val="2"/>
          </w:tcPr>
          <w:p w14:paraId="5A51410D" w14:textId="77777777" w:rsidR="00E21032" w:rsidRPr="00E21032" w:rsidRDefault="00E21032" w:rsidP="00E21032">
            <w:pPr>
              <w:spacing w:after="0"/>
              <w:rPr>
                <w:highlight w:val="white"/>
              </w:rPr>
            </w:pPr>
            <w:r w:rsidRPr="00E21032">
              <w:rPr>
                <w:highlight w:val="white"/>
              </w:rPr>
              <w:t>С</w:t>
            </w:r>
          </w:p>
        </w:tc>
        <w:tc>
          <w:tcPr>
            <w:tcW w:w="513" w:type="pct"/>
          </w:tcPr>
          <w:p w14:paraId="7A3970D4" w14:textId="77777777" w:rsidR="00E21032" w:rsidRPr="00E21032" w:rsidRDefault="00E21032" w:rsidP="00E21032">
            <w:pPr>
              <w:spacing w:after="0"/>
              <w:rPr>
                <w:highlight w:val="white"/>
              </w:rPr>
            </w:pPr>
          </w:p>
        </w:tc>
        <w:tc>
          <w:tcPr>
            <w:tcW w:w="767" w:type="pct"/>
          </w:tcPr>
          <w:p w14:paraId="08AA5E72" w14:textId="77777777" w:rsidR="00E21032" w:rsidRPr="00E21032" w:rsidRDefault="00E21032" w:rsidP="00E21032">
            <w:pPr>
              <w:spacing w:after="0"/>
              <w:rPr>
                <w:highlight w:val="white"/>
              </w:rPr>
            </w:pPr>
            <w:r w:rsidRPr="00E21032">
              <w:rPr>
                <w:highlight w:val="white"/>
              </w:rPr>
              <w:t>Н</w:t>
            </w:r>
          </w:p>
        </w:tc>
        <w:tc>
          <w:tcPr>
            <w:tcW w:w="965" w:type="pct"/>
          </w:tcPr>
          <w:p w14:paraId="0AF5DE69" w14:textId="77777777" w:rsidR="00E21032" w:rsidRPr="00E21032" w:rsidRDefault="00E21032" w:rsidP="00E21032">
            <w:pPr>
              <w:spacing w:after="0"/>
              <w:rPr>
                <w:highlight w:val="white"/>
              </w:rPr>
            </w:pPr>
            <w:r w:rsidRPr="00E21032">
              <w:rPr>
                <w:highlight w:val="white"/>
              </w:rPr>
              <w:t>Описание элемента представлено в таблице</w:t>
            </w:r>
            <w:r>
              <w:rPr>
                <w:highlight w:val="white"/>
              </w:rPr>
              <w:t xml:space="preserve">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r w:rsidRPr="00E21032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  <w:r w:rsidRPr="00E21032">
              <w:rPr>
                <w:highlight w:val="white"/>
              </w:rPr>
              <w:t>Указывается только номер, без даты</w:t>
            </w:r>
            <w:hyperlink w:anchor="_DocumentIdenfiticator_2" w:history="1"/>
          </w:p>
        </w:tc>
      </w:tr>
      <w:tr w:rsidR="00A40980" w:rsidRPr="00A40980" w14:paraId="1473AECC" w14:textId="77777777" w:rsidTr="002A2BD1">
        <w:trPr>
          <w:trHeight w:val="125"/>
          <w:trPrChange w:id="313" w:author="Татьяна Шарыпова" w:date="2017-04-19T13:43:00Z">
            <w:trPr>
              <w:trHeight w:val="125"/>
            </w:trPr>
          </w:trPrChange>
        </w:trPr>
        <w:tc>
          <w:tcPr>
            <w:tcW w:w="1079" w:type="pct"/>
            <w:shd w:val="clear" w:color="auto" w:fill="auto"/>
            <w:tcPrChange w:id="314" w:author="Татьяна Шарыпова" w:date="2017-04-19T13:43:00Z">
              <w:tcPr>
                <w:tcW w:w="1080" w:type="pct"/>
                <w:shd w:val="clear" w:color="auto" w:fill="auto"/>
              </w:tcPr>
            </w:tcPrChange>
          </w:tcPr>
          <w:p w14:paraId="6DE471F1" w14:textId="77777777" w:rsidR="00063B53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orderReason</w:t>
            </w:r>
          </w:p>
        </w:tc>
        <w:tc>
          <w:tcPr>
            <w:tcW w:w="1158" w:type="pct"/>
            <w:shd w:val="clear" w:color="auto" w:fill="auto"/>
            <w:tcPrChange w:id="315" w:author="Татьяна Шарыпова" w:date="2017-04-19T13:43:00Z">
              <w:tcPr>
                <w:tcW w:w="1158" w:type="pct"/>
                <w:shd w:val="clear" w:color="auto" w:fill="auto"/>
              </w:tcPr>
            </w:tcPrChange>
          </w:tcPr>
          <w:p w14:paraId="6FF41971" w14:textId="77777777" w:rsidR="00063B53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Признак канала поставки</w:t>
            </w:r>
          </w:p>
        </w:tc>
        <w:tc>
          <w:tcPr>
            <w:tcW w:w="518" w:type="pct"/>
            <w:gridSpan w:val="2"/>
            <w:shd w:val="clear" w:color="auto" w:fill="auto"/>
            <w:tcPrChange w:id="316" w:author="Татьяна Шарыпова" w:date="2017-04-19T13:43:00Z">
              <w:tcPr>
                <w:tcW w:w="518" w:type="pct"/>
                <w:gridSpan w:val="2"/>
                <w:shd w:val="clear" w:color="auto" w:fill="auto"/>
              </w:tcPr>
            </w:tcPrChange>
          </w:tcPr>
          <w:p w14:paraId="0280FDAA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3" w:type="pct"/>
            <w:shd w:val="clear" w:color="auto" w:fill="auto"/>
            <w:tcPrChange w:id="317" w:author="Татьяна Шарыпова" w:date="2017-04-19T13:43:00Z">
              <w:tcPr>
                <w:tcW w:w="508" w:type="pct"/>
                <w:shd w:val="clear" w:color="auto" w:fill="auto"/>
              </w:tcPr>
            </w:tcPrChange>
          </w:tcPr>
          <w:p w14:paraId="29900EBE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  <w:lang w:val="en-US"/>
              </w:rPr>
              <w:t>T(</w:t>
            </w:r>
            <w:r w:rsidRPr="539BEBBF">
              <w:rPr>
                <w:color w:val="767171"/>
              </w:rPr>
              <w:t>1</w:t>
            </w:r>
            <w:r w:rsidRPr="539BEBBF">
              <w:rPr>
                <w:color w:val="767171"/>
                <w:lang w:val="en-US"/>
              </w:rPr>
              <w:t>-</w:t>
            </w:r>
            <w:r w:rsidRPr="539BEBBF">
              <w:rPr>
                <w:color w:val="767171"/>
              </w:rPr>
              <w:t>50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767" w:type="pct"/>
            <w:shd w:val="clear" w:color="auto" w:fill="auto"/>
            <w:tcPrChange w:id="318" w:author="Татьяна Шарыпова" w:date="2017-04-19T13:43:00Z">
              <w:tcPr>
                <w:tcW w:w="771" w:type="pct"/>
                <w:gridSpan w:val="2"/>
                <w:shd w:val="clear" w:color="auto" w:fill="auto"/>
              </w:tcPr>
            </w:tcPrChange>
          </w:tcPr>
          <w:p w14:paraId="16925A68" w14:textId="77777777" w:rsidR="00063B53" w:rsidRPr="00A40980" w:rsidRDefault="539BEBBF" w:rsidP="00063B53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965" w:type="pct"/>
            <w:shd w:val="clear" w:color="auto" w:fill="auto"/>
            <w:tcPrChange w:id="319" w:author="Татьяна Шарыпова" w:date="2017-04-19T13:43:00Z">
              <w:tcPr>
                <w:tcW w:w="965" w:type="pct"/>
                <w:gridSpan w:val="2"/>
                <w:shd w:val="clear" w:color="auto" w:fill="auto"/>
              </w:tcPr>
            </w:tcPrChange>
          </w:tcPr>
          <w:p w14:paraId="07A307EC" w14:textId="77777777" w:rsidR="00063B53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</w:t>
            </w:r>
          </w:p>
        </w:tc>
      </w:tr>
      <w:tr w:rsidR="00A40980" w:rsidRPr="00A40980" w14:paraId="2CD02CC4" w14:textId="77777777" w:rsidTr="002A2BD1">
        <w:trPr>
          <w:trHeight w:val="125"/>
          <w:trPrChange w:id="320" w:author="Татьяна Шарыпова" w:date="2017-04-19T13:43:00Z">
            <w:trPr>
              <w:trHeight w:val="125"/>
            </w:trPr>
          </w:trPrChange>
        </w:trPr>
        <w:tc>
          <w:tcPr>
            <w:tcW w:w="1079" w:type="pct"/>
            <w:shd w:val="clear" w:color="auto" w:fill="auto"/>
            <w:tcPrChange w:id="321" w:author="Татьяна Шарыпова" w:date="2017-04-19T13:43:00Z">
              <w:tcPr>
                <w:tcW w:w="1080" w:type="pct"/>
                <w:shd w:val="clear" w:color="auto" w:fill="auto"/>
              </w:tcPr>
            </w:tcPrChange>
          </w:tcPr>
          <w:p w14:paraId="35057538" w14:textId="77777777" w:rsidR="00A804E0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paymentTerms</w:t>
            </w:r>
          </w:p>
        </w:tc>
        <w:tc>
          <w:tcPr>
            <w:tcW w:w="1158" w:type="pct"/>
            <w:shd w:val="clear" w:color="auto" w:fill="auto"/>
            <w:tcPrChange w:id="322" w:author="Татьяна Шарыпова" w:date="2017-04-19T13:43:00Z">
              <w:tcPr>
                <w:tcW w:w="1158" w:type="pct"/>
                <w:shd w:val="clear" w:color="auto" w:fill="auto"/>
              </w:tcPr>
            </w:tcPrChange>
          </w:tcPr>
          <w:p w14:paraId="2D6EA628" w14:textId="77777777" w:rsidR="00A804E0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Условия оплаты</w:t>
            </w:r>
          </w:p>
        </w:tc>
        <w:tc>
          <w:tcPr>
            <w:tcW w:w="518" w:type="pct"/>
            <w:gridSpan w:val="2"/>
            <w:shd w:val="clear" w:color="auto" w:fill="auto"/>
            <w:tcPrChange w:id="323" w:author="Татьяна Шарыпова" w:date="2017-04-19T13:43:00Z">
              <w:tcPr>
                <w:tcW w:w="518" w:type="pct"/>
                <w:gridSpan w:val="2"/>
                <w:shd w:val="clear" w:color="auto" w:fill="auto"/>
              </w:tcPr>
            </w:tcPrChange>
          </w:tcPr>
          <w:p w14:paraId="08E92AF2" w14:textId="77777777" w:rsidR="00A804E0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3" w:type="pct"/>
            <w:shd w:val="clear" w:color="auto" w:fill="auto"/>
            <w:tcPrChange w:id="324" w:author="Татьяна Шарыпова" w:date="2017-04-19T13:43:00Z">
              <w:tcPr>
                <w:tcW w:w="508" w:type="pct"/>
                <w:shd w:val="clear" w:color="auto" w:fill="auto"/>
              </w:tcPr>
            </w:tcPrChange>
          </w:tcPr>
          <w:p w14:paraId="7421344B" w14:textId="77777777" w:rsidR="00A804E0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  <w:lang w:val="en-US"/>
              </w:rPr>
              <w:t>T(</w:t>
            </w:r>
            <w:r w:rsidRPr="539BEBBF">
              <w:rPr>
                <w:color w:val="767171"/>
              </w:rPr>
              <w:t>1</w:t>
            </w:r>
            <w:r w:rsidRPr="539BEBBF">
              <w:rPr>
                <w:color w:val="767171"/>
                <w:lang w:val="en-US"/>
              </w:rPr>
              <w:t>-</w:t>
            </w:r>
            <w:r w:rsidRPr="539BEBBF">
              <w:rPr>
                <w:color w:val="767171"/>
              </w:rPr>
              <w:t>2560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767" w:type="pct"/>
            <w:shd w:val="clear" w:color="auto" w:fill="auto"/>
            <w:tcPrChange w:id="325" w:author="Татьяна Шарыпова" w:date="2017-04-19T13:43:00Z">
              <w:tcPr>
                <w:tcW w:w="771" w:type="pct"/>
                <w:gridSpan w:val="2"/>
                <w:shd w:val="clear" w:color="auto" w:fill="auto"/>
              </w:tcPr>
            </w:tcPrChange>
          </w:tcPr>
          <w:p w14:paraId="38E00BCB" w14:textId="77777777" w:rsidR="00A804E0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965" w:type="pct"/>
            <w:shd w:val="clear" w:color="auto" w:fill="auto"/>
            <w:tcPrChange w:id="326" w:author="Татьяна Шарыпова" w:date="2017-04-19T13:43:00Z">
              <w:tcPr>
                <w:tcW w:w="965" w:type="pct"/>
                <w:gridSpan w:val="2"/>
                <w:shd w:val="clear" w:color="auto" w:fill="auto"/>
              </w:tcPr>
            </w:tcPrChange>
          </w:tcPr>
          <w:p w14:paraId="06314FD4" w14:textId="77777777" w:rsidR="00A804E0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 xml:space="preserve">Кастомное поле. Используется только при подтверждении заказа фармацевтических </w:t>
            </w:r>
            <w:r w:rsidRPr="539BEBBF">
              <w:rPr>
                <w:color w:val="767171"/>
              </w:rPr>
              <w:lastRenderedPageBreak/>
              <w:t>и медицинских товаров</w:t>
            </w:r>
          </w:p>
        </w:tc>
      </w:tr>
      <w:tr w:rsidR="00A804E0" w14:paraId="30C66CA3" w14:textId="77777777" w:rsidTr="002A2BD1">
        <w:trPr>
          <w:trHeight w:val="150"/>
          <w:trPrChange w:id="327" w:author="Татьяна Шарыпова" w:date="2017-04-19T13:43:00Z">
            <w:trPr>
              <w:trHeight w:val="150"/>
            </w:trPr>
          </w:trPrChange>
        </w:trPr>
        <w:tc>
          <w:tcPr>
            <w:tcW w:w="1079" w:type="pct"/>
            <w:tcPrChange w:id="328" w:author="Татьяна Шарыпова" w:date="2017-04-19T13:43:00Z">
              <w:tcPr>
                <w:tcW w:w="1080" w:type="pct"/>
              </w:tcPr>
            </w:tcPrChange>
          </w:tcPr>
          <w:p w14:paraId="4952303F" w14:textId="77777777" w:rsidR="00A804E0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lastRenderedPageBreak/>
              <w:t>multipleMessage</w:t>
            </w:r>
          </w:p>
        </w:tc>
        <w:tc>
          <w:tcPr>
            <w:tcW w:w="1158" w:type="pct"/>
            <w:tcPrChange w:id="329" w:author="Татьяна Шарыпова" w:date="2017-04-19T13:43:00Z">
              <w:tcPr>
                <w:tcW w:w="1158" w:type="pct"/>
              </w:tcPr>
            </w:tcPrChange>
          </w:tcPr>
          <w:p w14:paraId="7111C0F1" w14:textId="77777777" w:rsidR="00A804E0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Признак нескольких сообщений данного типа на один заказ</w:t>
            </w:r>
          </w:p>
        </w:tc>
        <w:tc>
          <w:tcPr>
            <w:tcW w:w="518" w:type="pct"/>
            <w:gridSpan w:val="2"/>
            <w:tcPrChange w:id="330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5123D882" w14:textId="77777777" w:rsidR="00A804E0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С</w:t>
            </w:r>
          </w:p>
        </w:tc>
        <w:tc>
          <w:tcPr>
            <w:tcW w:w="513" w:type="pct"/>
            <w:tcPrChange w:id="331" w:author="Татьяна Шарыпова" w:date="2017-04-19T13:43:00Z">
              <w:tcPr>
                <w:tcW w:w="508" w:type="pct"/>
              </w:tcPr>
            </w:tcPrChange>
          </w:tcPr>
          <w:p w14:paraId="6735CFE9" w14:textId="77777777" w:rsidR="00A804E0" w:rsidRPr="00A40980" w:rsidRDefault="00A804E0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767" w:type="pct"/>
            <w:tcPrChange w:id="332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167611F0" w14:textId="77777777" w:rsidR="00A804E0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965" w:type="pct"/>
            <w:tcPrChange w:id="333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4A9AD411" w14:textId="1CF09534" w:rsidR="00A804E0" w:rsidRPr="00082F29" w:rsidRDefault="539BEBBF" w:rsidP="00082F29">
            <w:pPr>
              <w:spacing w:after="0"/>
            </w:pPr>
            <w:r w:rsidRPr="539BEBBF">
              <w:rPr>
                <w:color w:val="767171"/>
              </w:rPr>
              <w:t xml:space="preserve">Кастомное поле. Используется только при подтверждении заказа фармацевтических и медицинских товаров. 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"_MultipleMessage_1"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MultipleMessage</w:t>
            </w:r>
            <w:r w:rsidR="00864853">
              <w:rPr>
                <w:rStyle w:val="aff5"/>
              </w:rPr>
              <w:fldChar w:fldCharType="end"/>
            </w:r>
            <w:del w:id="33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"_MultipleMessage_1" </w:delInstrText>
              </w:r>
              <w:r w:rsidR="00BB747B">
                <w:fldChar w:fldCharType="end"/>
              </w:r>
            </w:del>
            <w:ins w:id="33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"_MultipleMessage_1" </w:instrText>
              </w:r>
              <w:r w:rsidR="00864853">
                <w:fldChar w:fldCharType="end"/>
              </w:r>
            </w:ins>
          </w:p>
        </w:tc>
      </w:tr>
      <w:tr w:rsidR="00A804E0" w14:paraId="7E12C00A" w14:textId="77777777" w:rsidTr="002A2BD1">
        <w:trPr>
          <w:trHeight w:val="150"/>
          <w:trPrChange w:id="336" w:author="Татьяна Шарыпова" w:date="2017-04-19T13:43:00Z">
            <w:trPr>
              <w:trHeight w:val="150"/>
            </w:trPr>
          </w:trPrChange>
        </w:trPr>
        <w:tc>
          <w:tcPr>
            <w:tcW w:w="1079" w:type="pct"/>
            <w:tcPrChange w:id="337" w:author="Татьяна Шарыпова" w:date="2017-04-19T13:43:00Z">
              <w:tcPr>
                <w:tcW w:w="1080" w:type="pct"/>
              </w:tcPr>
            </w:tcPrChange>
          </w:tcPr>
          <w:p w14:paraId="47428899" w14:textId="77777777" w:rsidR="00A804E0" w:rsidRPr="00A804E0" w:rsidRDefault="539BEBBF" w:rsidP="00082F29">
            <w:pPr>
              <w:spacing w:after="0"/>
            </w:pPr>
            <w:r w:rsidRPr="539BEBBF">
              <w:rPr>
                <w:lang w:val="en-US"/>
              </w:rPr>
              <w:t>seller</w:t>
            </w:r>
          </w:p>
        </w:tc>
        <w:tc>
          <w:tcPr>
            <w:tcW w:w="1158" w:type="pct"/>
            <w:tcPrChange w:id="338" w:author="Татьяна Шарыпова" w:date="2017-04-19T13:43:00Z">
              <w:tcPr>
                <w:tcW w:w="1158" w:type="pct"/>
              </w:tcPr>
            </w:tcPrChange>
          </w:tcPr>
          <w:p w14:paraId="5E7F3830" w14:textId="77777777" w:rsidR="00A804E0" w:rsidRPr="00974A9D" w:rsidRDefault="539BEBBF" w:rsidP="00082F29">
            <w:pPr>
              <w:spacing w:after="0"/>
            </w:pPr>
            <w:r>
              <w:t>Продавец (поставщик)</w:t>
            </w:r>
          </w:p>
        </w:tc>
        <w:tc>
          <w:tcPr>
            <w:tcW w:w="518" w:type="pct"/>
            <w:gridSpan w:val="2"/>
            <w:tcPrChange w:id="339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519B64C6" w14:textId="77777777" w:rsidR="00A804E0" w:rsidRDefault="539BEBBF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tcPrChange w:id="340" w:author="Татьяна Шарыпова" w:date="2017-04-19T13:43:00Z">
              <w:tcPr>
                <w:tcW w:w="508" w:type="pct"/>
              </w:tcPr>
            </w:tcPrChange>
          </w:tcPr>
          <w:p w14:paraId="5175E9E1" w14:textId="77777777" w:rsidR="00A804E0" w:rsidRDefault="00A804E0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341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339A306F" w14:textId="77777777" w:rsidR="00A804E0" w:rsidRPr="00A804E0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965" w:type="pct"/>
            <w:tcPrChange w:id="342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3D40E80B" w14:textId="5498C07C" w:rsidR="00A804E0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"_Contractor_1" </w:instrText>
            </w:r>
            <w:r w:rsidR="00864853">
              <w:fldChar w:fldCharType="separate"/>
            </w:r>
            <w:r w:rsidR="008F5D4E" w:rsidRPr="006526AB">
              <w:rPr>
                <w:rStyle w:val="aff5"/>
              </w:rPr>
              <w:t>Contractor</w:t>
            </w:r>
            <w:r w:rsidR="00864853">
              <w:rPr>
                <w:rStyle w:val="aff5"/>
              </w:rPr>
              <w:fldChar w:fldCharType="end"/>
            </w:r>
            <w:del w:id="34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4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A804E0" w14:paraId="2FC75BF6" w14:textId="77777777" w:rsidTr="002A2BD1">
        <w:trPr>
          <w:trHeight w:val="175"/>
          <w:trPrChange w:id="345" w:author="Татьяна Шарыпова" w:date="2017-04-19T13:43:00Z">
            <w:trPr>
              <w:trHeight w:val="175"/>
            </w:trPr>
          </w:trPrChange>
        </w:trPr>
        <w:tc>
          <w:tcPr>
            <w:tcW w:w="1079" w:type="pct"/>
            <w:tcPrChange w:id="346" w:author="Татьяна Шарыпова" w:date="2017-04-19T13:43:00Z">
              <w:tcPr>
                <w:tcW w:w="1080" w:type="pct"/>
              </w:tcPr>
            </w:tcPrChange>
          </w:tcPr>
          <w:p w14:paraId="305E3BDD" w14:textId="77777777" w:rsidR="00A804E0" w:rsidRPr="00A804E0" w:rsidRDefault="539BEBBF" w:rsidP="00082F29">
            <w:pPr>
              <w:spacing w:after="0"/>
            </w:pPr>
            <w:r w:rsidRPr="539BEBBF">
              <w:rPr>
                <w:lang w:val="en-US"/>
              </w:rPr>
              <w:t>buyer</w:t>
            </w:r>
          </w:p>
        </w:tc>
        <w:tc>
          <w:tcPr>
            <w:tcW w:w="1158" w:type="pct"/>
            <w:tcPrChange w:id="347" w:author="Татьяна Шарыпова" w:date="2017-04-19T13:43:00Z">
              <w:tcPr>
                <w:tcW w:w="1158" w:type="pct"/>
              </w:tcPr>
            </w:tcPrChange>
          </w:tcPr>
          <w:p w14:paraId="2A2B6D45" w14:textId="77777777" w:rsidR="00A804E0" w:rsidRPr="00974A9D" w:rsidRDefault="539BEBBF" w:rsidP="00082F29">
            <w:pPr>
              <w:spacing w:after="0"/>
            </w:pPr>
            <w:r>
              <w:t>Покупатель</w:t>
            </w:r>
          </w:p>
        </w:tc>
        <w:tc>
          <w:tcPr>
            <w:tcW w:w="518" w:type="pct"/>
            <w:gridSpan w:val="2"/>
            <w:tcPrChange w:id="348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5F0BBDB1" w14:textId="77777777" w:rsidR="00A804E0" w:rsidRDefault="539BEBBF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13" w:type="pct"/>
            <w:tcPrChange w:id="349" w:author="Татьяна Шарыпова" w:date="2017-04-19T13:43:00Z">
              <w:tcPr>
                <w:tcW w:w="508" w:type="pct"/>
              </w:tcPr>
            </w:tcPrChange>
          </w:tcPr>
          <w:p w14:paraId="60791008" w14:textId="77777777" w:rsidR="00A804E0" w:rsidRDefault="00A804E0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350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1F68EFDB" w14:textId="77777777" w:rsidR="00A804E0" w:rsidRPr="009E55A5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965" w:type="pct"/>
            <w:tcPrChange w:id="351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17C65C15" w14:textId="031D31AA" w:rsidR="00A804E0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"_Contractor_1" </w:instrText>
            </w:r>
            <w:r w:rsidR="00864853">
              <w:fldChar w:fldCharType="separate"/>
            </w:r>
            <w:r w:rsidR="008F5D4E" w:rsidRPr="006526AB">
              <w:rPr>
                <w:rStyle w:val="aff5"/>
              </w:rPr>
              <w:t>Contractor</w:t>
            </w:r>
            <w:r w:rsidR="00864853">
              <w:rPr>
                <w:rStyle w:val="aff5"/>
              </w:rPr>
              <w:fldChar w:fldCharType="end"/>
            </w:r>
            <w:del w:id="35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5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A804E0" w14:paraId="1515835F" w14:textId="77777777" w:rsidTr="002A2BD1">
        <w:trPr>
          <w:trHeight w:val="253"/>
          <w:trPrChange w:id="354" w:author="Татьяна Шарыпова" w:date="2017-04-19T13:43:00Z">
            <w:trPr>
              <w:trHeight w:val="253"/>
            </w:trPr>
          </w:trPrChange>
        </w:trPr>
        <w:tc>
          <w:tcPr>
            <w:tcW w:w="1079" w:type="pct"/>
            <w:tcPrChange w:id="355" w:author="Татьяна Шарыпова" w:date="2017-04-19T13:43:00Z">
              <w:tcPr>
                <w:tcW w:w="1080" w:type="pct"/>
              </w:tcPr>
            </w:tcPrChange>
          </w:tcPr>
          <w:p w14:paraId="0E1FA70A" w14:textId="77777777" w:rsidR="00A804E0" w:rsidRPr="00EE7F58" w:rsidRDefault="539BEBBF" w:rsidP="00082F29">
            <w:pPr>
              <w:spacing w:after="0"/>
            </w:pPr>
            <w:r>
              <w:t>invoicee</w:t>
            </w:r>
          </w:p>
        </w:tc>
        <w:tc>
          <w:tcPr>
            <w:tcW w:w="1158" w:type="pct"/>
            <w:tcPrChange w:id="356" w:author="Татьяна Шарыпова" w:date="2017-04-19T13:43:00Z">
              <w:tcPr>
                <w:tcW w:w="1158" w:type="pct"/>
              </w:tcPr>
            </w:tcPrChange>
          </w:tcPr>
          <w:p w14:paraId="6F57E6B9" w14:textId="77777777" w:rsidR="00A804E0" w:rsidRDefault="539BEBBF" w:rsidP="00082F29">
            <w:pPr>
              <w:spacing w:after="0"/>
            </w:pPr>
            <w:r>
              <w:t>Получатель счета</w:t>
            </w:r>
          </w:p>
        </w:tc>
        <w:tc>
          <w:tcPr>
            <w:tcW w:w="518" w:type="pct"/>
            <w:gridSpan w:val="2"/>
            <w:tcPrChange w:id="357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1A3B3AF9" w14:textId="77777777" w:rsidR="00A804E0" w:rsidRPr="00EE7F58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C</w:t>
            </w:r>
          </w:p>
        </w:tc>
        <w:tc>
          <w:tcPr>
            <w:tcW w:w="513" w:type="pct"/>
            <w:tcPrChange w:id="358" w:author="Татьяна Шарыпова" w:date="2017-04-19T13:43:00Z">
              <w:tcPr>
                <w:tcW w:w="508" w:type="pct"/>
              </w:tcPr>
            </w:tcPrChange>
          </w:tcPr>
          <w:p w14:paraId="6D522E5B" w14:textId="77777777" w:rsidR="00A804E0" w:rsidRDefault="00A804E0" w:rsidP="004E63DE">
            <w:pPr>
              <w:spacing w:after="0"/>
              <w:jc w:val="center"/>
            </w:pPr>
          </w:p>
        </w:tc>
        <w:tc>
          <w:tcPr>
            <w:tcW w:w="767" w:type="pct"/>
            <w:tcPrChange w:id="359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04C95957" w14:textId="77777777" w:rsidR="00A804E0" w:rsidRPr="00EE7F58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PrChange w:id="360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3B7510E2" w14:textId="1206E75B" w:rsidR="00A804E0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"_Contractor_1" </w:instrText>
            </w:r>
            <w:r w:rsidR="00864853">
              <w:fldChar w:fldCharType="separate"/>
            </w:r>
            <w:r w:rsidR="008F5D4E" w:rsidRPr="006526AB">
              <w:rPr>
                <w:rStyle w:val="aff5"/>
              </w:rPr>
              <w:t>Contractor</w:t>
            </w:r>
            <w:r w:rsidR="00864853">
              <w:rPr>
                <w:rStyle w:val="aff5"/>
              </w:rPr>
              <w:fldChar w:fldCharType="end"/>
            </w:r>
            <w:del w:id="36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6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A804E0" w14:paraId="686E5EBC" w14:textId="77777777" w:rsidTr="002A2BD1">
        <w:trPr>
          <w:trHeight w:val="253"/>
          <w:trPrChange w:id="363" w:author="Татьяна Шарыпова" w:date="2017-04-19T13:43:00Z">
            <w:trPr>
              <w:trHeight w:val="253"/>
            </w:trPr>
          </w:trPrChange>
        </w:trPr>
        <w:tc>
          <w:tcPr>
            <w:tcW w:w="1079" w:type="pct"/>
            <w:tcPrChange w:id="364" w:author="Татьяна Шарыпова" w:date="2017-04-19T13:43:00Z">
              <w:tcPr>
                <w:tcW w:w="1080" w:type="pct"/>
              </w:tcPr>
            </w:tcPrChange>
          </w:tcPr>
          <w:p w14:paraId="755DA21C" w14:textId="77777777" w:rsidR="00A804E0" w:rsidRPr="004C4339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deliveryInfo</w:t>
            </w:r>
          </w:p>
        </w:tc>
        <w:tc>
          <w:tcPr>
            <w:tcW w:w="1158" w:type="pct"/>
            <w:tcPrChange w:id="365" w:author="Татьяна Шарыпова" w:date="2017-04-19T13:43:00Z">
              <w:tcPr>
                <w:tcW w:w="1158" w:type="pct"/>
              </w:tcPr>
            </w:tcPrChange>
          </w:tcPr>
          <w:p w14:paraId="2420FAC5" w14:textId="77777777" w:rsidR="00A804E0" w:rsidRPr="0096720B" w:rsidRDefault="539BEBBF" w:rsidP="00082F29">
            <w:pPr>
              <w:spacing w:after="0"/>
            </w:pPr>
            <w:r>
              <w:t>Информация о поставке</w:t>
            </w:r>
          </w:p>
        </w:tc>
        <w:tc>
          <w:tcPr>
            <w:tcW w:w="518" w:type="pct"/>
            <w:gridSpan w:val="2"/>
            <w:tcPrChange w:id="366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20410EF1" w14:textId="77777777" w:rsidR="00A804E0" w:rsidRDefault="539BEBBF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  <w:tcPrChange w:id="367" w:author="Татьяна Шарыпова" w:date="2017-04-19T13:43:00Z">
              <w:tcPr>
                <w:tcW w:w="508" w:type="pct"/>
              </w:tcPr>
            </w:tcPrChange>
          </w:tcPr>
          <w:p w14:paraId="7AE6EFF1" w14:textId="77777777" w:rsidR="00A804E0" w:rsidRDefault="00A804E0" w:rsidP="004E63DE">
            <w:pPr>
              <w:spacing w:after="0" w:line="276" w:lineRule="auto"/>
              <w:jc w:val="center"/>
            </w:pPr>
          </w:p>
        </w:tc>
        <w:tc>
          <w:tcPr>
            <w:tcW w:w="767" w:type="pct"/>
            <w:tcPrChange w:id="368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088FD9D4" w14:textId="77777777" w:rsidR="00A804E0" w:rsidRPr="00A313FD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965" w:type="pct"/>
            <w:tcPrChange w:id="369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11A45570" w14:textId="2DE64210" w:rsidR="00A804E0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"_DeliveryInfo" </w:instrText>
            </w:r>
            <w:r w:rsidR="00864853">
              <w:fldChar w:fldCharType="separate"/>
            </w:r>
            <w:r w:rsidRPr="008F5D4E">
              <w:rPr>
                <w:rStyle w:val="aff5"/>
                <w:lang w:val="en-US"/>
              </w:rPr>
              <w:t>DeliveryInfo</w:t>
            </w:r>
            <w:r w:rsidR="00864853">
              <w:rPr>
                <w:rStyle w:val="aff5"/>
                <w:lang w:val="en-US"/>
              </w:rPr>
              <w:fldChar w:fldCharType="end"/>
            </w:r>
            <w:del w:id="37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"_DeliveryInfo_1" </w:delInstrText>
              </w:r>
              <w:r w:rsidR="00BB747B">
                <w:fldChar w:fldCharType="end"/>
              </w:r>
            </w:del>
            <w:ins w:id="37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"_DeliveryInfo_1" </w:instrText>
              </w:r>
              <w:r w:rsidR="00864853">
                <w:fldChar w:fldCharType="end"/>
              </w:r>
            </w:ins>
          </w:p>
        </w:tc>
      </w:tr>
      <w:tr w:rsidR="00D16D84" w14:paraId="12CA2619" w14:textId="77777777" w:rsidTr="539BEBBF">
        <w:trPr>
          <w:trHeight w:val="253"/>
        </w:trPr>
        <w:tc>
          <w:tcPr>
            <w:tcW w:w="1080" w:type="pct"/>
          </w:tcPr>
          <w:p w14:paraId="75812C89" w14:textId="77777777" w:rsidR="00D16D84" w:rsidRPr="539BEBBF" w:rsidRDefault="00D16D84" w:rsidP="00082F2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packages</w:t>
            </w:r>
          </w:p>
        </w:tc>
        <w:tc>
          <w:tcPr>
            <w:tcW w:w="1158" w:type="pct"/>
          </w:tcPr>
          <w:p w14:paraId="779683F8" w14:textId="77777777" w:rsidR="00D16D84" w:rsidRDefault="00D16D84" w:rsidP="00082F29">
            <w:pPr>
              <w:spacing w:after="0"/>
            </w:pPr>
            <w:r>
              <w:t>Упаковки</w:t>
            </w:r>
          </w:p>
        </w:tc>
        <w:tc>
          <w:tcPr>
            <w:tcW w:w="518" w:type="pct"/>
            <w:gridSpan w:val="2"/>
          </w:tcPr>
          <w:p w14:paraId="6451B934" w14:textId="77777777" w:rsidR="00D16D84" w:rsidRDefault="00D16D84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08" w:type="pct"/>
          </w:tcPr>
          <w:p w14:paraId="2E3AE053" w14:textId="77777777" w:rsidR="00D16D84" w:rsidRDefault="00D16D84" w:rsidP="004E63DE">
            <w:pPr>
              <w:spacing w:after="0" w:line="276" w:lineRule="auto"/>
              <w:jc w:val="center"/>
            </w:pPr>
          </w:p>
        </w:tc>
        <w:tc>
          <w:tcPr>
            <w:tcW w:w="771" w:type="pct"/>
          </w:tcPr>
          <w:p w14:paraId="23BCA13A" w14:textId="77777777" w:rsidR="00D16D84" w:rsidRDefault="00D16D84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65" w:type="pct"/>
          </w:tcPr>
          <w:p w14:paraId="1681F614" w14:textId="77777777" w:rsidR="00D16D84" w:rsidRDefault="00770E5F" w:rsidP="00082F29">
            <w:pPr>
              <w:spacing w:after="0" w:line="276" w:lineRule="auto"/>
            </w:pPr>
            <w:r>
              <w:t xml:space="preserve">Описание элемента приведено в таблице </w:t>
            </w:r>
          </w:p>
        </w:tc>
      </w:tr>
      <w:tr w:rsidR="00A804E0" w14:paraId="7109D71B" w14:textId="77777777" w:rsidTr="002A2BD1">
        <w:tc>
          <w:tcPr>
            <w:tcW w:w="1079" w:type="pct"/>
            <w:tcPrChange w:id="372" w:author="Татьяна Шарыпова" w:date="2017-04-19T13:43:00Z">
              <w:tcPr>
                <w:tcW w:w="1080" w:type="pct"/>
              </w:tcPr>
            </w:tcPrChange>
          </w:tcPr>
          <w:p w14:paraId="6D354336" w14:textId="77777777" w:rsidR="00A804E0" w:rsidRPr="00632513" w:rsidRDefault="539BEBBF" w:rsidP="00082F29">
            <w:pPr>
              <w:spacing w:after="0" w:line="276" w:lineRule="auto"/>
            </w:pPr>
            <w:r w:rsidRPr="539BEBBF">
              <w:rPr>
                <w:lang w:val="en-US"/>
              </w:rPr>
              <w:t>lineItems</w:t>
            </w:r>
          </w:p>
        </w:tc>
        <w:tc>
          <w:tcPr>
            <w:tcW w:w="1158" w:type="pct"/>
            <w:tcPrChange w:id="373" w:author="Татьяна Шарыпова" w:date="2017-04-19T13:43:00Z">
              <w:tcPr>
                <w:tcW w:w="1158" w:type="pct"/>
              </w:tcPr>
            </w:tcPrChange>
          </w:tcPr>
          <w:p w14:paraId="2F60648E" w14:textId="77777777" w:rsidR="00A804E0" w:rsidRPr="00E719A1" w:rsidRDefault="539BEBBF" w:rsidP="00082F29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518" w:type="pct"/>
            <w:gridSpan w:val="2"/>
            <w:tcPrChange w:id="374" w:author="Татьяна Шарыпова" w:date="2017-04-19T13:43:00Z">
              <w:tcPr>
                <w:tcW w:w="518" w:type="pct"/>
                <w:gridSpan w:val="2"/>
              </w:tcPr>
            </w:tcPrChange>
          </w:tcPr>
          <w:p w14:paraId="1FFE71AE" w14:textId="77777777" w:rsidR="00A804E0" w:rsidRDefault="539BEBBF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  <w:tcPrChange w:id="375" w:author="Татьяна Шарыпова" w:date="2017-04-19T13:43:00Z">
              <w:tcPr>
                <w:tcW w:w="508" w:type="pct"/>
              </w:tcPr>
            </w:tcPrChange>
          </w:tcPr>
          <w:p w14:paraId="7F5BEEBB" w14:textId="77777777" w:rsidR="00A804E0" w:rsidRDefault="00A804E0" w:rsidP="004E63DE">
            <w:pPr>
              <w:spacing w:after="0" w:line="276" w:lineRule="auto"/>
              <w:jc w:val="center"/>
            </w:pPr>
          </w:p>
        </w:tc>
        <w:tc>
          <w:tcPr>
            <w:tcW w:w="767" w:type="pct"/>
            <w:tcPrChange w:id="376" w:author="Татьяна Шарыпова" w:date="2017-04-19T13:43:00Z">
              <w:tcPr>
                <w:tcW w:w="771" w:type="pct"/>
                <w:gridSpan w:val="2"/>
              </w:tcPr>
            </w:tcPrChange>
          </w:tcPr>
          <w:p w14:paraId="04E289ED" w14:textId="77777777" w:rsidR="00A804E0" w:rsidRPr="00236382" w:rsidRDefault="539BEBBF" w:rsidP="004E63D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5" w:type="pct"/>
            <w:tcPrChange w:id="377" w:author="Татьяна Шарыпова" w:date="2017-04-19T13:43:00Z">
              <w:tcPr>
                <w:tcW w:w="965" w:type="pct"/>
                <w:gridSpan w:val="2"/>
              </w:tcPr>
            </w:tcPrChange>
          </w:tcPr>
          <w:p w14:paraId="01D204AB" w14:textId="702455D6" w:rsidR="00A804E0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"_LineItems_7"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LineItems</w:t>
            </w:r>
            <w:r w:rsidR="00864853">
              <w:rPr>
                <w:rStyle w:val="aff5"/>
              </w:rPr>
              <w:fldChar w:fldCharType="end"/>
            </w:r>
            <w:del w:id="37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"_LineItems_1" </w:delInstrText>
              </w:r>
              <w:r w:rsidR="00BB747B">
                <w:fldChar w:fldCharType="end"/>
              </w:r>
            </w:del>
            <w:ins w:id="37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"_LineItems_1" </w:instrText>
              </w:r>
              <w:r w:rsidR="00864853">
                <w:fldChar w:fldCharType="end"/>
              </w:r>
            </w:ins>
          </w:p>
        </w:tc>
      </w:tr>
    </w:tbl>
    <w:p w14:paraId="218E0F7D" w14:textId="77777777" w:rsidR="00882D34" w:rsidRPr="003F1443" w:rsidRDefault="00882D34" w:rsidP="005379BF">
      <w:pPr>
        <w:pStyle w:val="4"/>
        <w:rPr>
          <w:i w:val="0"/>
          <w:iCs w:val="0"/>
        </w:rPr>
      </w:pPr>
      <w:bookmarkStart w:id="380" w:name="_DeliveryInfo_1"/>
      <w:bookmarkEnd w:id="380"/>
      <w:r w:rsidRPr="539BEBBF">
        <w:rPr>
          <w:i w:val="0"/>
          <w:iCs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6"/>
        <w:gridCol w:w="2560"/>
        <w:gridCol w:w="1133"/>
        <w:gridCol w:w="1127"/>
        <w:gridCol w:w="1418"/>
        <w:gridCol w:w="2410"/>
      </w:tblGrid>
      <w:tr w:rsidR="004E63DE" w14:paraId="7DCBA336" w14:textId="77777777" w:rsidTr="00580EA7">
        <w:tc>
          <w:tcPr>
            <w:tcW w:w="1078" w:type="pct"/>
            <w:shd w:val="clear" w:color="auto" w:fill="F2F2F2" w:themeFill="background1" w:themeFillShade="F2"/>
          </w:tcPr>
          <w:p w14:paraId="61F4EF5F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0C8FFBDD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0ABDF36D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1" w:type="pct"/>
            <w:shd w:val="clear" w:color="auto" w:fill="F2F2F2" w:themeFill="background1" w:themeFillShade="F2"/>
          </w:tcPr>
          <w:p w14:paraId="34306188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3F1A7C71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7624D350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31F5311F" w14:textId="77777777" w:rsidTr="00580EA7">
        <w:tc>
          <w:tcPr>
            <w:tcW w:w="1078" w:type="pct"/>
          </w:tcPr>
          <w:p w14:paraId="08415844" w14:textId="77777777" w:rsidR="00882D34" w:rsidRPr="00FF7784" w:rsidRDefault="00882D34" w:rsidP="00082F29">
            <w:pPr>
              <w:spacing w:after="0" w:line="276" w:lineRule="auto"/>
              <w:rPr>
                <w:lang w:val="en-US"/>
              </w:rPr>
            </w:pPr>
            <w:bookmarkStart w:id="381" w:name="OLE_LINK8"/>
            <w:r w:rsidRPr="00FF7784">
              <w:rPr>
                <w:lang w:val="en-US"/>
              </w:rPr>
              <w:t>estimatedDeliveryDate</w:t>
            </w:r>
            <w:bookmarkEnd w:id="381"/>
            <w:r w:rsidRPr="00FF7784">
              <w:rPr>
                <w:lang w:val="en-US"/>
              </w:rPr>
              <w:t>Time</w:t>
            </w:r>
          </w:p>
        </w:tc>
        <w:tc>
          <w:tcPr>
            <w:tcW w:w="1161" w:type="pct"/>
          </w:tcPr>
          <w:p w14:paraId="4DE3CFBE" w14:textId="77777777" w:rsidR="00882D34" w:rsidRPr="00C7733D" w:rsidRDefault="539BEBBF" w:rsidP="00082F29">
            <w:pPr>
              <w:spacing w:after="0"/>
            </w:pPr>
            <w:r>
              <w:t>Ожидаемая дата поставки</w:t>
            </w:r>
          </w:p>
        </w:tc>
        <w:tc>
          <w:tcPr>
            <w:tcW w:w="514" w:type="pct"/>
          </w:tcPr>
          <w:p w14:paraId="37A577DA" w14:textId="77777777" w:rsidR="00882D34" w:rsidRDefault="539BEBBF" w:rsidP="003F144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61F3B924" w14:textId="77777777" w:rsidR="00882D34" w:rsidRPr="00C73FBB" w:rsidRDefault="539BEBBF" w:rsidP="003F144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643" w:type="pct"/>
          </w:tcPr>
          <w:p w14:paraId="5E1276D6" w14:textId="77777777" w:rsidR="00882D34" w:rsidRPr="00704076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565EB01" w14:textId="77777777" w:rsidR="00882D34" w:rsidRPr="00082F29" w:rsidRDefault="00882D34" w:rsidP="00082F29">
            <w:pPr>
              <w:spacing w:after="0" w:line="276" w:lineRule="auto"/>
            </w:pPr>
          </w:p>
        </w:tc>
      </w:tr>
      <w:tr w:rsidR="004E63DE" w14:paraId="46C99CF6" w14:textId="77777777" w:rsidTr="00580EA7">
        <w:trPr>
          <w:trHeight w:val="325"/>
        </w:trPr>
        <w:tc>
          <w:tcPr>
            <w:tcW w:w="1078" w:type="pct"/>
          </w:tcPr>
          <w:p w14:paraId="266A4F1A" w14:textId="77777777" w:rsidR="00882D34" w:rsidRPr="00974A9D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>exportDateTimeFromSupplier</w:t>
            </w:r>
          </w:p>
        </w:tc>
        <w:tc>
          <w:tcPr>
            <w:tcW w:w="1161" w:type="pct"/>
          </w:tcPr>
          <w:p w14:paraId="57694DF1" w14:textId="77777777" w:rsidR="00882D34" w:rsidRPr="00C7733D" w:rsidRDefault="539BEBBF" w:rsidP="00082F29">
            <w:pPr>
              <w:spacing w:after="0"/>
            </w:pPr>
            <w:r>
              <w:t>Дата вывоза товара от поставщика</w:t>
            </w:r>
          </w:p>
        </w:tc>
        <w:tc>
          <w:tcPr>
            <w:tcW w:w="514" w:type="pct"/>
          </w:tcPr>
          <w:p w14:paraId="7DE00AE9" w14:textId="77777777" w:rsidR="00882D34" w:rsidRDefault="539BEBBF" w:rsidP="003F144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170F9039" w14:textId="77777777" w:rsidR="00882D34" w:rsidRPr="00C73FBB" w:rsidRDefault="539BEBBF" w:rsidP="003F144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643" w:type="pct"/>
          </w:tcPr>
          <w:p w14:paraId="4B1C8CAF" w14:textId="77777777" w:rsidR="00882D34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14DF556" w14:textId="77777777" w:rsidR="00882D34" w:rsidRPr="00082F29" w:rsidRDefault="00882D34" w:rsidP="00082F29">
            <w:pPr>
              <w:spacing w:after="0" w:line="276" w:lineRule="auto"/>
            </w:pPr>
          </w:p>
        </w:tc>
      </w:tr>
      <w:tr w:rsidR="004E63DE" w14:paraId="3894B01E" w14:textId="77777777" w:rsidTr="00580EA7">
        <w:tc>
          <w:tcPr>
            <w:tcW w:w="1078" w:type="pct"/>
          </w:tcPr>
          <w:p w14:paraId="3F977677" w14:textId="77777777" w:rsidR="00882D34" w:rsidRPr="008035A8" w:rsidRDefault="00882D34" w:rsidP="00082F29">
            <w:pPr>
              <w:spacing w:after="0" w:line="276" w:lineRule="auto"/>
              <w:rPr>
                <w:lang w:val="en-US"/>
              </w:rPr>
            </w:pPr>
            <w:bookmarkStart w:id="382" w:name="_OriginOrder"/>
            <w:bookmarkStart w:id="383" w:name="_LineItems_1"/>
            <w:bookmarkEnd w:id="382"/>
            <w:bookmarkEnd w:id="383"/>
            <w:r>
              <w:rPr>
                <w:lang w:val="en-US"/>
              </w:rPr>
              <w:t>shipFrom</w:t>
            </w:r>
          </w:p>
        </w:tc>
        <w:tc>
          <w:tcPr>
            <w:tcW w:w="1161" w:type="pct"/>
          </w:tcPr>
          <w:p w14:paraId="30A878B1" w14:textId="77777777" w:rsidR="00882D34" w:rsidRPr="00E30065" w:rsidRDefault="539BEBBF" w:rsidP="00082F29">
            <w:pPr>
              <w:spacing w:after="0"/>
              <w:rPr>
                <w:lang w:val="en-US"/>
              </w:rPr>
            </w:pPr>
            <w:r>
              <w:t>Грузоотправитель</w:t>
            </w:r>
          </w:p>
        </w:tc>
        <w:tc>
          <w:tcPr>
            <w:tcW w:w="514" w:type="pct"/>
          </w:tcPr>
          <w:p w14:paraId="4A2AE063" w14:textId="77777777" w:rsidR="00882D34" w:rsidRDefault="539BEBBF" w:rsidP="003F144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69EF17BE" w14:textId="77777777" w:rsidR="00882D34" w:rsidRDefault="00882D34" w:rsidP="003F1443">
            <w:pPr>
              <w:spacing w:after="0" w:line="276" w:lineRule="auto"/>
              <w:jc w:val="center"/>
            </w:pPr>
          </w:p>
        </w:tc>
        <w:tc>
          <w:tcPr>
            <w:tcW w:w="643" w:type="pct"/>
          </w:tcPr>
          <w:p w14:paraId="146ED5CD" w14:textId="77777777" w:rsidR="00882D34" w:rsidRPr="00C73FBB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B0CE406" w14:textId="3CFDDAE5" w:rsidR="00882D34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8F5D4E" w:rsidRPr="006526AB">
                <w:rPr>
                  <w:rStyle w:val="aff5"/>
                </w:rPr>
                <w:t>Contractor</w:t>
              </w:r>
            </w:hyperlink>
            <w:del w:id="38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8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4E63DE" w14:paraId="1B442AFB" w14:textId="77777777" w:rsidTr="00580EA7">
        <w:tc>
          <w:tcPr>
            <w:tcW w:w="1078" w:type="pct"/>
          </w:tcPr>
          <w:p w14:paraId="3B3544FE" w14:textId="77777777" w:rsidR="00882D34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shipTo</w:t>
            </w:r>
          </w:p>
        </w:tc>
        <w:tc>
          <w:tcPr>
            <w:tcW w:w="1161" w:type="pct"/>
          </w:tcPr>
          <w:p w14:paraId="05A492CD" w14:textId="77777777" w:rsidR="00882D34" w:rsidRPr="00E30065" w:rsidRDefault="539BEBBF" w:rsidP="00082F29">
            <w:pPr>
              <w:spacing w:after="0"/>
              <w:rPr>
                <w:lang w:val="en-US"/>
              </w:rPr>
            </w:pPr>
            <w:r>
              <w:t>Место доставки (грузополучатель)</w:t>
            </w:r>
          </w:p>
        </w:tc>
        <w:tc>
          <w:tcPr>
            <w:tcW w:w="514" w:type="pct"/>
          </w:tcPr>
          <w:p w14:paraId="15A083BD" w14:textId="77777777" w:rsidR="00882D34" w:rsidRDefault="539BEBBF" w:rsidP="003F144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49EAA527" w14:textId="77777777" w:rsidR="00882D34" w:rsidRDefault="00882D34" w:rsidP="003F1443">
            <w:pPr>
              <w:spacing w:after="0" w:line="276" w:lineRule="auto"/>
              <w:jc w:val="center"/>
            </w:pPr>
          </w:p>
        </w:tc>
        <w:tc>
          <w:tcPr>
            <w:tcW w:w="643" w:type="pct"/>
          </w:tcPr>
          <w:p w14:paraId="49CEAB8C" w14:textId="77777777" w:rsidR="00882D34" w:rsidRPr="00C73FBB" w:rsidRDefault="539BEBBF" w:rsidP="003F144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189806A8" w14:textId="71C34919" w:rsidR="00882D34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8F5D4E" w:rsidRPr="006526AB">
                <w:rPr>
                  <w:rStyle w:val="aff5"/>
                </w:rPr>
                <w:t>Contractor</w:t>
              </w:r>
            </w:hyperlink>
            <w:del w:id="38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8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EB1F0C" w14:paraId="038A94BE" w14:textId="77777777" w:rsidTr="00580EA7">
        <w:tc>
          <w:tcPr>
            <w:tcW w:w="1078" w:type="pct"/>
          </w:tcPr>
          <w:p w14:paraId="2131B1C2" w14:textId="77777777" w:rsidR="00EB1F0C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lastRenderedPageBreak/>
              <w:t>ultimateCustomer</w:t>
            </w:r>
          </w:p>
        </w:tc>
        <w:tc>
          <w:tcPr>
            <w:tcW w:w="1161" w:type="pct"/>
          </w:tcPr>
          <w:p w14:paraId="0A7D1966" w14:textId="77777777" w:rsidR="00EB1F0C" w:rsidRPr="00E30065" w:rsidRDefault="539BEBBF" w:rsidP="00082F29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14" w:type="pct"/>
          </w:tcPr>
          <w:p w14:paraId="7C442130" w14:textId="77777777" w:rsidR="00EB1F0C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5CBA250C" w14:textId="77777777" w:rsidR="00EB1F0C" w:rsidRDefault="00EB1F0C" w:rsidP="00EB1F0C">
            <w:pPr>
              <w:spacing w:after="0" w:line="276" w:lineRule="auto"/>
              <w:jc w:val="center"/>
            </w:pPr>
          </w:p>
        </w:tc>
        <w:tc>
          <w:tcPr>
            <w:tcW w:w="643" w:type="pct"/>
          </w:tcPr>
          <w:p w14:paraId="6C2C2BE0" w14:textId="77777777" w:rsidR="00EB1F0C" w:rsidRPr="00C73FBB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59C2D81" w14:textId="6BD82FFA" w:rsidR="00EB1F0C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8F5D4E" w:rsidRPr="006526AB">
                <w:rPr>
                  <w:rStyle w:val="aff5"/>
                </w:rPr>
                <w:t>Contractor</w:t>
              </w:r>
            </w:hyperlink>
            <w:del w:id="38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8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704076" w14:paraId="11ED03D2" w14:textId="77777777" w:rsidTr="00580EA7">
        <w:tc>
          <w:tcPr>
            <w:tcW w:w="1078" w:type="pct"/>
          </w:tcPr>
          <w:p w14:paraId="7678FFA2" w14:textId="77777777" w:rsidR="00704076" w:rsidRPr="00704076" w:rsidRDefault="539BEBBF" w:rsidP="00082F29">
            <w:pPr>
              <w:spacing w:after="0" w:line="276" w:lineRule="auto"/>
            </w:pPr>
            <w:r w:rsidRPr="539BEBBF">
              <w:rPr>
                <w:lang w:val="en-US"/>
              </w:rPr>
              <w:t>warehouseKeeper</w:t>
            </w:r>
          </w:p>
        </w:tc>
        <w:tc>
          <w:tcPr>
            <w:tcW w:w="1161" w:type="pct"/>
          </w:tcPr>
          <w:p w14:paraId="1AF3D60D" w14:textId="77777777" w:rsidR="00704076" w:rsidRDefault="539BEBBF" w:rsidP="00082F29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514" w:type="pct"/>
          </w:tcPr>
          <w:p w14:paraId="17676F4A" w14:textId="77777777" w:rsidR="00704076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7625370E" w14:textId="77777777" w:rsidR="00704076" w:rsidRDefault="00704076" w:rsidP="00EB1F0C">
            <w:pPr>
              <w:spacing w:after="0" w:line="276" w:lineRule="auto"/>
              <w:jc w:val="center"/>
            </w:pPr>
          </w:p>
        </w:tc>
        <w:tc>
          <w:tcPr>
            <w:tcW w:w="643" w:type="pct"/>
          </w:tcPr>
          <w:p w14:paraId="0CBE17BD" w14:textId="77777777" w:rsidR="00704076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3A166AE" w14:textId="5FB5793D" w:rsidR="00704076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="008F5D4E" w:rsidRPr="006526AB">
                <w:rPr>
                  <w:rStyle w:val="aff5"/>
                </w:rPr>
                <w:t>Contractor</w:t>
              </w:r>
            </w:hyperlink>
            <w:del w:id="39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9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80EA7" w14:paraId="5D83D079" w14:textId="77777777" w:rsidTr="00580EA7">
        <w:tc>
          <w:tcPr>
            <w:tcW w:w="1078" w:type="pct"/>
          </w:tcPr>
          <w:p w14:paraId="4CB84443" w14:textId="77777777" w:rsidR="00580EA7" w:rsidRPr="00704076" w:rsidRDefault="00580EA7" w:rsidP="00580EA7">
            <w:pPr>
              <w:spacing w:after="0" w:line="276" w:lineRule="auto"/>
            </w:pPr>
            <w:r w:rsidRPr="00580EA7">
              <w:rPr>
                <w:lang w:val="en-US"/>
              </w:rPr>
              <w:t>despatchParty</w:t>
            </w:r>
          </w:p>
        </w:tc>
        <w:tc>
          <w:tcPr>
            <w:tcW w:w="1161" w:type="pct"/>
          </w:tcPr>
          <w:p w14:paraId="541FA84A" w14:textId="77777777" w:rsidR="00580EA7" w:rsidRPr="00580EA7" w:rsidRDefault="00580EA7" w:rsidP="00580EA7">
            <w:pPr>
              <w:spacing w:after="0"/>
            </w:pPr>
            <w:r>
              <w:t>Точка самовывоза</w:t>
            </w:r>
          </w:p>
        </w:tc>
        <w:tc>
          <w:tcPr>
            <w:tcW w:w="514" w:type="pct"/>
          </w:tcPr>
          <w:p w14:paraId="5D87F294" w14:textId="77777777" w:rsidR="00580EA7" w:rsidRDefault="00580EA7" w:rsidP="00580EA7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4371ED7C" w14:textId="77777777" w:rsidR="00580EA7" w:rsidRDefault="00580EA7" w:rsidP="00580EA7">
            <w:pPr>
              <w:spacing w:after="0" w:line="276" w:lineRule="auto"/>
              <w:jc w:val="center"/>
            </w:pPr>
          </w:p>
        </w:tc>
        <w:tc>
          <w:tcPr>
            <w:tcW w:w="643" w:type="pct"/>
          </w:tcPr>
          <w:p w14:paraId="04B08019" w14:textId="77777777" w:rsidR="00580EA7" w:rsidRDefault="00580EA7" w:rsidP="00580EA7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22EEE97" w14:textId="4FF8F6E5" w:rsidR="00580EA7" w:rsidRPr="00082F29" w:rsidRDefault="00580EA7" w:rsidP="00580EA7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6526AB">
                <w:rPr>
                  <w:rStyle w:val="aff5"/>
                </w:rPr>
                <w:t>Contractor</w:t>
              </w:r>
            </w:hyperlink>
            <w:del w:id="39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39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704076" w:rsidRPr="00B95F18" w14:paraId="04C2EE4C" w14:textId="77777777" w:rsidTr="00580EA7">
        <w:tc>
          <w:tcPr>
            <w:tcW w:w="1078" w:type="pct"/>
          </w:tcPr>
          <w:p w14:paraId="24E1A5F3" w14:textId="77777777" w:rsidR="00704076" w:rsidRPr="003F3F81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transportation</w:t>
            </w:r>
          </w:p>
        </w:tc>
        <w:tc>
          <w:tcPr>
            <w:tcW w:w="1161" w:type="pct"/>
          </w:tcPr>
          <w:p w14:paraId="7FA82CA5" w14:textId="77777777" w:rsidR="00704076" w:rsidRPr="003F3F81" w:rsidRDefault="539BEBBF" w:rsidP="00082F29">
            <w:pPr>
              <w:spacing w:after="0"/>
            </w:pPr>
            <w:r>
              <w:t>Информация о машине</w:t>
            </w:r>
          </w:p>
        </w:tc>
        <w:tc>
          <w:tcPr>
            <w:tcW w:w="514" w:type="pct"/>
          </w:tcPr>
          <w:p w14:paraId="71C5C02E" w14:textId="77777777" w:rsidR="00704076" w:rsidRDefault="539BEBBF" w:rsidP="003F1443">
            <w:pPr>
              <w:spacing w:after="0"/>
              <w:jc w:val="center"/>
            </w:pPr>
            <w:r>
              <w:t>С</w:t>
            </w:r>
          </w:p>
        </w:tc>
        <w:tc>
          <w:tcPr>
            <w:tcW w:w="511" w:type="pct"/>
          </w:tcPr>
          <w:p w14:paraId="4A6AA9DC" w14:textId="77777777" w:rsidR="00704076" w:rsidRDefault="00704076" w:rsidP="003F1443">
            <w:pPr>
              <w:spacing w:after="0"/>
              <w:jc w:val="center"/>
            </w:pPr>
          </w:p>
        </w:tc>
        <w:tc>
          <w:tcPr>
            <w:tcW w:w="643" w:type="pct"/>
          </w:tcPr>
          <w:p w14:paraId="79032E37" w14:textId="77777777" w:rsidR="00704076" w:rsidRPr="006346F1" w:rsidRDefault="539BEBBF" w:rsidP="003F1443">
            <w:pPr>
              <w:spacing w:after="0"/>
              <w:jc w:val="center"/>
              <w:rPr>
                <w:lang w:val="en-US"/>
              </w:rPr>
            </w:pPr>
            <w:r>
              <w:t>Н</w:t>
            </w:r>
            <w:r w:rsidR="006346F1">
              <w:rPr>
                <w:lang w:val="en-US"/>
              </w:rPr>
              <w:t>M</w:t>
            </w:r>
          </w:p>
        </w:tc>
        <w:tc>
          <w:tcPr>
            <w:tcW w:w="1093" w:type="pct"/>
          </w:tcPr>
          <w:p w14:paraId="0A10F742" w14:textId="1D2491F3" w:rsidR="00704076" w:rsidRPr="00082F29" w:rsidRDefault="539BEBBF" w:rsidP="00082F29">
            <w:pPr>
              <w:spacing w:after="0"/>
              <w:rPr>
                <w:rStyle w:val="aff5"/>
              </w:rPr>
            </w:pPr>
            <w:r>
              <w:t xml:space="preserve">Описание элемента представлено в таблице </w:t>
            </w:r>
            <w:hyperlink w:anchor="_ShipTo" w:history="1">
              <w:r w:rsidRPr="008F5D4E">
                <w:rPr>
                  <w:rStyle w:val="aff5"/>
                </w:rPr>
                <w:t>Transportation</w:t>
              </w:r>
            </w:hyperlink>
            <w:del w:id="39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"_Transportation" </w:delInstrText>
              </w:r>
              <w:r w:rsidR="00BB747B">
                <w:fldChar w:fldCharType="end"/>
              </w:r>
            </w:del>
            <w:ins w:id="39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"_Transportation" </w:instrText>
              </w:r>
              <w:r w:rsidR="00864853">
                <w:fldChar w:fldCharType="end"/>
              </w:r>
            </w:ins>
          </w:p>
          <w:p w14:paraId="47EA5B72" w14:textId="77777777" w:rsidR="00C33B94" w:rsidRPr="00082F29" w:rsidRDefault="539BEBBF" w:rsidP="00082F29">
            <w:pPr>
              <w:spacing w:after="0"/>
            </w:pPr>
            <w:r>
              <w:t>Если поставщик планирует отправку нескольких транспортных средств, то и  элементов должно быть несколько.</w:t>
            </w:r>
          </w:p>
        </w:tc>
      </w:tr>
      <w:tr w:rsidR="00704076" w:rsidRPr="00B95F18" w14:paraId="7FDD16FC" w14:textId="77777777" w:rsidTr="00580EA7">
        <w:tc>
          <w:tcPr>
            <w:tcW w:w="1078" w:type="pct"/>
          </w:tcPr>
          <w:p w14:paraId="453C90D5" w14:textId="77777777" w:rsidR="00704076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transportBy</w:t>
            </w:r>
          </w:p>
        </w:tc>
        <w:tc>
          <w:tcPr>
            <w:tcW w:w="1161" w:type="pct"/>
          </w:tcPr>
          <w:p w14:paraId="3F8D1033" w14:textId="77777777" w:rsidR="00704076" w:rsidRPr="0012049E" w:rsidRDefault="539BEBBF" w:rsidP="00082F29">
            <w:r>
              <w:t>Кто отгружает и перевозит товары</w:t>
            </w:r>
          </w:p>
        </w:tc>
        <w:tc>
          <w:tcPr>
            <w:tcW w:w="514" w:type="pct"/>
          </w:tcPr>
          <w:p w14:paraId="21B33FAF" w14:textId="77777777" w:rsidR="00704076" w:rsidRPr="00DA727D" w:rsidRDefault="539BEBBF" w:rsidP="003F1443">
            <w:pPr>
              <w:spacing w:after="0"/>
              <w:jc w:val="center"/>
            </w:pPr>
            <w:r>
              <w:t>П</w:t>
            </w:r>
          </w:p>
        </w:tc>
        <w:tc>
          <w:tcPr>
            <w:tcW w:w="511" w:type="pct"/>
          </w:tcPr>
          <w:p w14:paraId="749ED72A" w14:textId="77777777" w:rsidR="00704076" w:rsidRDefault="00704076" w:rsidP="003F1443">
            <w:pPr>
              <w:spacing w:after="0"/>
              <w:jc w:val="center"/>
            </w:pPr>
          </w:p>
        </w:tc>
        <w:tc>
          <w:tcPr>
            <w:tcW w:w="643" w:type="pct"/>
          </w:tcPr>
          <w:p w14:paraId="0CB1681D" w14:textId="77777777" w:rsidR="00704076" w:rsidRDefault="539BEBBF" w:rsidP="003F1443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0CF3CBC6" w14:textId="1EFFDA31" w:rsidR="00704076" w:rsidRPr="00082F29" w:rsidRDefault="539BEBBF" w:rsidP="00082F29">
            <w:pPr>
              <w:spacing w:after="0"/>
            </w:pPr>
            <w:r>
              <w:t xml:space="preserve">Код из справочника </w:t>
            </w:r>
            <w:hyperlink w:anchor="_TransportByCodeList" w:history="1">
              <w:r w:rsidRPr="008F5D4E">
                <w:rPr>
                  <w:rStyle w:val="aff5"/>
                  <w:lang w:val="en-US"/>
                </w:rPr>
                <w:t>TransportByCodeList</w:t>
              </w:r>
            </w:hyperlink>
            <w:del w:id="39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"_TransportByCodeList" </w:delInstrText>
              </w:r>
              <w:r w:rsidR="00BB747B">
                <w:fldChar w:fldCharType="end"/>
              </w:r>
            </w:del>
            <w:ins w:id="39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"_TransportByCodeList" </w:instrText>
              </w:r>
              <w:r w:rsidR="00864853">
                <w:fldChar w:fldCharType="end"/>
              </w:r>
            </w:ins>
          </w:p>
        </w:tc>
      </w:tr>
    </w:tbl>
    <w:p w14:paraId="5FC7BA41" w14:textId="77777777" w:rsidR="00082F29" w:rsidRPr="00681086" w:rsidRDefault="00082F29">
      <w:pPr>
        <w:rPr>
          <w:ins w:id="398" w:author="Татьяна Шарыпова" w:date="2017-04-19T13:43:00Z"/>
          <w:rFonts w:asciiTheme="majorHAnsi" w:eastAsiaTheme="majorEastAsia" w:hAnsiTheme="majorHAnsi" w:cstheme="majorBidi"/>
          <w:b/>
          <w:i/>
          <w:color w:val="323E4F" w:themeColor="text2" w:themeShade="BF"/>
        </w:rPr>
      </w:pPr>
      <w:ins w:id="399" w:author="Татьяна Шарыпова" w:date="2017-04-19T13:43:00Z">
        <w:r w:rsidRPr="00681086">
          <w:rPr>
            <w:b/>
            <w:i/>
          </w:rPr>
          <w:br w:type="page"/>
        </w:r>
      </w:ins>
    </w:p>
    <w:p w14:paraId="0C41416F" w14:textId="77777777" w:rsidR="00FE5E00" w:rsidRPr="00700A00" w:rsidRDefault="539BEBBF" w:rsidP="00FE5E00">
      <w:pPr>
        <w:pStyle w:val="5"/>
        <w:rPr>
          <w:b/>
          <w:i/>
          <w:color w:val="auto"/>
          <w:rPrChange w:id="400" w:author="Татьяна Шарыпова" w:date="2017-04-19T13:43:00Z">
            <w:rPr>
              <w:b/>
            </w:rPr>
          </w:rPrChange>
        </w:rPr>
      </w:pPr>
      <w:r w:rsidRPr="539BEBBF">
        <w:rPr>
          <w:b/>
          <w:i/>
          <w:color w:val="auto"/>
          <w:lang w:val="en-US"/>
          <w:rPrChange w:id="401" w:author="Татьяна Шарыпова" w:date="2017-04-19T13:43:00Z">
            <w:rPr>
              <w:b/>
              <w:lang w:val="en-US"/>
            </w:rPr>
          </w:rPrChange>
        </w:rPr>
        <w:lastRenderedPageBreak/>
        <w:t>Transportation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1134"/>
        <w:gridCol w:w="1134"/>
        <w:gridCol w:w="1417"/>
        <w:gridCol w:w="2410"/>
      </w:tblGrid>
      <w:tr w:rsidR="00FE5E00" w14:paraId="18AB8751" w14:textId="77777777" w:rsidTr="539BEBBF">
        <w:tc>
          <w:tcPr>
            <w:tcW w:w="2410" w:type="dxa"/>
            <w:shd w:val="clear" w:color="auto" w:fill="F2F2F2" w:themeFill="background1" w:themeFillShade="F2"/>
          </w:tcPr>
          <w:p w14:paraId="3E77EF6E" w14:textId="77777777" w:rsidR="00FE5E00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A2919F7" w14:textId="77777777" w:rsidR="00FE5E00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5D5EBC1" w14:textId="77777777" w:rsidR="00FE5E00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AC2087A" w14:textId="77777777" w:rsidR="00FE5E00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0CC2775" w14:textId="77777777" w:rsidR="00FE5E00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3128601" w14:textId="77777777" w:rsidR="00FE5E00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FE5E00" w14:paraId="1BFFF095" w14:textId="77777777" w:rsidTr="539BEBBF">
        <w:tc>
          <w:tcPr>
            <w:tcW w:w="2410" w:type="dxa"/>
          </w:tcPr>
          <w:p w14:paraId="0772F5B0" w14:textId="77777777" w:rsidR="00FE5E00" w:rsidRPr="004C4339" w:rsidRDefault="539BEBBF" w:rsidP="00082F29">
            <w:pPr>
              <w:spacing w:after="0" w:line="276" w:lineRule="auto"/>
              <w:rPr>
                <w:lang w:val="en-US"/>
                <w:rPrChange w:id="402" w:author="Татьяна Шарыпова" w:date="2017-04-19T13:43:00Z">
                  <w:rPr/>
                </w:rPrChange>
              </w:rPr>
            </w:pPr>
            <w:r>
              <w:t>transportMode</w:t>
            </w:r>
          </w:p>
        </w:tc>
        <w:tc>
          <w:tcPr>
            <w:tcW w:w="2552" w:type="dxa"/>
          </w:tcPr>
          <w:p w14:paraId="60480A72" w14:textId="77777777" w:rsidR="00FE5E00" w:rsidRPr="00BA356D" w:rsidRDefault="539BEBBF" w:rsidP="00082F29">
            <w:pPr>
              <w:spacing w:after="0"/>
            </w:pPr>
            <w:r>
              <w:t>Режим перевозки</w:t>
            </w:r>
          </w:p>
        </w:tc>
        <w:tc>
          <w:tcPr>
            <w:tcW w:w="1134" w:type="dxa"/>
          </w:tcPr>
          <w:p w14:paraId="46C5A961" w14:textId="77777777" w:rsidR="00FE5E00" w:rsidRDefault="539BEBBF" w:rsidP="00C65FF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27FFD2A5" w14:textId="77777777" w:rsidR="00FE5E00" w:rsidRPr="00FD790D" w:rsidRDefault="00FE5E00" w:rsidP="00C65FF2">
            <w:pPr>
              <w:spacing w:after="0" w:line="276" w:lineRule="auto"/>
              <w:jc w:val="center"/>
              <w:rPr>
                <w:lang w:val="en-US"/>
                <w:rPrChange w:id="403" w:author="Татьяна Шарыпова" w:date="2017-04-19T13:43:00Z">
                  <w:rPr/>
                </w:rPrChange>
              </w:rPr>
            </w:pPr>
          </w:p>
        </w:tc>
        <w:tc>
          <w:tcPr>
            <w:tcW w:w="1417" w:type="dxa"/>
          </w:tcPr>
          <w:p w14:paraId="1C40C6B4" w14:textId="77777777" w:rsidR="00FE5E00" w:rsidRPr="005E3A06" w:rsidRDefault="539BEBBF" w:rsidP="00C65FF2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7C13BB28" w14:textId="58624525" w:rsidR="00FE5E00" w:rsidRPr="00082F29" w:rsidRDefault="539BEBBF" w:rsidP="00082F29">
            <w:pPr>
              <w:spacing w:after="0" w:line="276" w:lineRule="auto"/>
            </w:pPr>
            <w:r>
              <w:t xml:space="preserve">Код из справочника </w:t>
            </w:r>
            <w:hyperlink w:anchor="_TransportModeCodeList" w:history="1">
              <w:r w:rsidRPr="008F5D4E">
                <w:rPr>
                  <w:rStyle w:val="aff5"/>
                </w:rPr>
                <w:t>TransportModeCodeList</w:t>
              </w:r>
            </w:hyperlink>
            <w:del w:id="40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"_TransportModeCodeList" </w:delInstrText>
              </w:r>
              <w:r w:rsidR="00BB747B">
                <w:fldChar w:fldCharType="end"/>
              </w:r>
            </w:del>
            <w:ins w:id="40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"_TransportModeCodeList" </w:instrText>
              </w:r>
              <w:r w:rsidR="00864853">
                <w:fldChar w:fldCharType="end"/>
              </w:r>
            </w:ins>
          </w:p>
        </w:tc>
      </w:tr>
      <w:tr w:rsidR="00FE5E00" w14:paraId="3B6D593F" w14:textId="77777777" w:rsidTr="539BEBBF">
        <w:tc>
          <w:tcPr>
            <w:tcW w:w="2410" w:type="dxa"/>
          </w:tcPr>
          <w:p w14:paraId="44BD5221" w14:textId="77777777" w:rsidR="00FE5E00" w:rsidRPr="004C4339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>nameOfCarrier</w:t>
            </w:r>
          </w:p>
        </w:tc>
        <w:tc>
          <w:tcPr>
            <w:tcW w:w="2552" w:type="dxa"/>
          </w:tcPr>
          <w:p w14:paraId="2E049933" w14:textId="77777777" w:rsidR="00FE5E00" w:rsidRPr="0041700B" w:rsidRDefault="539BEBBF" w:rsidP="00082F29">
            <w:pPr>
              <w:spacing w:after="0"/>
            </w:pPr>
            <w:r>
              <w:t>Имя водителя</w:t>
            </w:r>
          </w:p>
        </w:tc>
        <w:tc>
          <w:tcPr>
            <w:tcW w:w="1134" w:type="dxa"/>
          </w:tcPr>
          <w:p w14:paraId="017611DF" w14:textId="77777777" w:rsidR="00FE5E00" w:rsidRDefault="539BEBBF" w:rsidP="00C65FF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29985169" w14:textId="77777777" w:rsidR="00FE5E00" w:rsidRPr="00FD790D" w:rsidRDefault="539BEBBF" w:rsidP="00C65FF2">
            <w:pPr>
              <w:spacing w:after="0" w:line="276" w:lineRule="auto"/>
              <w:jc w:val="center"/>
              <w:rPr>
                <w:lang w:val="en-US"/>
              </w:rPr>
            </w:pPr>
            <w:r>
              <w:t>Т</w:t>
            </w:r>
            <w:r w:rsidRPr="539BEBBF">
              <w:rPr>
                <w:lang w:val="en-US"/>
              </w:rPr>
              <w:t>(</w:t>
            </w:r>
            <w:r>
              <w:t>1-35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5377E1DE" w14:textId="77777777" w:rsidR="00FE5E00" w:rsidRPr="005E3A06" w:rsidRDefault="539BEBBF" w:rsidP="00C65FF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3920D3E2" w14:textId="77777777" w:rsidR="00FE5E00" w:rsidRPr="00082F29" w:rsidRDefault="00FE5E00" w:rsidP="00082F29">
            <w:pPr>
              <w:spacing w:after="0" w:line="276" w:lineRule="auto"/>
            </w:pPr>
          </w:p>
        </w:tc>
      </w:tr>
      <w:tr w:rsidR="00FE5E00" w14:paraId="49AED763" w14:textId="77777777" w:rsidTr="539BEBBF">
        <w:tc>
          <w:tcPr>
            <w:tcW w:w="2410" w:type="dxa"/>
          </w:tcPr>
          <w:p w14:paraId="6D059F0D" w14:textId="77777777" w:rsidR="00FE5E00" w:rsidRDefault="539BEBBF" w:rsidP="00082F29">
            <w:pPr>
              <w:spacing w:after="0"/>
            </w:pPr>
            <w:r>
              <w:t>vehicleNumber</w:t>
            </w:r>
          </w:p>
        </w:tc>
        <w:tc>
          <w:tcPr>
            <w:tcW w:w="2552" w:type="dxa"/>
          </w:tcPr>
          <w:p w14:paraId="0BB39569" w14:textId="77777777" w:rsidR="00FE5E00" w:rsidRDefault="539BEBBF" w:rsidP="00082F29">
            <w:pPr>
              <w:spacing w:after="0"/>
            </w:pPr>
            <w:r>
              <w:t>Номер транспортного средства</w:t>
            </w:r>
          </w:p>
        </w:tc>
        <w:tc>
          <w:tcPr>
            <w:tcW w:w="1134" w:type="dxa"/>
          </w:tcPr>
          <w:p w14:paraId="03778EFA" w14:textId="77777777" w:rsidR="00FE5E00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CB4B848" w14:textId="77777777" w:rsidR="00FE5E00" w:rsidRPr="00DA0B49" w:rsidRDefault="539BEBBF" w:rsidP="00C65FF2">
            <w:pPr>
              <w:spacing w:after="0"/>
              <w:jc w:val="center"/>
            </w:pPr>
            <w:r>
              <w:t>Т(1-35)</w:t>
            </w:r>
          </w:p>
        </w:tc>
        <w:tc>
          <w:tcPr>
            <w:tcW w:w="1417" w:type="dxa"/>
          </w:tcPr>
          <w:p w14:paraId="5C0E631E" w14:textId="77777777" w:rsidR="00FE5E00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EFD623F" w14:textId="77777777" w:rsidR="00FE5E00" w:rsidRPr="00082F29" w:rsidRDefault="00FE5E00" w:rsidP="00082F29">
            <w:pPr>
              <w:spacing w:after="0"/>
            </w:pPr>
          </w:p>
        </w:tc>
      </w:tr>
      <w:tr w:rsidR="00FE5E00" w14:paraId="53F81A5A" w14:textId="77777777" w:rsidTr="539BEBBF">
        <w:tc>
          <w:tcPr>
            <w:tcW w:w="2410" w:type="dxa"/>
          </w:tcPr>
          <w:p w14:paraId="5389DC43" w14:textId="77777777" w:rsidR="00FE5E00" w:rsidRDefault="539BEBBF" w:rsidP="00082F29">
            <w:pPr>
              <w:spacing w:after="0"/>
            </w:pPr>
            <w:r>
              <w:t>vehicleBrand</w:t>
            </w:r>
          </w:p>
        </w:tc>
        <w:tc>
          <w:tcPr>
            <w:tcW w:w="2552" w:type="dxa"/>
          </w:tcPr>
          <w:p w14:paraId="6AD3D45F" w14:textId="77777777" w:rsidR="00FE5E00" w:rsidRDefault="539BEBBF" w:rsidP="00082F29">
            <w:pPr>
              <w:spacing w:after="0"/>
            </w:pPr>
            <w:r>
              <w:t>Марка транспортного средства</w:t>
            </w:r>
          </w:p>
        </w:tc>
        <w:tc>
          <w:tcPr>
            <w:tcW w:w="1134" w:type="dxa"/>
          </w:tcPr>
          <w:p w14:paraId="5B873F24" w14:textId="77777777" w:rsidR="00FE5E00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6E8E20DE" w14:textId="77777777" w:rsidR="00FE5E00" w:rsidRPr="002B591D" w:rsidRDefault="539BEBBF" w:rsidP="00C65FF2">
            <w:pPr>
              <w:spacing w:after="0"/>
              <w:jc w:val="center"/>
            </w:pPr>
            <w:r>
              <w:t>Т(1-9)</w:t>
            </w:r>
          </w:p>
        </w:tc>
        <w:tc>
          <w:tcPr>
            <w:tcW w:w="1417" w:type="dxa"/>
          </w:tcPr>
          <w:p w14:paraId="5D8FC7DA" w14:textId="77777777" w:rsidR="00FE5E00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6FF2E2EA" w14:textId="77777777" w:rsidR="00FE5E00" w:rsidRPr="00082F29" w:rsidRDefault="00FE5E00" w:rsidP="00082F29">
            <w:pPr>
              <w:spacing w:after="0"/>
            </w:pPr>
          </w:p>
        </w:tc>
      </w:tr>
      <w:tr w:rsidR="00FE5E00" w14:paraId="1ADA6724" w14:textId="77777777" w:rsidTr="539BEBBF">
        <w:tc>
          <w:tcPr>
            <w:tcW w:w="2410" w:type="dxa"/>
          </w:tcPr>
          <w:p w14:paraId="7017C562" w14:textId="77777777" w:rsidR="00FE5E00" w:rsidRDefault="539BEBBF" w:rsidP="00082F29">
            <w:pPr>
              <w:spacing w:after="0"/>
            </w:pPr>
            <w:r>
              <w:t>vehicleArrivalDateTime</w:t>
            </w:r>
          </w:p>
        </w:tc>
        <w:tc>
          <w:tcPr>
            <w:tcW w:w="2552" w:type="dxa"/>
          </w:tcPr>
          <w:p w14:paraId="5AFC46DF" w14:textId="77777777" w:rsidR="00FE5E00" w:rsidRPr="00465797" w:rsidRDefault="539BEBBF" w:rsidP="00082F29">
            <w:pPr>
              <w:spacing w:after="0"/>
            </w:pPr>
            <w:r>
              <w:t>Время прибытия одного транспортного средства поставщика в точку доставки.</w:t>
            </w:r>
          </w:p>
        </w:tc>
        <w:tc>
          <w:tcPr>
            <w:tcW w:w="1134" w:type="dxa"/>
          </w:tcPr>
          <w:p w14:paraId="1B37C609" w14:textId="77777777" w:rsidR="00FE5E00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5B505C2" w14:textId="77777777" w:rsidR="00FE5E00" w:rsidRPr="00FE5E00" w:rsidRDefault="539BEBBF" w:rsidP="00C65FF2">
            <w:pPr>
              <w:spacing w:after="0"/>
              <w:jc w:val="center"/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1417" w:type="dxa"/>
          </w:tcPr>
          <w:p w14:paraId="4CAAD00C" w14:textId="77777777" w:rsidR="00FE5E00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FFC3DC4" w14:textId="77777777" w:rsidR="00FE5E00" w:rsidRPr="00082F29" w:rsidRDefault="006346F1" w:rsidP="00082F29">
            <w:pPr>
              <w:spacing w:after="0"/>
            </w:pPr>
            <w:r>
              <w:t xml:space="preserve">Если поставщик планирует отправку нескольких транспортных средств, то должно быть несколько   элементов </w:t>
            </w:r>
            <w:r>
              <w:rPr>
                <w:lang w:val="en-US"/>
              </w:rPr>
              <w:t>t</w:t>
            </w:r>
            <w:r w:rsidRPr="539BEBBF">
              <w:rPr>
                <w:lang w:val="en-US"/>
              </w:rPr>
              <w:t>ransportation</w:t>
            </w:r>
            <w:r>
              <w:t>.</w:t>
            </w:r>
          </w:p>
        </w:tc>
      </w:tr>
      <w:tr w:rsidR="007B4580" w14:paraId="2AC58C15" w14:textId="77777777" w:rsidTr="539BEBBF">
        <w:tc>
          <w:tcPr>
            <w:tcW w:w="2410" w:type="dxa"/>
          </w:tcPr>
          <w:p w14:paraId="47B388E0" w14:textId="0DFDF069" w:rsidR="007B4580" w:rsidRDefault="007B4580" w:rsidP="007B4580">
            <w:pPr>
              <w:spacing w:after="0"/>
            </w:pPr>
            <w:r w:rsidRPr="007B4580">
              <w:t>typeOfTransportCode</w:t>
            </w:r>
          </w:p>
        </w:tc>
        <w:tc>
          <w:tcPr>
            <w:tcW w:w="2552" w:type="dxa"/>
          </w:tcPr>
          <w:p w14:paraId="4D96C713" w14:textId="5E06BB74" w:rsidR="007B4580" w:rsidRPr="007B4580" w:rsidRDefault="007B4580" w:rsidP="007B4580">
            <w:pPr>
              <w:spacing w:after="0"/>
            </w:pPr>
            <w:r>
              <w:t>Тип транспортного средства</w:t>
            </w:r>
          </w:p>
        </w:tc>
        <w:tc>
          <w:tcPr>
            <w:tcW w:w="1134" w:type="dxa"/>
          </w:tcPr>
          <w:p w14:paraId="2C600B9B" w14:textId="77777777" w:rsidR="007B4580" w:rsidRDefault="007B4580" w:rsidP="007B4580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7BA9FBC4" w14:textId="5E8652CB" w:rsidR="007B4580" w:rsidRPr="539BEBBF" w:rsidRDefault="007B4580" w:rsidP="007B458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432C92D4" w14:textId="0B856129" w:rsidR="007B4580" w:rsidRDefault="007B4580" w:rsidP="007B4580">
            <w:pPr>
              <w:spacing w:after="0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200995D3" w14:textId="77777777" w:rsidR="007B4580" w:rsidRDefault="007B4580" w:rsidP="007B4580">
            <w:pPr>
              <w:spacing w:after="0"/>
            </w:pPr>
            <w:r>
              <w:t xml:space="preserve">Код из справочника </w:t>
            </w:r>
            <w:hyperlink w:anchor="_TransportMeansCodeList" w:history="1">
              <w:r>
                <w:rPr>
                  <w:rStyle w:val="aff5"/>
                  <w:lang w:val="en-US"/>
                </w:rPr>
                <w:t>TransportMeansCodeList</w:t>
              </w:r>
            </w:hyperlink>
          </w:p>
        </w:tc>
      </w:tr>
      <w:tr w:rsidR="007B4580" w14:paraId="478DBD82" w14:textId="77777777" w:rsidTr="539BEBBF">
        <w:tc>
          <w:tcPr>
            <w:tcW w:w="2410" w:type="dxa"/>
          </w:tcPr>
          <w:p w14:paraId="779BBF97" w14:textId="5355E2F3" w:rsidR="007B4580" w:rsidRDefault="007B4580" w:rsidP="007B4580">
            <w:pPr>
              <w:spacing w:after="0"/>
            </w:pPr>
            <w:r>
              <w:t>typeOfTransport</w:t>
            </w:r>
          </w:p>
        </w:tc>
        <w:tc>
          <w:tcPr>
            <w:tcW w:w="2552" w:type="dxa"/>
          </w:tcPr>
          <w:p w14:paraId="2D120C60" w14:textId="5ED4C8B3" w:rsidR="007B4580" w:rsidRPr="007B4580" w:rsidRDefault="007B4580" w:rsidP="007B4580">
            <w:pPr>
              <w:spacing w:after="0"/>
            </w:pPr>
            <w:r>
              <w:t>Описание транспортного средства</w:t>
            </w:r>
          </w:p>
        </w:tc>
        <w:tc>
          <w:tcPr>
            <w:tcW w:w="1134" w:type="dxa"/>
          </w:tcPr>
          <w:p w14:paraId="287196C5" w14:textId="77777777" w:rsidR="007B4580" w:rsidRDefault="007B4580" w:rsidP="007B4580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28B1B984" w14:textId="511C3A6B" w:rsidR="007B4580" w:rsidRPr="539BEBBF" w:rsidRDefault="007B4580" w:rsidP="007B458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4526CE66" w14:textId="6336368D" w:rsidR="007B4580" w:rsidRDefault="007B4580" w:rsidP="007B4580">
            <w:pPr>
              <w:spacing w:after="0"/>
              <w:jc w:val="center"/>
            </w:pPr>
          </w:p>
        </w:tc>
        <w:tc>
          <w:tcPr>
            <w:tcW w:w="2410" w:type="dxa"/>
          </w:tcPr>
          <w:p w14:paraId="7CC909E6" w14:textId="0E4C5921" w:rsidR="007B4580" w:rsidRDefault="007B4580" w:rsidP="007B4580">
            <w:pPr>
              <w:spacing w:after="0"/>
            </w:pPr>
          </w:p>
        </w:tc>
      </w:tr>
    </w:tbl>
    <w:p w14:paraId="1AF12AF9" w14:textId="77777777" w:rsidR="00770E5F" w:rsidRPr="00770E5F" w:rsidRDefault="00770E5F" w:rsidP="00770E5F">
      <w:pPr>
        <w:pStyle w:val="4"/>
        <w:numPr>
          <w:ilvl w:val="3"/>
          <w:numId w:val="27"/>
        </w:numPr>
        <w:rPr>
          <w:i w:val="0"/>
          <w:iCs w:val="0"/>
        </w:rPr>
      </w:pPr>
      <w:r w:rsidRPr="00770E5F">
        <w:rPr>
          <w:i w:val="0"/>
          <w:iCs w:val="0"/>
          <w:lang w:val="en-US"/>
        </w:rPr>
        <w:t>Packages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770E5F" w14:paraId="31EA8409" w14:textId="77777777" w:rsidTr="00864853">
        <w:tc>
          <w:tcPr>
            <w:tcW w:w="1079" w:type="pct"/>
            <w:shd w:val="clear" w:color="auto" w:fill="F2F2F2" w:themeFill="background1" w:themeFillShade="F2"/>
          </w:tcPr>
          <w:p w14:paraId="310A60D5" w14:textId="77777777" w:rsidR="00770E5F" w:rsidRDefault="00770E5F" w:rsidP="00864853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7631A511" w14:textId="77777777" w:rsidR="00770E5F" w:rsidRDefault="00770E5F" w:rsidP="00864853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69966746" w14:textId="77777777" w:rsidR="00770E5F" w:rsidRDefault="00770E5F" w:rsidP="00864853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4A04CA10" w14:textId="77777777" w:rsidR="00770E5F" w:rsidRDefault="00770E5F" w:rsidP="00864853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34C8954A" w14:textId="77777777" w:rsidR="00770E5F" w:rsidRDefault="00770E5F" w:rsidP="00864853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E140AAF" w14:textId="77777777" w:rsidR="00770E5F" w:rsidRDefault="00770E5F" w:rsidP="00864853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770E5F" w14:paraId="55D2A0C6" w14:textId="77777777" w:rsidTr="00864853">
        <w:tc>
          <w:tcPr>
            <w:tcW w:w="1079" w:type="pct"/>
          </w:tcPr>
          <w:p w14:paraId="0CD82A69" w14:textId="77777777" w:rsidR="00770E5F" w:rsidRPr="007525DB" w:rsidRDefault="00770E5F" w:rsidP="00864853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package</w:t>
            </w:r>
          </w:p>
        </w:tc>
        <w:tc>
          <w:tcPr>
            <w:tcW w:w="1091" w:type="pct"/>
          </w:tcPr>
          <w:p w14:paraId="5BDFA927" w14:textId="77777777" w:rsidR="00770E5F" w:rsidRPr="000F2027" w:rsidRDefault="00770E5F" w:rsidP="00864853">
            <w:pPr>
              <w:spacing w:after="0"/>
              <w:rPr>
                <w:highlight w:val="green"/>
              </w:rPr>
            </w:pPr>
            <w:r>
              <w:t>Упаковка</w:t>
            </w:r>
          </w:p>
        </w:tc>
        <w:tc>
          <w:tcPr>
            <w:tcW w:w="620" w:type="pct"/>
          </w:tcPr>
          <w:p w14:paraId="2E69210C" w14:textId="77777777" w:rsidR="00770E5F" w:rsidRDefault="00770E5F" w:rsidP="00864853">
            <w:pPr>
              <w:spacing w:after="0"/>
              <w:jc w:val="center"/>
            </w:pPr>
            <w:r>
              <w:t>С</w:t>
            </w:r>
          </w:p>
        </w:tc>
        <w:tc>
          <w:tcPr>
            <w:tcW w:w="537" w:type="pct"/>
          </w:tcPr>
          <w:p w14:paraId="1225A812" w14:textId="77777777" w:rsidR="00770E5F" w:rsidRPr="00C73FBB" w:rsidRDefault="00770E5F" w:rsidP="0086485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49AD84CB" w14:textId="77777777" w:rsidR="00770E5F" w:rsidRPr="00B03C3E" w:rsidRDefault="00770E5F" w:rsidP="00864853">
            <w:pPr>
              <w:spacing w:after="0"/>
              <w:jc w:val="center"/>
              <w:rPr>
                <w:lang w:val="en-US"/>
              </w:rPr>
            </w:pPr>
            <w:r>
              <w:t>ОМ</w:t>
            </w:r>
          </w:p>
        </w:tc>
        <w:tc>
          <w:tcPr>
            <w:tcW w:w="1094" w:type="pct"/>
          </w:tcPr>
          <w:p w14:paraId="20CC39D0" w14:textId="77777777" w:rsidR="00770E5F" w:rsidRDefault="00770E5F" w:rsidP="00864853">
            <w:pPr>
              <w:spacing w:after="0"/>
            </w:pPr>
            <w:r w:rsidRPr="00111219">
              <w:rPr>
                <w:szCs w:val="20"/>
              </w:rPr>
              <w:t xml:space="preserve">Описание элемента представлено в таблице </w:t>
            </w:r>
            <w:hyperlink w:anchor="_Package_2" w:history="1">
              <w:r w:rsidRPr="00111219">
                <w:rPr>
                  <w:rStyle w:val="aff5"/>
                  <w:szCs w:val="20"/>
                </w:rPr>
                <w:t>Package</w:t>
              </w:r>
            </w:hyperlink>
            <w:hyperlink w:anchor="_Package" w:history="1"/>
          </w:p>
        </w:tc>
      </w:tr>
    </w:tbl>
    <w:p w14:paraId="0C6EBF53" w14:textId="77777777" w:rsidR="00770E5F" w:rsidRPr="004E63DE" w:rsidRDefault="00770E5F" w:rsidP="00770E5F">
      <w:pPr>
        <w:pStyle w:val="5"/>
        <w:numPr>
          <w:ilvl w:val="4"/>
          <w:numId w:val="1"/>
        </w:numPr>
        <w:rPr>
          <w:b/>
          <w:bCs/>
          <w:i/>
          <w:iCs/>
        </w:rPr>
      </w:pPr>
      <w:bookmarkStart w:id="406" w:name="_Package_2"/>
      <w:bookmarkEnd w:id="406"/>
      <w:r w:rsidRPr="539BEBBF">
        <w:rPr>
          <w:b/>
          <w:bCs/>
          <w:i/>
          <w:iCs/>
          <w:lang w:val="en-US"/>
        </w:rPr>
        <w:t>Package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5"/>
        <w:gridCol w:w="1420"/>
        <w:gridCol w:w="1133"/>
        <w:gridCol w:w="1274"/>
        <w:gridCol w:w="2412"/>
      </w:tblGrid>
      <w:tr w:rsidR="00770E5F" w14:paraId="6F8CE857" w14:textId="77777777" w:rsidTr="00864853">
        <w:trPr>
          <w:trHeight w:val="969"/>
        </w:trPr>
        <w:tc>
          <w:tcPr>
            <w:tcW w:w="1079" w:type="pct"/>
            <w:shd w:val="clear" w:color="auto" w:fill="F2F2F2" w:themeFill="background1" w:themeFillShade="F2"/>
          </w:tcPr>
          <w:p w14:paraId="0FAE7C24" w14:textId="77777777" w:rsidR="00770E5F" w:rsidRDefault="00770E5F" w:rsidP="00864853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33DD3244" w14:textId="77777777" w:rsidR="00770E5F" w:rsidRDefault="00770E5F" w:rsidP="00864853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47DE3597" w14:textId="77777777" w:rsidR="00770E5F" w:rsidRDefault="00770E5F" w:rsidP="00864853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32BAC85C" w14:textId="77777777" w:rsidR="00770E5F" w:rsidRDefault="00770E5F" w:rsidP="00864853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2A5377B" w14:textId="77777777" w:rsidR="00770E5F" w:rsidRDefault="00770E5F" w:rsidP="00864853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74E3D27" w14:textId="77777777" w:rsidR="00770E5F" w:rsidRPr="00082F29" w:rsidRDefault="00770E5F" w:rsidP="00864853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453E6" w:rsidRPr="000453E6" w14:paraId="6A4068C5" w14:textId="77777777" w:rsidTr="00864853">
        <w:trPr>
          <w:trHeight w:val="75"/>
        </w:trPr>
        <w:tc>
          <w:tcPr>
            <w:tcW w:w="1079" w:type="pct"/>
          </w:tcPr>
          <w:p w14:paraId="0BBA5662" w14:textId="77777777" w:rsidR="000453E6" w:rsidRPr="000453E6" w:rsidRDefault="000453E6" w:rsidP="00864853">
            <w:pPr>
              <w:spacing w:after="0" w:line="276" w:lineRule="auto"/>
              <w:rPr>
                <w:lang w:val="en-US"/>
              </w:rPr>
            </w:pPr>
            <w:r w:rsidRPr="000453E6">
              <w:rPr>
                <w:rFonts w:eastAsiaTheme="minorHAnsi" w:cs="Consolas"/>
              </w:rPr>
              <w:t>packageQuantity</w:t>
            </w:r>
          </w:p>
        </w:tc>
        <w:tc>
          <w:tcPr>
            <w:tcW w:w="1091" w:type="pct"/>
          </w:tcPr>
          <w:p w14:paraId="06909BFC" w14:textId="77777777" w:rsidR="000453E6" w:rsidRPr="000453E6" w:rsidRDefault="000453E6" w:rsidP="00864853">
            <w:pPr>
              <w:spacing w:after="0"/>
              <w:rPr>
                <w:rFonts w:cs="Calibri"/>
                <w:lang w:val="en-US"/>
              </w:rPr>
            </w:pPr>
            <w:r w:rsidRPr="000453E6">
              <w:rPr>
                <w:rFonts w:eastAsiaTheme="minorHAnsi" w:cs="Consolas"/>
              </w:rPr>
              <w:t>Количество упаковок</w:t>
            </w:r>
          </w:p>
        </w:tc>
        <w:tc>
          <w:tcPr>
            <w:tcW w:w="644" w:type="pct"/>
          </w:tcPr>
          <w:p w14:paraId="74BCD6BB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П</w:t>
            </w:r>
          </w:p>
        </w:tc>
        <w:tc>
          <w:tcPr>
            <w:tcW w:w="514" w:type="pct"/>
          </w:tcPr>
          <w:p w14:paraId="0B86A904" w14:textId="77777777" w:rsidR="000453E6" w:rsidRPr="000453E6" w:rsidRDefault="000453E6" w:rsidP="00864853">
            <w:pPr>
              <w:spacing w:after="0"/>
              <w:jc w:val="center"/>
              <w:rPr>
                <w:lang w:val="en-US"/>
              </w:rPr>
            </w:pPr>
            <w:r w:rsidRPr="000453E6"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480EB347" w14:textId="77777777" w:rsidR="000453E6" w:rsidRPr="000453E6" w:rsidRDefault="000453E6" w:rsidP="00864853">
            <w:pPr>
              <w:spacing w:after="0"/>
              <w:jc w:val="center"/>
            </w:pPr>
            <w:r w:rsidRPr="000453E6">
              <w:t>Н</w:t>
            </w:r>
          </w:p>
        </w:tc>
        <w:tc>
          <w:tcPr>
            <w:tcW w:w="1094" w:type="pct"/>
          </w:tcPr>
          <w:p w14:paraId="770086CD" w14:textId="77777777" w:rsidR="000453E6" w:rsidRPr="000453E6" w:rsidRDefault="000453E6" w:rsidP="00864853">
            <w:pPr>
              <w:spacing w:after="0"/>
            </w:pPr>
          </w:p>
        </w:tc>
      </w:tr>
      <w:tr w:rsidR="00770E5F" w:rsidRPr="000453E6" w14:paraId="2D33A69A" w14:textId="77777777" w:rsidTr="00864853">
        <w:trPr>
          <w:trHeight w:val="238"/>
        </w:trPr>
        <w:tc>
          <w:tcPr>
            <w:tcW w:w="1079" w:type="pct"/>
          </w:tcPr>
          <w:p w14:paraId="440048F9" w14:textId="77777777" w:rsidR="00770E5F" w:rsidRPr="000453E6" w:rsidRDefault="00770E5F" w:rsidP="00864853">
            <w:pPr>
              <w:spacing w:after="0" w:line="276" w:lineRule="auto"/>
              <w:rPr>
                <w:lang w:val="en-US"/>
              </w:rPr>
            </w:pPr>
            <w:r w:rsidRPr="000453E6">
              <w:rPr>
                <w:rFonts w:eastAsiaTheme="minorHAnsi" w:cs="Consolas"/>
              </w:rPr>
              <w:t>packageMeasurementInfo</w:t>
            </w:r>
          </w:p>
        </w:tc>
        <w:tc>
          <w:tcPr>
            <w:tcW w:w="1091" w:type="pct"/>
          </w:tcPr>
          <w:p w14:paraId="59FC5884" w14:textId="77777777" w:rsidR="00770E5F" w:rsidRPr="000453E6" w:rsidRDefault="00770E5F" w:rsidP="00770E5F">
            <w:pPr>
              <w:spacing w:after="0"/>
            </w:pPr>
            <w:r w:rsidRPr="000453E6">
              <w:rPr>
                <w:rFonts w:eastAsiaTheme="minorHAnsi" w:cs="Consolas"/>
              </w:rPr>
              <w:t>Физ.характеристики упаковки</w:t>
            </w:r>
          </w:p>
        </w:tc>
        <w:tc>
          <w:tcPr>
            <w:tcW w:w="644" w:type="pct"/>
          </w:tcPr>
          <w:p w14:paraId="40DC948C" w14:textId="77777777" w:rsidR="00770E5F" w:rsidRPr="000453E6" w:rsidRDefault="000453E6" w:rsidP="00864853">
            <w:pPr>
              <w:spacing w:after="0" w:line="276" w:lineRule="auto"/>
              <w:jc w:val="center"/>
              <w:rPr>
                <w:lang w:val="en-US"/>
              </w:rPr>
            </w:pPr>
            <w:r w:rsidRPr="000453E6">
              <w:rPr>
                <w:lang w:val="en-US"/>
              </w:rPr>
              <w:t>C</w:t>
            </w:r>
          </w:p>
        </w:tc>
        <w:tc>
          <w:tcPr>
            <w:tcW w:w="514" w:type="pct"/>
          </w:tcPr>
          <w:p w14:paraId="693B9B78" w14:textId="77777777" w:rsidR="00770E5F" w:rsidRPr="000453E6" w:rsidRDefault="00770E5F" w:rsidP="000453E6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2EC837EA" w14:textId="77777777" w:rsidR="00770E5F" w:rsidRPr="000453E6" w:rsidRDefault="00770E5F" w:rsidP="00864853">
            <w:pPr>
              <w:spacing w:after="0" w:line="276" w:lineRule="auto"/>
              <w:jc w:val="center"/>
            </w:pPr>
            <w:r w:rsidRPr="000453E6">
              <w:t>Н</w:t>
            </w:r>
          </w:p>
        </w:tc>
        <w:tc>
          <w:tcPr>
            <w:tcW w:w="1094" w:type="pct"/>
          </w:tcPr>
          <w:p w14:paraId="5215E65F" w14:textId="77777777" w:rsidR="00770E5F" w:rsidRPr="000453E6" w:rsidRDefault="000453E6" w:rsidP="000453E6">
            <w:pPr>
              <w:spacing w:after="0" w:line="276" w:lineRule="auto"/>
            </w:pPr>
            <w:r w:rsidRPr="000453E6">
              <w:rPr>
                <w:szCs w:val="20"/>
              </w:rPr>
              <w:t xml:space="preserve">Описание элемента представлено в таблице </w:t>
            </w:r>
            <w:hyperlink w:anchor="_PackageMeasurementInfo" w:history="1">
              <w:r w:rsidRPr="000453E6">
                <w:rPr>
                  <w:rStyle w:val="aff5"/>
                  <w:szCs w:val="20"/>
                </w:rPr>
                <w:t>PackageMeasurementInfo</w:t>
              </w:r>
            </w:hyperlink>
          </w:p>
        </w:tc>
      </w:tr>
    </w:tbl>
    <w:p w14:paraId="318B1E7D" w14:textId="77777777" w:rsidR="000453E6" w:rsidRPr="000453E6" w:rsidRDefault="000453E6" w:rsidP="000453E6">
      <w:pPr>
        <w:pStyle w:val="6"/>
        <w:numPr>
          <w:ilvl w:val="5"/>
          <w:numId w:val="27"/>
        </w:numPr>
        <w:rPr>
          <w:rFonts w:asciiTheme="minorHAnsi" w:hAnsiTheme="minorHAnsi"/>
          <w:b/>
          <w:bCs/>
          <w:color w:val="auto"/>
        </w:rPr>
      </w:pPr>
      <w:bookmarkStart w:id="407" w:name="_PackageMeasurementInfo"/>
      <w:bookmarkEnd w:id="407"/>
      <w:r w:rsidRPr="000453E6">
        <w:rPr>
          <w:rFonts w:asciiTheme="minorHAnsi" w:eastAsiaTheme="minorHAnsi" w:hAnsiTheme="minorHAnsi" w:cs="Consolas"/>
          <w:b/>
          <w:color w:val="auto"/>
          <w:sz w:val="19"/>
          <w:szCs w:val="19"/>
          <w:lang w:val="en-US"/>
        </w:rPr>
        <w:t>P</w:t>
      </w:r>
      <w:r w:rsidRPr="000453E6">
        <w:rPr>
          <w:rFonts w:asciiTheme="minorHAnsi" w:eastAsiaTheme="minorHAnsi" w:hAnsiTheme="minorHAnsi" w:cs="Consolas"/>
          <w:b/>
          <w:color w:val="auto"/>
          <w:sz w:val="19"/>
          <w:szCs w:val="19"/>
        </w:rPr>
        <w:t>ackageMeasurementInfo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5"/>
        <w:gridCol w:w="1420"/>
        <w:gridCol w:w="1133"/>
        <w:gridCol w:w="1274"/>
        <w:gridCol w:w="2412"/>
      </w:tblGrid>
      <w:tr w:rsidR="000453E6" w:rsidRPr="000453E6" w14:paraId="525DFEF6" w14:textId="77777777" w:rsidTr="00864853">
        <w:trPr>
          <w:trHeight w:val="969"/>
        </w:trPr>
        <w:tc>
          <w:tcPr>
            <w:tcW w:w="1079" w:type="pct"/>
            <w:shd w:val="clear" w:color="auto" w:fill="F2F2F2" w:themeFill="background1" w:themeFillShade="F2"/>
          </w:tcPr>
          <w:p w14:paraId="411D7242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21B52771" w14:textId="77777777" w:rsidR="000453E6" w:rsidRPr="000453E6" w:rsidRDefault="000453E6" w:rsidP="00864853">
            <w:pPr>
              <w:spacing w:after="0"/>
              <w:jc w:val="center"/>
            </w:pPr>
            <w:r w:rsidRPr="000453E6"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3DB6EF3F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2E050B85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1297B9AC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61BAB27B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Примечание</w:t>
            </w:r>
          </w:p>
        </w:tc>
      </w:tr>
      <w:tr w:rsidR="000453E6" w:rsidRPr="000453E6" w14:paraId="0893B535" w14:textId="77777777" w:rsidTr="00864853">
        <w:trPr>
          <w:trHeight w:val="75"/>
        </w:trPr>
        <w:tc>
          <w:tcPr>
            <w:tcW w:w="1079" w:type="pct"/>
          </w:tcPr>
          <w:p w14:paraId="7B0AFAE1" w14:textId="77777777" w:rsidR="000453E6" w:rsidRPr="000453E6" w:rsidRDefault="000453E6" w:rsidP="00864853">
            <w:pPr>
              <w:spacing w:after="0" w:line="276" w:lineRule="auto"/>
              <w:rPr>
                <w:lang w:val="en-US"/>
              </w:rPr>
            </w:pPr>
            <w:r w:rsidRPr="000453E6">
              <w:rPr>
                <w:rFonts w:eastAsiaTheme="minorHAnsi" w:cs="Consolas"/>
              </w:rPr>
              <w:t>totalNetWeight</w:t>
            </w:r>
          </w:p>
        </w:tc>
        <w:tc>
          <w:tcPr>
            <w:tcW w:w="1091" w:type="pct"/>
          </w:tcPr>
          <w:p w14:paraId="6F478FEF" w14:textId="77777777" w:rsidR="000453E6" w:rsidRPr="000453E6" w:rsidRDefault="000453E6" w:rsidP="00864853">
            <w:pPr>
              <w:spacing w:after="0"/>
              <w:rPr>
                <w:rFonts w:cs="Calibri"/>
                <w:lang w:val="en-US"/>
              </w:rPr>
            </w:pPr>
            <w:r w:rsidRPr="000453E6">
              <w:rPr>
                <w:rFonts w:eastAsiaTheme="minorHAnsi" w:cs="Consolas"/>
              </w:rPr>
              <w:t>Вес нетто упаковки</w:t>
            </w:r>
          </w:p>
        </w:tc>
        <w:tc>
          <w:tcPr>
            <w:tcW w:w="644" w:type="pct"/>
          </w:tcPr>
          <w:p w14:paraId="2769A9F4" w14:textId="77777777" w:rsidR="000453E6" w:rsidRPr="000453E6" w:rsidRDefault="000453E6" w:rsidP="00864853">
            <w:pPr>
              <w:spacing w:after="0" w:line="276" w:lineRule="auto"/>
              <w:jc w:val="center"/>
            </w:pPr>
            <w:r w:rsidRPr="000453E6">
              <w:t>ПА</w:t>
            </w:r>
          </w:p>
        </w:tc>
        <w:tc>
          <w:tcPr>
            <w:tcW w:w="514" w:type="pct"/>
          </w:tcPr>
          <w:p w14:paraId="1BA9BF4C" w14:textId="77777777" w:rsidR="000453E6" w:rsidRPr="000453E6" w:rsidRDefault="000453E6" w:rsidP="00864853">
            <w:pPr>
              <w:spacing w:after="0"/>
              <w:jc w:val="center"/>
              <w:rPr>
                <w:lang w:val="en-US"/>
              </w:rPr>
            </w:pPr>
            <w:r w:rsidRPr="000453E6"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5A1C8F4A" w14:textId="77777777" w:rsidR="000453E6" w:rsidRPr="000453E6" w:rsidRDefault="000453E6" w:rsidP="00864853">
            <w:pPr>
              <w:spacing w:after="0"/>
              <w:jc w:val="center"/>
            </w:pPr>
            <w:r w:rsidRPr="000453E6">
              <w:t>Н</w:t>
            </w:r>
          </w:p>
        </w:tc>
        <w:tc>
          <w:tcPr>
            <w:tcW w:w="1094" w:type="pct"/>
          </w:tcPr>
          <w:p w14:paraId="14B1EB11" w14:textId="77777777" w:rsidR="000453E6" w:rsidRPr="000453E6" w:rsidRDefault="000453E6" w:rsidP="00864853">
            <w:pPr>
              <w:spacing w:after="0"/>
            </w:pPr>
            <w:r w:rsidRPr="000453E6">
              <w:t xml:space="preserve">Описание элемента </w:t>
            </w:r>
            <w:r w:rsidRPr="000453E6">
              <w:lastRenderedPageBreak/>
              <w:t xml:space="preserve">представлено в таблице </w:t>
            </w:r>
            <w:hyperlink w:anchor="_Quantity_2" w:history="1">
              <w:r w:rsidRPr="000453E6">
                <w:rPr>
                  <w:rStyle w:val="aff5"/>
                </w:rPr>
                <w:t>Quantity</w:t>
              </w:r>
            </w:hyperlink>
            <w:hyperlink w:anchor="_Quantity_3" w:history="1"/>
          </w:p>
        </w:tc>
      </w:tr>
    </w:tbl>
    <w:p w14:paraId="23ABEEEF" w14:textId="77777777" w:rsidR="00882D34" w:rsidRPr="004E63DE" w:rsidRDefault="539BEBBF" w:rsidP="005379BF">
      <w:pPr>
        <w:pStyle w:val="4"/>
        <w:rPr>
          <w:i w:val="0"/>
          <w:iCs w:val="0"/>
        </w:rPr>
      </w:pPr>
      <w:r w:rsidRPr="539BEBBF">
        <w:rPr>
          <w:i w:val="0"/>
          <w:iCs w:val="0"/>
          <w:lang w:val="en-US"/>
        </w:rPr>
        <w:lastRenderedPageBreak/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2"/>
        <w:gridCol w:w="2549"/>
        <w:gridCol w:w="1210"/>
        <w:gridCol w:w="1014"/>
        <w:gridCol w:w="1457"/>
        <w:gridCol w:w="2412"/>
      </w:tblGrid>
      <w:tr w:rsidR="00882D34" w14:paraId="634E0D7B" w14:textId="77777777" w:rsidTr="539BEBBF">
        <w:tc>
          <w:tcPr>
            <w:tcW w:w="1080" w:type="pct"/>
            <w:shd w:val="clear" w:color="auto" w:fill="F2F2F2" w:themeFill="background1" w:themeFillShade="F2"/>
          </w:tcPr>
          <w:p w14:paraId="15F9FDF9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156" w:type="pct"/>
            <w:shd w:val="clear" w:color="auto" w:fill="F2F2F2" w:themeFill="background1" w:themeFillShade="F2"/>
          </w:tcPr>
          <w:p w14:paraId="3291074F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00D230FA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14:paraId="1AADA10B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61" w:type="pct"/>
            <w:shd w:val="clear" w:color="auto" w:fill="F2F2F2" w:themeFill="background1" w:themeFillShade="F2"/>
          </w:tcPr>
          <w:p w14:paraId="1207DBA5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2821435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82D34" w14:paraId="29BC0C7A" w14:textId="77777777" w:rsidTr="539BEBBF">
        <w:tc>
          <w:tcPr>
            <w:tcW w:w="1080" w:type="pct"/>
          </w:tcPr>
          <w:p w14:paraId="44681035" w14:textId="77777777" w:rsidR="00882D34" w:rsidRPr="007525DB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currencyISOCode</w:t>
            </w:r>
          </w:p>
        </w:tc>
        <w:tc>
          <w:tcPr>
            <w:tcW w:w="1156" w:type="pct"/>
          </w:tcPr>
          <w:p w14:paraId="6742AA00" w14:textId="77777777" w:rsidR="00882D34" w:rsidRPr="00A10F6B" w:rsidRDefault="539BEBBF" w:rsidP="00082F29">
            <w:pPr>
              <w:spacing w:after="0"/>
              <w:rPr>
                <w:highlight w:val="green"/>
              </w:rPr>
            </w:pPr>
            <w:r>
              <w:t xml:space="preserve">Трехбуквенный код валюты, согласно </w:t>
            </w:r>
            <w:r w:rsidRPr="539BEBBF">
              <w:rPr>
                <w:lang w:val="en-US"/>
              </w:rPr>
              <w:t>ISO</w:t>
            </w:r>
            <w:r>
              <w:t>-4217 (3-</w:t>
            </w:r>
            <w:r w:rsidRPr="539BEBBF">
              <w:rPr>
                <w:lang w:val="en-US"/>
              </w:rPr>
              <w:t>alpha</w:t>
            </w:r>
            <w:r>
              <w:t>)</w:t>
            </w:r>
          </w:p>
        </w:tc>
        <w:tc>
          <w:tcPr>
            <w:tcW w:w="549" w:type="pct"/>
          </w:tcPr>
          <w:p w14:paraId="0380BFA9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460" w:type="pct"/>
          </w:tcPr>
          <w:p w14:paraId="7D455AF5" w14:textId="77777777" w:rsidR="00882D34" w:rsidRPr="00C73FB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T(=3)</w:t>
            </w:r>
          </w:p>
        </w:tc>
        <w:tc>
          <w:tcPr>
            <w:tcW w:w="661" w:type="pct"/>
          </w:tcPr>
          <w:p w14:paraId="68BF5B6B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022FFCD" w14:textId="77777777" w:rsidR="00882D34" w:rsidRPr="00082F29" w:rsidRDefault="00882D34" w:rsidP="00082F29">
            <w:pPr>
              <w:spacing w:after="0"/>
            </w:pPr>
          </w:p>
        </w:tc>
      </w:tr>
      <w:tr w:rsidR="00882D34" w14:paraId="556E93EB" w14:textId="77777777" w:rsidTr="539BEBBF">
        <w:tc>
          <w:tcPr>
            <w:tcW w:w="1080" w:type="pct"/>
          </w:tcPr>
          <w:p w14:paraId="2E377638" w14:textId="77777777" w:rsidR="00882D34" w:rsidRPr="004C4339" w:rsidRDefault="00882D34" w:rsidP="00082F29">
            <w:pPr>
              <w:spacing w:after="0" w:line="276" w:lineRule="auto"/>
              <w:rPr>
                <w:lang w:val="en-US"/>
              </w:rPr>
            </w:pPr>
            <w:bookmarkStart w:id="408" w:name="OLE_LINK9"/>
            <w:r>
              <w:rPr>
                <w:lang w:val="en-US"/>
              </w:rPr>
              <w:t>lineItem</w:t>
            </w:r>
            <w:bookmarkEnd w:id="408"/>
          </w:p>
        </w:tc>
        <w:tc>
          <w:tcPr>
            <w:tcW w:w="1156" w:type="pct"/>
          </w:tcPr>
          <w:p w14:paraId="20BF0A47" w14:textId="77777777" w:rsidR="00882D34" w:rsidRDefault="539BEBBF" w:rsidP="00082F29">
            <w:pPr>
              <w:spacing w:after="0"/>
            </w:pPr>
            <w:r>
              <w:t>Товарная позиция</w:t>
            </w:r>
          </w:p>
          <w:p w14:paraId="5BFA07A7" w14:textId="77777777" w:rsidR="00882D34" w:rsidRPr="00617680" w:rsidRDefault="00882D34" w:rsidP="00082F29">
            <w:pPr>
              <w:spacing w:after="0"/>
              <w:rPr>
                <w:sz w:val="20"/>
                <w:szCs w:val="20"/>
              </w:rPr>
            </w:pPr>
            <w:bookmarkStart w:id="409" w:name="OLE_LINK10"/>
            <w:bookmarkStart w:id="410" w:name="OLE_LINK11"/>
            <w:r w:rsidRPr="00A02415">
              <w:rPr>
                <w:sz w:val="18"/>
                <w:szCs w:val="18"/>
              </w:rPr>
              <w:t>Перечисляются все товарные позиции, которые были присланы в заказе, с указанием статуса подтверждения строки.</w:t>
            </w:r>
            <w:bookmarkEnd w:id="409"/>
            <w:bookmarkEnd w:id="410"/>
          </w:p>
        </w:tc>
        <w:tc>
          <w:tcPr>
            <w:tcW w:w="549" w:type="pct"/>
          </w:tcPr>
          <w:p w14:paraId="220484E9" w14:textId="77777777" w:rsidR="00882D34" w:rsidRDefault="539BEBBF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60" w:type="pct"/>
          </w:tcPr>
          <w:p w14:paraId="226BA00F" w14:textId="77777777" w:rsidR="00882D34" w:rsidRPr="00C73FBB" w:rsidRDefault="00882D34" w:rsidP="004E63D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661" w:type="pct"/>
          </w:tcPr>
          <w:p w14:paraId="15E828E2" w14:textId="77777777" w:rsidR="00882D34" w:rsidRDefault="539BEBBF" w:rsidP="004E63DE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067519E1" w14:textId="259B776A" w:rsidR="00882D34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_4" w:history="1">
              <w:r w:rsidRPr="008F5D4E">
                <w:rPr>
                  <w:rStyle w:val="aff5"/>
                  <w:lang w:val="en-US"/>
                </w:rPr>
                <w:t>LineItem</w:t>
              </w:r>
            </w:hyperlink>
            <w:del w:id="41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"_LineItem_5" </w:delInstrText>
              </w:r>
              <w:r w:rsidR="00BB747B">
                <w:fldChar w:fldCharType="end"/>
              </w:r>
            </w:del>
            <w:ins w:id="41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"_LineItem_5" </w:instrText>
              </w:r>
              <w:r w:rsidR="00864853">
                <w:fldChar w:fldCharType="end"/>
              </w:r>
            </w:ins>
          </w:p>
        </w:tc>
      </w:tr>
      <w:tr w:rsidR="00882D34" w:rsidRPr="008B0DF9" w14:paraId="7D2F3190" w14:textId="77777777" w:rsidTr="539BEBBF">
        <w:tc>
          <w:tcPr>
            <w:tcW w:w="1080" w:type="pct"/>
          </w:tcPr>
          <w:p w14:paraId="0E2D8DA5" w14:textId="77777777" w:rsidR="00882D34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totalSumExcludingTaxes</w:t>
            </w:r>
          </w:p>
        </w:tc>
        <w:tc>
          <w:tcPr>
            <w:tcW w:w="1156" w:type="pct"/>
          </w:tcPr>
          <w:p w14:paraId="049F9C4E" w14:textId="77777777" w:rsidR="00882D34" w:rsidRDefault="539BEBBF" w:rsidP="00082F29">
            <w:pPr>
              <w:spacing w:after="0"/>
            </w:pPr>
            <w:r>
              <w:t>Общая сумма подтвержденных товарных позиций без НДС</w:t>
            </w:r>
          </w:p>
        </w:tc>
        <w:tc>
          <w:tcPr>
            <w:tcW w:w="549" w:type="pct"/>
          </w:tcPr>
          <w:p w14:paraId="7A3C1A00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60" w:type="pct"/>
          </w:tcPr>
          <w:p w14:paraId="6EBE5EA5" w14:textId="77777777" w:rsidR="00882D34" w:rsidRDefault="539BEBBF" w:rsidP="004E63DE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661" w:type="pct"/>
          </w:tcPr>
          <w:p w14:paraId="1841C852" w14:textId="77777777" w:rsidR="00882D34" w:rsidRPr="00C73FBB" w:rsidRDefault="539BEBBF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EAEA651" w14:textId="77777777" w:rsidR="00882D34" w:rsidRPr="00082F29" w:rsidRDefault="00882D34" w:rsidP="00082F29">
            <w:pPr>
              <w:spacing w:after="0" w:line="276" w:lineRule="auto"/>
              <w:rPr>
                <w:highlight w:val="yellow"/>
              </w:rPr>
            </w:pPr>
          </w:p>
        </w:tc>
      </w:tr>
      <w:tr w:rsidR="00882D34" w14:paraId="7370E857" w14:textId="77777777" w:rsidTr="539BEBBF">
        <w:trPr>
          <w:trHeight w:val="138"/>
        </w:trPr>
        <w:tc>
          <w:tcPr>
            <w:tcW w:w="1080" w:type="pct"/>
          </w:tcPr>
          <w:p w14:paraId="168D4DBD" w14:textId="77777777" w:rsidR="00882D34" w:rsidRDefault="00882D34" w:rsidP="00082F29">
            <w:pPr>
              <w:spacing w:after="0"/>
              <w:rPr>
                <w:lang w:val="en-US"/>
              </w:rPr>
            </w:pPr>
            <w:bookmarkStart w:id="413" w:name="_LineItem_1"/>
            <w:bookmarkEnd w:id="413"/>
            <w:r>
              <w:rPr>
                <w:lang w:val="en-US"/>
              </w:rPr>
              <w:t>totalVATAmount</w:t>
            </w:r>
          </w:p>
        </w:tc>
        <w:tc>
          <w:tcPr>
            <w:tcW w:w="1156" w:type="pct"/>
          </w:tcPr>
          <w:p w14:paraId="45EBF8D8" w14:textId="77777777" w:rsidR="00882D34" w:rsidRPr="006C0430" w:rsidRDefault="539BEBBF" w:rsidP="00700A00">
            <w:pPr>
              <w:spacing w:after="0"/>
            </w:pPr>
            <w:r>
              <w:t>Общая сумма НДС подтвержденных товарных позиций</w:t>
            </w:r>
          </w:p>
        </w:tc>
        <w:tc>
          <w:tcPr>
            <w:tcW w:w="549" w:type="pct"/>
          </w:tcPr>
          <w:p w14:paraId="08B63E41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460" w:type="pct"/>
          </w:tcPr>
          <w:p w14:paraId="527EF78A" w14:textId="77777777" w:rsidR="00882D34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661" w:type="pct"/>
          </w:tcPr>
          <w:p w14:paraId="6BEB3E40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AC00447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882D34" w14:paraId="0273A520" w14:textId="77777777" w:rsidTr="539BEBBF">
        <w:trPr>
          <w:trHeight w:val="200"/>
        </w:trPr>
        <w:tc>
          <w:tcPr>
            <w:tcW w:w="1080" w:type="pct"/>
          </w:tcPr>
          <w:p w14:paraId="4D8E358F" w14:textId="77777777" w:rsidR="00882D34" w:rsidRPr="007F1DF2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totalAmount</w:t>
            </w:r>
          </w:p>
        </w:tc>
        <w:tc>
          <w:tcPr>
            <w:tcW w:w="1156" w:type="pct"/>
          </w:tcPr>
          <w:p w14:paraId="63A994A0" w14:textId="77777777" w:rsidR="00882D34" w:rsidRPr="00E23DA2" w:rsidRDefault="539BEBBF" w:rsidP="00082F29">
            <w:pPr>
              <w:spacing w:after="0"/>
            </w:pPr>
            <w:r>
              <w:t>Общая сумма с НДС подтвержденных товарных позиций</w:t>
            </w:r>
          </w:p>
        </w:tc>
        <w:tc>
          <w:tcPr>
            <w:tcW w:w="549" w:type="pct"/>
          </w:tcPr>
          <w:p w14:paraId="7BB7AA9E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460" w:type="pct"/>
          </w:tcPr>
          <w:p w14:paraId="50197033" w14:textId="77777777" w:rsidR="00882D34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661" w:type="pct"/>
          </w:tcPr>
          <w:p w14:paraId="7AF237A7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4E0DC9" w14:textId="77777777" w:rsidR="00882D34" w:rsidRPr="00082F29" w:rsidRDefault="00882D34" w:rsidP="00082F29">
            <w:pPr>
              <w:spacing w:after="0"/>
            </w:pPr>
          </w:p>
        </w:tc>
      </w:tr>
      <w:tr w:rsidR="007F1DF2" w14:paraId="775CD3E6" w14:textId="77777777" w:rsidTr="539BEBBF">
        <w:trPr>
          <w:trHeight w:val="200"/>
        </w:trPr>
        <w:tc>
          <w:tcPr>
            <w:tcW w:w="1080" w:type="pct"/>
          </w:tcPr>
          <w:p w14:paraId="29926C95" w14:textId="77777777" w:rsidR="007F1DF2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c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argoSpaceInfo</w:t>
            </w:r>
          </w:p>
        </w:tc>
        <w:tc>
          <w:tcPr>
            <w:tcW w:w="1156" w:type="pct"/>
          </w:tcPr>
          <w:p w14:paraId="715C4D32" w14:textId="77777777" w:rsidR="007F1DF2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Информация о грузовых местах</w:t>
            </w:r>
          </w:p>
        </w:tc>
        <w:tc>
          <w:tcPr>
            <w:tcW w:w="549" w:type="pct"/>
          </w:tcPr>
          <w:p w14:paraId="7D0A696D" w14:textId="77777777" w:rsidR="007F1DF2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C</w:t>
            </w:r>
          </w:p>
        </w:tc>
        <w:tc>
          <w:tcPr>
            <w:tcW w:w="460" w:type="pct"/>
          </w:tcPr>
          <w:p w14:paraId="137B7AF4" w14:textId="77777777" w:rsidR="007F1DF2" w:rsidRPr="00A40980" w:rsidRDefault="007F1DF2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661" w:type="pct"/>
          </w:tcPr>
          <w:p w14:paraId="03289BF7" w14:textId="77777777" w:rsidR="007F1DF2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</w:tcPr>
          <w:p w14:paraId="47F4047C" w14:textId="5840EA15" w:rsidR="007F1DF2" w:rsidRPr="00082F29" w:rsidRDefault="539BEBBF" w:rsidP="00082F29">
            <w:pPr>
              <w:spacing w:after="0"/>
            </w:pPr>
            <w:r w:rsidRPr="539BEBBF">
              <w:rPr>
                <w:color w:val="767171"/>
              </w:rPr>
              <w:t xml:space="preserve">Кастомное поле. Используется только при подтверждении заказа фармацевтических и медицинских товаров. Описание элемента представлено в таблице </w:t>
            </w:r>
            <w:hyperlink w:anchor="_Contractror_1" w:history="1">
              <w:r w:rsidRPr="008F5D4E">
                <w:rPr>
                  <w:rStyle w:val="aff5"/>
                </w:rPr>
                <w:t>CargoSpaceInfo</w:t>
              </w:r>
            </w:hyperlink>
            <w:del w:id="41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"_CargoSpaceInfo" </w:delInstrText>
              </w:r>
              <w:r w:rsidR="00BB747B">
                <w:fldChar w:fldCharType="end"/>
              </w:r>
            </w:del>
            <w:ins w:id="41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"_CargoSpaceInfo" </w:instrText>
              </w:r>
              <w:r w:rsidR="00864853">
                <w:fldChar w:fldCharType="end"/>
              </w:r>
            </w:ins>
          </w:p>
        </w:tc>
      </w:tr>
      <w:tr w:rsidR="007F1DF2" w14:paraId="591C70BB" w14:textId="77777777" w:rsidTr="539BEBBF">
        <w:trPr>
          <w:trHeight w:val="200"/>
        </w:trPr>
        <w:tc>
          <w:tcPr>
            <w:tcW w:w="1080" w:type="pct"/>
          </w:tcPr>
          <w:p w14:paraId="3F3A2101" w14:textId="77777777" w:rsidR="007F1DF2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easurmentInfo</w:t>
            </w:r>
          </w:p>
        </w:tc>
        <w:tc>
          <w:tcPr>
            <w:tcW w:w="1156" w:type="pct"/>
          </w:tcPr>
          <w:p w14:paraId="34110658" w14:textId="77777777" w:rsidR="007F1DF2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Информация о весе</w:t>
            </w:r>
          </w:p>
        </w:tc>
        <w:tc>
          <w:tcPr>
            <w:tcW w:w="549" w:type="pct"/>
          </w:tcPr>
          <w:p w14:paraId="0C2D35CA" w14:textId="77777777" w:rsidR="007F1DF2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C</w:t>
            </w:r>
          </w:p>
        </w:tc>
        <w:tc>
          <w:tcPr>
            <w:tcW w:w="460" w:type="pct"/>
          </w:tcPr>
          <w:p w14:paraId="3D75355D" w14:textId="77777777" w:rsidR="007F1DF2" w:rsidRPr="00A40980" w:rsidRDefault="007F1DF2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661" w:type="pct"/>
          </w:tcPr>
          <w:p w14:paraId="548D065A" w14:textId="77777777" w:rsidR="007F1DF2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</w:tcPr>
          <w:p w14:paraId="4139952B" w14:textId="4D6119E5" w:rsidR="007F1DF2" w:rsidRPr="00082F29" w:rsidRDefault="539BEBBF" w:rsidP="00082F29">
            <w:pPr>
              <w:spacing w:after="0"/>
            </w:pPr>
            <w:r w:rsidRPr="539BEBBF">
              <w:rPr>
                <w:color w:val="767171"/>
              </w:rPr>
              <w:t xml:space="preserve">Кастомное поле. Используется только при подтверждении заказа фармацевтических и медицинских товаров. Описание элемента представлено в таблице </w:t>
            </w:r>
            <w:hyperlink w:anchor="_MeasurementInfo_2" w:history="1">
              <w:r w:rsidRPr="008F5D4E">
                <w:rPr>
                  <w:rStyle w:val="aff5"/>
                </w:rPr>
                <w:t>MeasurementInfo</w:t>
              </w:r>
            </w:hyperlink>
            <w:del w:id="41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"_MeasurementInfo_1" </w:delInstrText>
              </w:r>
              <w:r w:rsidR="00BB747B">
                <w:fldChar w:fldCharType="end"/>
              </w:r>
            </w:del>
            <w:ins w:id="41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"_MeasurementInfo_1" </w:instrText>
              </w:r>
              <w:r w:rsidR="00864853">
                <w:fldChar w:fldCharType="end"/>
              </w:r>
            </w:ins>
          </w:p>
        </w:tc>
      </w:tr>
    </w:tbl>
    <w:p w14:paraId="331D952B" w14:textId="77777777" w:rsidR="00882D34" w:rsidRPr="00700A00" w:rsidRDefault="00882D34" w:rsidP="005379BF">
      <w:pPr>
        <w:pStyle w:val="5"/>
        <w:rPr>
          <w:b/>
          <w:bCs/>
          <w:i/>
          <w:iCs/>
          <w:color w:val="auto"/>
        </w:rPr>
      </w:pPr>
      <w:bookmarkStart w:id="418" w:name="_LineItem_5"/>
      <w:bookmarkEnd w:id="418"/>
      <w:r w:rsidRPr="539BEBBF">
        <w:rPr>
          <w:b/>
          <w:bCs/>
          <w:i/>
          <w:iCs/>
          <w:color w:val="auto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511"/>
        <w:gridCol w:w="1277"/>
        <w:gridCol w:w="1158"/>
        <w:gridCol w:w="1415"/>
        <w:gridCol w:w="2284"/>
        <w:tblGridChange w:id="419">
          <w:tblGrid>
            <w:gridCol w:w="2335"/>
            <w:gridCol w:w="44"/>
            <w:gridCol w:w="2467"/>
            <w:gridCol w:w="44"/>
            <w:gridCol w:w="1151"/>
            <w:gridCol w:w="126"/>
            <w:gridCol w:w="1032"/>
            <w:gridCol w:w="126"/>
            <w:gridCol w:w="1289"/>
            <w:gridCol w:w="126"/>
            <w:gridCol w:w="2284"/>
          </w:tblGrid>
        </w:tblGridChange>
      </w:tblGrid>
      <w:tr w:rsidR="00864853" w14:paraId="6023B51C" w14:textId="77777777" w:rsidTr="00DE635E">
        <w:tc>
          <w:tcPr>
            <w:tcW w:w="1079" w:type="pct"/>
            <w:shd w:val="clear" w:color="auto" w:fill="F2F2F2" w:themeFill="background1" w:themeFillShade="F2"/>
          </w:tcPr>
          <w:p w14:paraId="10F0674B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71B76576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23BC4912" w14:textId="77777777" w:rsidR="00882D34" w:rsidRDefault="539BEBBF" w:rsidP="00082F29">
            <w:pPr>
              <w:spacing w:after="0" w:line="276" w:lineRule="auto"/>
              <w:jc w:val="center"/>
            </w:pPr>
            <w:r>
              <w:t xml:space="preserve">Признак типа </w:t>
            </w:r>
            <w:r>
              <w:lastRenderedPageBreak/>
              <w:t>элемента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094BEBEB" w14:textId="77777777" w:rsidR="00882D34" w:rsidRDefault="539BEBBF" w:rsidP="00082F29">
            <w:pPr>
              <w:spacing w:after="0"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640" w:type="pct"/>
            <w:shd w:val="clear" w:color="auto" w:fill="F2F2F2" w:themeFill="background1" w:themeFillShade="F2"/>
          </w:tcPr>
          <w:p w14:paraId="40A64893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</w:t>
            </w:r>
            <w:r>
              <w:lastRenderedPageBreak/>
              <w:t>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63AFDB4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lastRenderedPageBreak/>
              <w:t>Примечание</w:t>
            </w:r>
          </w:p>
        </w:tc>
      </w:tr>
      <w:tr w:rsidR="004E63DE" w14:paraId="79A3A78C" w14:textId="77777777" w:rsidTr="00DE635E">
        <w:tblPrEx>
          <w:tblW w:w="5160" w:type="pct"/>
          <w:tblLayout w:type="fixed"/>
          <w:tblPrExChange w:id="42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75"/>
          <w:trPrChange w:id="421" w:author="Татьяна Шарыпова" w:date="2017-04-19T13:43:00Z">
            <w:trPr>
              <w:trHeight w:val="75"/>
            </w:trPr>
          </w:trPrChange>
        </w:trPr>
        <w:tc>
          <w:tcPr>
            <w:tcW w:w="1079" w:type="pct"/>
            <w:tcPrChange w:id="422" w:author="Татьяна Шарыпова" w:date="2017-04-19T13:43:00Z">
              <w:tcPr>
                <w:tcW w:w="1059" w:type="pct"/>
              </w:tcPr>
            </w:tcPrChange>
          </w:tcPr>
          <w:p w14:paraId="54E7E164" w14:textId="77777777" w:rsidR="00882D34" w:rsidRPr="00856291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status</w:t>
            </w:r>
          </w:p>
        </w:tc>
        <w:tc>
          <w:tcPr>
            <w:tcW w:w="1093" w:type="pct"/>
            <w:tcPrChange w:id="423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5EBE9A95" w14:textId="77777777" w:rsidR="00882D34" w:rsidRPr="00BD7D27" w:rsidRDefault="539BEBBF" w:rsidP="00082F29">
            <w:pPr>
              <w:spacing w:after="0"/>
            </w:pPr>
            <w:r w:rsidRPr="539BEBBF">
              <w:rPr>
                <w:rFonts w:ascii="Calibri" w:eastAsia="Calibri" w:hAnsi="Calibri" w:cs="Calibri"/>
                <w:color w:val="000000" w:themeColor="text1"/>
              </w:rPr>
              <w:t>Статус подтверждения строки</w:t>
            </w:r>
          </w:p>
        </w:tc>
        <w:tc>
          <w:tcPr>
            <w:tcW w:w="579" w:type="pct"/>
            <w:tcPrChange w:id="424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513D3D7D" w14:textId="77777777" w:rsidR="00882D34" w:rsidRPr="00586F52" w:rsidRDefault="539BEBBF" w:rsidP="004E63D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515" w:type="pct"/>
            <w:tcPrChange w:id="425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56CCBD0" w14:textId="77777777" w:rsidR="00882D34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</w:t>
            </w:r>
            <w:r>
              <w:t>1</w:t>
            </w:r>
            <w:r w:rsidRPr="539BEBBF">
              <w:rPr>
                <w:lang w:val="en-US"/>
              </w:rPr>
              <w:t>-8)</w:t>
            </w:r>
          </w:p>
        </w:tc>
        <w:tc>
          <w:tcPr>
            <w:tcW w:w="640" w:type="pct"/>
            <w:tcPrChange w:id="426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29D3B784" w14:textId="77777777" w:rsidR="00882D34" w:rsidRDefault="539BEBBF" w:rsidP="004E63D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  <w:tcPrChange w:id="427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A340B56" w14:textId="212B401C" w:rsidR="00882D34" w:rsidRPr="00082F29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"_StatusItemCodeList_1"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StatusItemCodeList</w:t>
            </w:r>
            <w:r w:rsidR="00864853">
              <w:rPr>
                <w:rStyle w:val="aff5"/>
              </w:rPr>
              <w:fldChar w:fldCharType="end"/>
            </w:r>
            <w:del w:id="42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"_StatusItemCodeList_1" </w:delInstrText>
              </w:r>
              <w:r w:rsidR="00BB747B">
                <w:fldChar w:fldCharType="end"/>
              </w:r>
            </w:del>
            <w:ins w:id="42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"_StatusItemCodeList_1" </w:instrText>
              </w:r>
              <w:r w:rsidR="00864853">
                <w:fldChar w:fldCharType="end"/>
              </w:r>
            </w:ins>
          </w:p>
        </w:tc>
      </w:tr>
      <w:tr w:rsidR="004E63DE" w14:paraId="6C220132" w14:textId="77777777" w:rsidTr="00DE635E">
        <w:tblPrEx>
          <w:tblW w:w="5160" w:type="pct"/>
          <w:tblLayout w:type="fixed"/>
          <w:tblPrExChange w:id="43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38"/>
          <w:trPrChange w:id="431" w:author="Татьяна Шарыпова" w:date="2017-04-19T13:43:00Z">
            <w:trPr>
              <w:trHeight w:val="238"/>
            </w:trPr>
          </w:trPrChange>
        </w:trPr>
        <w:tc>
          <w:tcPr>
            <w:tcW w:w="1079" w:type="pct"/>
            <w:tcPrChange w:id="432" w:author="Татьяна Шарыпова" w:date="2017-04-19T13:43:00Z">
              <w:tcPr>
                <w:tcW w:w="1059" w:type="pct"/>
              </w:tcPr>
            </w:tcPrChange>
          </w:tcPr>
          <w:p w14:paraId="165FA6BD" w14:textId="77777777" w:rsidR="00882D34" w:rsidRPr="00525090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gtin</w:t>
            </w:r>
          </w:p>
        </w:tc>
        <w:tc>
          <w:tcPr>
            <w:tcW w:w="1093" w:type="pct"/>
            <w:tcPrChange w:id="433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6E8C6451" w14:textId="77777777" w:rsidR="00882D34" w:rsidRPr="00CF29FE" w:rsidRDefault="539BEBBF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Штрихкод (</w:t>
            </w:r>
            <w:r w:rsidRPr="539BEBBF"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579" w:type="pct"/>
            <w:tcPrChange w:id="434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1AF17874" w14:textId="77777777" w:rsidR="00882D34" w:rsidRPr="00470F05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  <w:tcPrChange w:id="435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CA6CBBD" w14:textId="77777777" w:rsidR="00882D34" w:rsidRPr="00470F05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</w:t>
            </w:r>
            <w:r>
              <w:t>1</w:t>
            </w:r>
            <w:r w:rsidRPr="539BEBBF">
              <w:rPr>
                <w:lang w:val="en-US"/>
              </w:rPr>
              <w:t>-14)</w:t>
            </w:r>
          </w:p>
        </w:tc>
        <w:tc>
          <w:tcPr>
            <w:tcW w:w="640" w:type="pct"/>
            <w:tcPrChange w:id="436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5E2E414" w14:textId="77777777" w:rsidR="00882D34" w:rsidRPr="00470F05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  <w:tcPrChange w:id="437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4C54CBFA" w14:textId="77777777" w:rsidR="00882D34" w:rsidRPr="00082F29" w:rsidRDefault="539BEBBF" w:rsidP="00082F29">
            <w:pPr>
              <w:spacing w:after="0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4E63DE" w14:paraId="59465962" w14:textId="77777777" w:rsidTr="00DE635E">
        <w:tblPrEx>
          <w:tblW w:w="5160" w:type="pct"/>
          <w:tblLayout w:type="fixed"/>
          <w:tblPrExChange w:id="43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538"/>
          <w:trPrChange w:id="439" w:author="Татьяна Шарыпова" w:date="2017-04-19T13:43:00Z">
            <w:trPr>
              <w:trHeight w:val="538"/>
            </w:trPr>
          </w:trPrChange>
        </w:trPr>
        <w:tc>
          <w:tcPr>
            <w:tcW w:w="1079" w:type="pct"/>
            <w:tcPrChange w:id="440" w:author="Татьяна Шарыпова" w:date="2017-04-19T13:43:00Z">
              <w:tcPr>
                <w:tcW w:w="1059" w:type="pct"/>
              </w:tcPr>
            </w:tcPrChange>
          </w:tcPr>
          <w:p w14:paraId="6F94D106" w14:textId="77777777" w:rsidR="00882D34" w:rsidRPr="00A526DE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internalBuyerCode</w:t>
            </w:r>
          </w:p>
        </w:tc>
        <w:tc>
          <w:tcPr>
            <w:tcW w:w="1093" w:type="pct"/>
            <w:tcPrChange w:id="441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3B23C8BE" w14:textId="77777777" w:rsidR="00882D34" w:rsidRPr="00A526DE" w:rsidRDefault="539BEBBF" w:rsidP="00082F29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579" w:type="pct"/>
            <w:tcPrChange w:id="442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66D8FAB6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  <w:tcPrChange w:id="443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2D170238" w14:textId="77777777" w:rsidR="00882D34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640" w:type="pct"/>
            <w:tcPrChange w:id="444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6BCD99C" w14:textId="77777777" w:rsidR="00882D34" w:rsidRPr="00C73FBB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  <w:tcPrChange w:id="445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75F52982" w14:textId="77777777" w:rsidR="00882D34" w:rsidRPr="00082F29" w:rsidRDefault="539BEBBF" w:rsidP="00082F29">
            <w:pPr>
              <w:spacing w:after="0" w:line="276" w:lineRule="auto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4E63DE" w14:paraId="1660E3C7" w14:textId="77777777" w:rsidTr="00DE635E">
        <w:tblPrEx>
          <w:tblW w:w="5160" w:type="pct"/>
          <w:tblLayout w:type="fixed"/>
          <w:tblPrExChange w:id="44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88"/>
          <w:trPrChange w:id="447" w:author="Татьяна Шарыпова" w:date="2017-04-19T13:43:00Z">
            <w:trPr>
              <w:trHeight w:val="288"/>
            </w:trPr>
          </w:trPrChange>
        </w:trPr>
        <w:tc>
          <w:tcPr>
            <w:tcW w:w="1079" w:type="pct"/>
            <w:tcPrChange w:id="448" w:author="Татьяна Шарыпова" w:date="2017-04-19T13:43:00Z">
              <w:tcPr>
                <w:tcW w:w="1059" w:type="pct"/>
              </w:tcPr>
            </w:tcPrChange>
          </w:tcPr>
          <w:p w14:paraId="7ADFF9DC" w14:textId="77777777" w:rsidR="00882D34" w:rsidRPr="00A526DE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internalSupplierCode</w:t>
            </w:r>
          </w:p>
        </w:tc>
        <w:tc>
          <w:tcPr>
            <w:tcW w:w="1093" w:type="pct"/>
            <w:tcPrChange w:id="449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7D817763" w14:textId="77777777" w:rsidR="00882D34" w:rsidRPr="00A526DE" w:rsidRDefault="539BEBBF" w:rsidP="00082F29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579" w:type="pct"/>
            <w:tcPrChange w:id="450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6ACE0494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  <w:tcPrChange w:id="451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7C928617" w14:textId="77777777" w:rsidR="00882D34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640" w:type="pct"/>
            <w:tcPrChange w:id="452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C2F28F4" w14:textId="77777777" w:rsidR="00882D34" w:rsidRPr="00C73FBB" w:rsidRDefault="539BEBBF" w:rsidP="00BB0795">
            <w:pPr>
              <w:tabs>
                <w:tab w:val="left" w:pos="651"/>
                <w:tab w:val="center" w:pos="741"/>
              </w:tabs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  <w:tcPrChange w:id="453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842D136" w14:textId="77777777" w:rsidR="00882D34" w:rsidRPr="00082F29" w:rsidRDefault="539BEBBF" w:rsidP="00082F29">
            <w:pPr>
              <w:spacing w:after="0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A526DE" w14:paraId="5D617D8B" w14:textId="77777777" w:rsidTr="00DE635E">
        <w:tblPrEx>
          <w:tblW w:w="5160" w:type="pct"/>
          <w:tblLayout w:type="fixed"/>
          <w:tblPrExChange w:id="45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88"/>
          <w:trPrChange w:id="455" w:author="Татьяна Шарыпова" w:date="2017-04-19T13:43:00Z">
            <w:trPr>
              <w:trHeight w:val="288"/>
            </w:trPr>
          </w:trPrChange>
        </w:trPr>
        <w:tc>
          <w:tcPr>
            <w:tcW w:w="1079" w:type="pct"/>
            <w:tcPrChange w:id="456" w:author="Татьяна Шарыпова" w:date="2017-04-19T13:43:00Z">
              <w:tcPr>
                <w:tcW w:w="1059" w:type="pct"/>
              </w:tcPr>
            </w:tcPrChange>
          </w:tcPr>
          <w:p w14:paraId="1E0F16FF" w14:textId="77777777" w:rsidR="00A526DE" w:rsidRPr="00A526D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s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erialNumber</w:t>
            </w:r>
          </w:p>
        </w:tc>
        <w:tc>
          <w:tcPr>
            <w:tcW w:w="1093" w:type="pct"/>
            <w:tcPrChange w:id="457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43F1F5F9" w14:textId="77777777" w:rsidR="00A526DE" w:rsidRPr="00A526DE" w:rsidRDefault="539BEBBF" w:rsidP="00082F29">
            <w:pPr>
              <w:spacing w:after="0"/>
            </w:pPr>
            <w:r>
              <w:t>Серийный номер</w:t>
            </w:r>
          </w:p>
        </w:tc>
        <w:tc>
          <w:tcPr>
            <w:tcW w:w="579" w:type="pct"/>
            <w:tcPrChange w:id="458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34763A48" w14:textId="77777777" w:rsidR="00A526DE" w:rsidRPr="00A526DE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459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6A6BA6B" w14:textId="77777777" w:rsidR="00A526DE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</w:t>
            </w:r>
            <w:r>
              <w:t>8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640" w:type="pct"/>
            <w:tcPrChange w:id="460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54A61AE" w14:textId="77777777" w:rsidR="00A526DE" w:rsidRPr="00A526DE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461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1921CA4" w14:textId="77777777" w:rsidR="00A526DE" w:rsidRPr="00082F29" w:rsidRDefault="00A526DE" w:rsidP="00082F29">
            <w:pPr>
              <w:spacing w:after="0"/>
              <w:rPr>
                <w:lang w:val="en-US"/>
              </w:rPr>
            </w:pPr>
          </w:p>
        </w:tc>
      </w:tr>
      <w:tr w:rsidR="00A526DE" w14:paraId="65DB5EAF" w14:textId="77777777" w:rsidTr="00DE635E">
        <w:tblPrEx>
          <w:tblW w:w="5160" w:type="pct"/>
          <w:tblLayout w:type="fixed"/>
          <w:tblPrExChange w:id="46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88"/>
          <w:trPrChange w:id="463" w:author="Татьяна Шарыпова" w:date="2017-04-19T13:43:00Z">
            <w:trPr>
              <w:trHeight w:val="288"/>
            </w:trPr>
          </w:trPrChange>
        </w:trPr>
        <w:tc>
          <w:tcPr>
            <w:tcW w:w="1079" w:type="pct"/>
            <w:tcPrChange w:id="464" w:author="Татьяна Шарыпова" w:date="2017-04-19T13:43:00Z">
              <w:tcPr>
                <w:tcW w:w="1059" w:type="pct"/>
              </w:tcPr>
            </w:tcPrChange>
          </w:tcPr>
          <w:p w14:paraId="001A1FA8" w14:textId="77777777" w:rsidR="00A526DE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s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torageConditions</w:t>
            </w:r>
          </w:p>
        </w:tc>
        <w:tc>
          <w:tcPr>
            <w:tcW w:w="1093" w:type="pct"/>
            <w:tcPrChange w:id="465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053D2D07" w14:textId="77777777" w:rsidR="00A526DE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Условия хранения</w:t>
            </w:r>
          </w:p>
        </w:tc>
        <w:tc>
          <w:tcPr>
            <w:tcW w:w="579" w:type="pct"/>
            <w:tcPrChange w:id="466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16F5137A" w14:textId="77777777" w:rsidR="00A526DE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467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2F8FE6E" w14:textId="77777777" w:rsidR="00A526DE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</w:rPr>
              <w:t>Т(1-2560)</w:t>
            </w:r>
          </w:p>
        </w:tc>
        <w:tc>
          <w:tcPr>
            <w:tcW w:w="640" w:type="pct"/>
            <w:tcPrChange w:id="468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545A415" w14:textId="77777777" w:rsidR="00A526DE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46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4BB47AE4" w14:textId="77777777" w:rsidR="00A526DE" w:rsidRPr="00082F29" w:rsidRDefault="539BEBBF" w:rsidP="00082F29">
            <w:pPr>
              <w:tabs>
                <w:tab w:val="left" w:pos="376"/>
              </w:tabs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4E63DE" w14:paraId="49A5150C" w14:textId="77777777" w:rsidTr="00DE635E">
        <w:tblPrEx>
          <w:tblW w:w="5160" w:type="pct"/>
          <w:tblLayout w:type="fixed"/>
          <w:tblPrExChange w:id="47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471" w:author="Татьяна Шарыпова" w:date="2017-04-19T13:43:00Z">
              <w:tcPr>
                <w:tcW w:w="1059" w:type="pct"/>
              </w:tcPr>
            </w:tcPrChange>
          </w:tcPr>
          <w:p w14:paraId="2BCC41F5" w14:textId="77777777" w:rsidR="00882D34" w:rsidRPr="00A526D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typeOfUnit</w:t>
            </w:r>
          </w:p>
        </w:tc>
        <w:tc>
          <w:tcPr>
            <w:tcW w:w="1093" w:type="pct"/>
            <w:tcPrChange w:id="472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560B1A6F" w14:textId="77777777" w:rsidR="00882D34" w:rsidRPr="00A526DE" w:rsidRDefault="539BEBBF" w:rsidP="00082F29">
            <w:pPr>
              <w:spacing w:after="0"/>
            </w:pPr>
            <w:r>
              <w:t>Признак возвратной тары.</w:t>
            </w:r>
          </w:p>
          <w:p w14:paraId="03020AA4" w14:textId="77777777" w:rsidR="00882D34" w:rsidRPr="00A526DE" w:rsidRDefault="539BEBBF" w:rsidP="00082F29">
            <w:pPr>
              <w:spacing w:after="0"/>
            </w:pPr>
            <w:r w:rsidRPr="539BEBBF">
              <w:rPr>
                <w:sz w:val="18"/>
                <w:szCs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579" w:type="pct"/>
            <w:tcPrChange w:id="473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005EE1CA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474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308BC4E" w14:textId="77777777" w:rsidR="00882D34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17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640" w:type="pct"/>
            <w:tcPrChange w:id="47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12CD679" w14:textId="77777777" w:rsidR="00882D34" w:rsidRPr="00C73FBB" w:rsidRDefault="539BEBBF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  <w:tcPrChange w:id="476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02C96E2" w14:textId="13472474" w:rsidR="00882D34" w:rsidRPr="00082F29" w:rsidRDefault="539BEBBF" w:rsidP="00082F29">
            <w:pPr>
              <w:spacing w:after="0"/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"_TypeOfUnit"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TypeOfUnit</w:t>
            </w:r>
            <w:r w:rsidR="00864853">
              <w:rPr>
                <w:rStyle w:val="aff5"/>
              </w:rPr>
              <w:fldChar w:fldCharType="end"/>
            </w:r>
            <w:del w:id="47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"_TypeOfUnit" </w:delInstrText>
              </w:r>
              <w:r w:rsidR="00BB747B">
                <w:fldChar w:fldCharType="end"/>
              </w:r>
            </w:del>
            <w:ins w:id="47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"_TypeOfUnit" </w:instrText>
              </w:r>
              <w:r w:rsidR="00864853">
                <w:fldChar w:fldCharType="end"/>
              </w:r>
            </w:ins>
          </w:p>
        </w:tc>
      </w:tr>
      <w:tr w:rsidR="00DE635E" w14:paraId="7806580F" w14:textId="77777777" w:rsidTr="00DE635E">
        <w:trPr>
          <w:trHeight w:val="538"/>
        </w:trPr>
        <w:tc>
          <w:tcPr>
            <w:tcW w:w="1079" w:type="pct"/>
          </w:tcPr>
          <w:p w14:paraId="5D2548FF" w14:textId="77777777" w:rsidR="00DE635E" w:rsidRPr="009B680B" w:rsidRDefault="00DE635E" w:rsidP="00864853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codeOfEgais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93" w:type="pct"/>
          </w:tcPr>
          <w:p w14:paraId="7A6E4C7A" w14:textId="77777777" w:rsidR="00DE635E" w:rsidRPr="00B03C3E" w:rsidRDefault="00DE635E" w:rsidP="00864853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Код товара в ЕГАИС</w:t>
            </w:r>
          </w:p>
        </w:tc>
        <w:tc>
          <w:tcPr>
            <w:tcW w:w="579" w:type="pct"/>
          </w:tcPr>
          <w:p w14:paraId="7478EF76" w14:textId="77777777" w:rsidR="00DE635E" w:rsidRPr="00A77FF0" w:rsidRDefault="00DE635E" w:rsidP="00864853">
            <w:pPr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5E87678B" w14:textId="77777777" w:rsidR="00DE635E" w:rsidRDefault="00DE635E" w:rsidP="00864853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640" w:type="pct"/>
          </w:tcPr>
          <w:p w14:paraId="0B9C2C12" w14:textId="77777777" w:rsidR="00DE635E" w:rsidRDefault="00DE635E" w:rsidP="00864853">
            <w:pPr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1536996" w14:textId="77777777" w:rsidR="00DE635E" w:rsidRPr="00082F29" w:rsidRDefault="00DE635E" w:rsidP="00864853">
            <w:pPr>
              <w:spacing w:after="0"/>
            </w:pPr>
          </w:p>
        </w:tc>
      </w:tr>
      <w:tr w:rsidR="004E63DE" w14:paraId="57BDB21D" w14:textId="77777777" w:rsidTr="00DE635E">
        <w:tblPrEx>
          <w:tblW w:w="5160" w:type="pct"/>
          <w:tblLayout w:type="fixed"/>
          <w:tblPrExChange w:id="47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480" w:author="Татьяна Шарыпова" w:date="2017-04-19T13:43:00Z">
              <w:tcPr>
                <w:tcW w:w="1059" w:type="pct"/>
              </w:tcPr>
            </w:tcPrChange>
          </w:tcPr>
          <w:p w14:paraId="266D3CF9" w14:textId="77777777" w:rsidR="00882D34" w:rsidRPr="00A526D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description</w:t>
            </w:r>
          </w:p>
        </w:tc>
        <w:tc>
          <w:tcPr>
            <w:tcW w:w="1093" w:type="pct"/>
            <w:tcPrChange w:id="481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47C8F5B2" w14:textId="77777777" w:rsidR="00882D34" w:rsidRPr="00A526DE" w:rsidRDefault="539BEBBF" w:rsidP="00082F29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579" w:type="pct"/>
            <w:tcPrChange w:id="482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03869452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483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CF4BB6B" w14:textId="77777777" w:rsidR="00882D34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T(1-178)</w:t>
            </w:r>
          </w:p>
        </w:tc>
        <w:tc>
          <w:tcPr>
            <w:tcW w:w="640" w:type="pct"/>
            <w:tcPrChange w:id="484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3C6E977" w14:textId="77777777" w:rsidR="00882D34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485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70F73BCA" w14:textId="77777777" w:rsidR="00882D34" w:rsidRPr="00082F29" w:rsidRDefault="00882D34" w:rsidP="00082F29">
            <w:pPr>
              <w:spacing w:after="0"/>
            </w:pPr>
          </w:p>
        </w:tc>
      </w:tr>
      <w:tr w:rsidR="004E63DE" w14:paraId="3B34FD40" w14:textId="77777777" w:rsidTr="00DE635E">
        <w:tblPrEx>
          <w:tblW w:w="5160" w:type="pct"/>
          <w:tblLayout w:type="fixed"/>
          <w:tblPrExChange w:id="48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487" w:author="Татьяна Шарыпова" w:date="2017-04-19T13:43:00Z">
              <w:tcPr>
                <w:tcW w:w="1059" w:type="pct"/>
              </w:tcPr>
            </w:tcPrChange>
          </w:tcPr>
          <w:p w14:paraId="2366D46F" w14:textId="77777777" w:rsidR="00882D34" w:rsidRPr="00A526D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comment</w:t>
            </w:r>
          </w:p>
        </w:tc>
        <w:tc>
          <w:tcPr>
            <w:tcW w:w="1093" w:type="pct"/>
            <w:tcPrChange w:id="488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3AF06E42" w14:textId="77777777" w:rsidR="00882D34" w:rsidRPr="00A526DE" w:rsidRDefault="539BEBBF" w:rsidP="00082F29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579" w:type="pct"/>
            <w:tcPrChange w:id="489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34C29BD7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490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28E153FC" w14:textId="77777777" w:rsidR="00882D34" w:rsidRPr="008178CD" w:rsidRDefault="539BEBBF" w:rsidP="004E63DE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640" w:type="pct"/>
            <w:tcPrChange w:id="49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75FABF5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492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C54C5CC" w14:textId="77777777" w:rsidR="00882D34" w:rsidRPr="00082F29" w:rsidRDefault="00882D34" w:rsidP="00082F29">
            <w:pPr>
              <w:spacing w:after="0"/>
            </w:pPr>
          </w:p>
        </w:tc>
      </w:tr>
      <w:tr w:rsidR="004E63DE" w14:paraId="26B77567" w14:textId="77777777" w:rsidTr="00DE635E">
        <w:tblPrEx>
          <w:tblW w:w="5160" w:type="pct"/>
          <w:tblLayout w:type="fixed"/>
          <w:tblPrExChange w:id="49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494" w:author="Татьяна Шарыпова" w:date="2017-04-19T13:43:00Z">
              <w:tcPr>
                <w:tcW w:w="1059" w:type="pct"/>
              </w:tcPr>
            </w:tcPrChange>
          </w:tcPr>
          <w:p w14:paraId="7AE4476E" w14:textId="77777777" w:rsidR="00882D34" w:rsidRPr="00A526DE" w:rsidRDefault="539BEBBF" w:rsidP="00082F29">
            <w:pPr>
              <w:spacing w:after="0"/>
              <w:rPr>
                <w:lang w:val="en-US"/>
              </w:rPr>
            </w:pPr>
            <w:r>
              <w:t>orderedQuantity</w:t>
            </w:r>
          </w:p>
        </w:tc>
        <w:tc>
          <w:tcPr>
            <w:tcW w:w="1093" w:type="pct"/>
            <w:tcPrChange w:id="495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2295363B" w14:textId="77777777" w:rsidR="00882D34" w:rsidRPr="00A526DE" w:rsidRDefault="539BEBBF" w:rsidP="00082F29">
            <w:pPr>
              <w:spacing w:after="0"/>
            </w:pPr>
            <w:r>
              <w:t>Заказанное количество</w:t>
            </w:r>
          </w:p>
        </w:tc>
        <w:tc>
          <w:tcPr>
            <w:tcW w:w="579" w:type="pct"/>
            <w:tcPrChange w:id="496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514E453B" w14:textId="77777777" w:rsidR="00882D34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  <w:tcPrChange w:id="497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42C2D36E" w14:textId="77777777" w:rsidR="00882D34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640" w:type="pct"/>
            <w:tcPrChange w:id="498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7360B7C" w14:textId="77777777" w:rsidR="00882D34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49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7F637CCB" w14:textId="2B4E250C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"_Quantity_2"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  <w:del w:id="50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50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4E63DE" w14:paraId="16153C2B" w14:textId="77777777" w:rsidTr="00DE635E">
        <w:tblPrEx>
          <w:tblW w:w="5160" w:type="pct"/>
          <w:tblLayout w:type="fixed"/>
          <w:tblPrExChange w:id="50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03" w:author="Татьяна Шарыпова" w:date="2017-04-19T13:43:00Z">
              <w:tcPr>
                <w:tcW w:w="1059" w:type="pct"/>
              </w:tcPr>
            </w:tcPrChange>
          </w:tcPr>
          <w:p w14:paraId="671FBB6B" w14:textId="77777777" w:rsidR="00882D34" w:rsidRPr="00A526DE" w:rsidRDefault="00882D34" w:rsidP="00082F29">
            <w:pPr>
              <w:spacing w:after="0"/>
              <w:rPr>
                <w:lang w:val="en-US"/>
              </w:rPr>
            </w:pPr>
            <w:bookmarkStart w:id="504" w:name="OLE_LINK12"/>
            <w:bookmarkStart w:id="505" w:name="OLE_LINK13"/>
            <w:r w:rsidRPr="00A526DE">
              <w:rPr>
                <w:lang w:val="en-US"/>
              </w:rPr>
              <w:t>confirmedQuantity</w:t>
            </w:r>
            <w:bookmarkEnd w:id="504"/>
            <w:bookmarkEnd w:id="505"/>
          </w:p>
        </w:tc>
        <w:tc>
          <w:tcPr>
            <w:tcW w:w="1093" w:type="pct"/>
            <w:tcPrChange w:id="506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4765F141" w14:textId="77777777" w:rsidR="00882D34" w:rsidRPr="00A526DE" w:rsidRDefault="539BEBBF" w:rsidP="00082F29">
            <w:pPr>
              <w:spacing w:after="0"/>
            </w:pPr>
            <w:r>
              <w:t>Подтвержденное количество</w:t>
            </w:r>
          </w:p>
          <w:p w14:paraId="2CE52E58" w14:textId="77777777" w:rsidR="00882D34" w:rsidRPr="00B03C3E" w:rsidRDefault="539BEBBF" w:rsidP="00082F29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6F2FB6BD" w14:textId="77777777" w:rsidR="00882D34" w:rsidRPr="00F94A2B" w:rsidRDefault="539BEBBF" w:rsidP="00082F29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 xml:space="preserve">" </w:t>
            </w:r>
            <w:r w:rsidRPr="539BEBBF">
              <w:rPr>
                <w:sz w:val="18"/>
                <w:szCs w:val="18"/>
              </w:rPr>
              <w:lastRenderedPageBreak/>
              <w:t>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507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14826986" w14:textId="77777777" w:rsidR="00882D34" w:rsidRDefault="539BEBBF" w:rsidP="004E63DE">
            <w:pPr>
              <w:spacing w:after="0"/>
              <w:jc w:val="center"/>
            </w:pPr>
            <w:r>
              <w:lastRenderedPageBreak/>
              <w:t>ПА</w:t>
            </w:r>
          </w:p>
        </w:tc>
        <w:tc>
          <w:tcPr>
            <w:tcW w:w="515" w:type="pct"/>
            <w:tcPrChange w:id="508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6A16ECB4" w14:textId="77777777" w:rsidR="00882D34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640" w:type="pct"/>
            <w:tcPrChange w:id="50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C83A9FC" w14:textId="77777777" w:rsidR="00882D34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510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21CCDF0" w14:textId="77777777" w:rsidR="00882D34" w:rsidRPr="00082F29" w:rsidRDefault="00882D34" w:rsidP="00082F29">
            <w:pPr>
              <w:spacing w:after="0"/>
            </w:pPr>
            <w:bookmarkStart w:id="511" w:name="OLE_LINK14"/>
            <w:r w:rsidRPr="00082F29"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"_Quantity_2" </w:instrText>
            </w:r>
            <w:r w:rsidR="00864853">
              <w:fldChar w:fldCharType="separate"/>
            </w:r>
            <w:r w:rsidR="008F5D4E" w:rsidRPr="008F5D4E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  <w:bookmarkEnd w:id="511"/>
          </w:p>
        </w:tc>
      </w:tr>
      <w:tr w:rsidR="004E63DE" w:rsidRPr="00B95F18" w14:paraId="1FB37235" w14:textId="77777777" w:rsidTr="00DE635E">
        <w:tblPrEx>
          <w:tblW w:w="5160" w:type="pct"/>
          <w:tblLayout w:type="fixed"/>
          <w:tblPrExChange w:id="51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13" w:author="Татьяна Шарыпова" w:date="2017-04-19T13:43:00Z">
              <w:tcPr>
                <w:tcW w:w="1059" w:type="pct"/>
              </w:tcPr>
            </w:tcPrChange>
          </w:tcPr>
          <w:p w14:paraId="47B1F824" w14:textId="77777777" w:rsidR="00882D34" w:rsidRPr="0041484C" w:rsidRDefault="539BEBBF" w:rsidP="00082F29">
            <w:pPr>
              <w:spacing w:after="0"/>
            </w:pPr>
            <w:r>
              <w:t>onePlaceQuantity</w:t>
            </w:r>
          </w:p>
        </w:tc>
        <w:tc>
          <w:tcPr>
            <w:tcW w:w="1093" w:type="pct"/>
            <w:tcPrChange w:id="514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1189519A" w14:textId="77777777" w:rsidR="00882D34" w:rsidRPr="0041484C" w:rsidRDefault="539BEBBF" w:rsidP="00082F29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579" w:type="pct"/>
            <w:tcPrChange w:id="515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5C0C3039" w14:textId="77777777" w:rsidR="00882D34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  <w:tcPrChange w:id="516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AA2EC26" w14:textId="77777777" w:rsidR="00882D34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640" w:type="pct"/>
            <w:tcPrChange w:id="51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74A47CB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518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7B1165B" w14:textId="6FF00BF5" w:rsidR="00882D34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"_Quantity_2" </w:instrText>
            </w:r>
            <w:r w:rsidR="00864853">
              <w:fldChar w:fldCharType="separate"/>
            </w:r>
            <w:r w:rsidR="008F5D4E" w:rsidRPr="008F5D4E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  <w:del w:id="51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52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DE635E" w14:paraId="1C7BE132" w14:textId="77777777" w:rsidTr="00DE635E">
        <w:tc>
          <w:tcPr>
            <w:tcW w:w="1079" w:type="pct"/>
          </w:tcPr>
          <w:p w14:paraId="42312A3B" w14:textId="77777777" w:rsidR="00DE635E" w:rsidRPr="006F4952" w:rsidRDefault="00DE635E" w:rsidP="00864853">
            <w:pPr>
              <w:spacing w:after="0"/>
              <w:rPr>
                <w:rFonts w:cstheme="minorHAnsi"/>
                <w:lang w:val="en-US"/>
              </w:rPr>
            </w:pPr>
            <w:r w:rsidRPr="539BEBBF">
              <w:rPr>
                <w:color w:val="000000"/>
                <w:shd w:val="clear" w:color="auto" w:fill="FFFFFF"/>
              </w:rPr>
              <w:t>freshnessDate</w:t>
            </w:r>
          </w:p>
        </w:tc>
        <w:tc>
          <w:tcPr>
            <w:tcW w:w="1093" w:type="pct"/>
          </w:tcPr>
          <w:p w14:paraId="732DDE24" w14:textId="77777777" w:rsidR="00DE635E" w:rsidRDefault="00DE635E" w:rsidP="00864853">
            <w:pPr>
              <w:spacing w:after="0"/>
            </w:pPr>
            <w:r>
              <w:t>Срок хранения</w:t>
            </w:r>
          </w:p>
        </w:tc>
        <w:tc>
          <w:tcPr>
            <w:tcW w:w="579" w:type="pct"/>
          </w:tcPr>
          <w:p w14:paraId="41AFFA92" w14:textId="77777777" w:rsidR="00DE635E" w:rsidRDefault="00DE635E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72C97AC" w14:textId="77777777" w:rsidR="00DE635E" w:rsidRDefault="00DE635E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640" w:type="pct"/>
          </w:tcPr>
          <w:p w14:paraId="24C352CA" w14:textId="77777777" w:rsidR="00DE635E" w:rsidRDefault="00DE635E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44BD6C9" w14:textId="77777777" w:rsidR="00DE635E" w:rsidRPr="00082F29" w:rsidRDefault="00DE635E" w:rsidP="00864853">
            <w:pPr>
              <w:spacing w:after="0"/>
            </w:pPr>
          </w:p>
        </w:tc>
      </w:tr>
      <w:tr w:rsidR="00A526DE" w14:paraId="311CB702" w14:textId="77777777" w:rsidTr="00DE635E">
        <w:tblPrEx>
          <w:tblW w:w="5160" w:type="pct"/>
          <w:tblLayout w:type="fixed"/>
          <w:tblPrExChange w:id="52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22" w:author="Татьяна Шарыпова" w:date="2017-04-19T13:43:00Z">
              <w:tcPr>
                <w:tcW w:w="1059" w:type="pct"/>
              </w:tcPr>
            </w:tcPrChange>
          </w:tcPr>
          <w:p w14:paraId="577AFE86" w14:textId="77777777" w:rsidR="00A526DE" w:rsidRPr="0041484C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e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xpireDate</w:t>
            </w:r>
          </w:p>
        </w:tc>
        <w:tc>
          <w:tcPr>
            <w:tcW w:w="1093" w:type="pct"/>
            <w:tcPrChange w:id="523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24833FD6" w14:textId="77777777" w:rsidR="00A526DE" w:rsidRPr="0041484C" w:rsidRDefault="539BEBBF" w:rsidP="00082F29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Срок годности (годен до)</w:t>
            </w:r>
          </w:p>
        </w:tc>
        <w:tc>
          <w:tcPr>
            <w:tcW w:w="579" w:type="pct"/>
            <w:tcPrChange w:id="524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5A34B075" w14:textId="77777777" w:rsidR="00A526DE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525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2626FCA" w14:textId="77777777" w:rsidR="00A526DE" w:rsidRDefault="539BEBBF" w:rsidP="00B03C3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640" w:type="pct"/>
            <w:tcPrChange w:id="526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56778D2" w14:textId="77777777" w:rsidR="00A526DE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527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6D92BAFF" w14:textId="77777777" w:rsidR="00A526DE" w:rsidRPr="00082F29" w:rsidRDefault="00A526DE" w:rsidP="00082F29">
            <w:pPr>
              <w:spacing w:after="0"/>
            </w:pPr>
          </w:p>
        </w:tc>
      </w:tr>
      <w:tr w:rsidR="00A526DE" w14:paraId="5048FC7F" w14:textId="77777777" w:rsidTr="00DE635E">
        <w:tblPrEx>
          <w:tblW w:w="5160" w:type="pct"/>
          <w:tblLayout w:type="fixed"/>
          <w:tblPrExChange w:id="52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29" w:author="Татьяна Шарыпова" w:date="2017-04-19T13:43:00Z">
              <w:tcPr>
                <w:tcW w:w="1059" w:type="pct"/>
              </w:tcPr>
            </w:tcPrChange>
          </w:tcPr>
          <w:p w14:paraId="35A590A2" w14:textId="77777777" w:rsidR="00A526DE" w:rsidRPr="0041484C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anufactoringDate</w:t>
            </w:r>
          </w:p>
        </w:tc>
        <w:tc>
          <w:tcPr>
            <w:tcW w:w="1093" w:type="pct"/>
            <w:tcPrChange w:id="530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2BAA6694" w14:textId="77777777" w:rsidR="00A526DE" w:rsidRPr="0041484C" w:rsidRDefault="539BEBBF" w:rsidP="00082F29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Дата производства</w:t>
            </w:r>
          </w:p>
        </w:tc>
        <w:tc>
          <w:tcPr>
            <w:tcW w:w="579" w:type="pct"/>
            <w:tcPrChange w:id="531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432DF96F" w14:textId="77777777" w:rsidR="00A526DE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532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5C6DD9B" w14:textId="77777777" w:rsidR="00A526DE" w:rsidRDefault="539BEBBF" w:rsidP="00B03C3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640" w:type="pct"/>
            <w:tcPrChange w:id="533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9306BAF" w14:textId="77777777" w:rsidR="00A526DE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534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619FF363" w14:textId="77777777" w:rsidR="00A526DE" w:rsidRPr="00082F29" w:rsidRDefault="00A526DE" w:rsidP="00082F29">
            <w:pPr>
              <w:spacing w:after="0"/>
            </w:pPr>
          </w:p>
        </w:tc>
      </w:tr>
      <w:tr w:rsidR="00E87ACE" w14:paraId="1003BE5B" w14:textId="77777777" w:rsidTr="00DE635E">
        <w:tblPrEx>
          <w:tblW w:w="5160" w:type="pct"/>
          <w:tblLayout w:type="fixed"/>
          <w:tblPrExChange w:id="53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36" w:author="Татьяна Шарыпова" w:date="2017-04-19T13:43:00Z">
              <w:tcPr>
                <w:tcW w:w="1059" w:type="pct"/>
              </w:tcPr>
            </w:tcPrChange>
          </w:tcPr>
          <w:p w14:paraId="1B0B84AE" w14:textId="77777777" w:rsidR="00E87ACE" w:rsidRPr="539BEBBF" w:rsidRDefault="00E87ACE" w:rsidP="00E87ACE">
            <w:pPr>
              <w:spacing w:after="0"/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</w:pPr>
            <w:r w:rsidRPr="00E87ACE">
              <w:rPr>
                <w:rFonts w:ascii="Consolas,Calibri" w:eastAsia="Consolas,Calibri" w:hAnsi="Consolas,Calibri" w:cs="Consolas,Calibri"/>
                <w:lang w:val="en-US"/>
              </w:rPr>
              <w:t>estimatedDeliveryDate</w:t>
            </w:r>
          </w:p>
        </w:tc>
        <w:tc>
          <w:tcPr>
            <w:tcW w:w="1093" w:type="pct"/>
            <w:tcPrChange w:id="537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23EDDA4F" w14:textId="77777777" w:rsidR="00E87ACE" w:rsidRPr="539BEBBF" w:rsidRDefault="00E87ACE" w:rsidP="00E87ACE">
            <w:pPr>
              <w:spacing w:after="0"/>
              <w:rPr>
                <w:rFonts w:ascii="Consolas,Calibri" w:eastAsia="Consolas,Calibri" w:hAnsi="Consolas,Calibri" w:cs="Consolas,Calibri"/>
                <w:highlight w:val="white"/>
              </w:rPr>
            </w:pPr>
            <w:r w:rsidRPr="00E87ACE">
              <w:rPr>
                <w:rFonts w:ascii="Consolas,Calibri" w:eastAsia="Consolas,Calibri" w:hAnsi="Consolas,Calibri" w:cs="Consolas,Calibri"/>
              </w:rPr>
              <w:t>Ожидаемая дата поставки</w:t>
            </w:r>
          </w:p>
        </w:tc>
        <w:tc>
          <w:tcPr>
            <w:tcW w:w="579" w:type="pct"/>
            <w:tcPrChange w:id="538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76DCCD08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539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0FB29EED" w14:textId="77777777" w:rsidR="00E87ACE" w:rsidRDefault="00E87ACE" w:rsidP="00E87AC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640" w:type="pct"/>
            <w:tcPrChange w:id="540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528796AE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541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6AC6DF9" w14:textId="77777777" w:rsidR="00E87ACE" w:rsidRPr="00082F29" w:rsidRDefault="00E87ACE" w:rsidP="00E87ACE">
            <w:pPr>
              <w:spacing w:after="0"/>
            </w:pPr>
          </w:p>
        </w:tc>
      </w:tr>
      <w:tr w:rsidR="00E87ACE" w:rsidRPr="00A40980" w14:paraId="55663949" w14:textId="77777777" w:rsidTr="00DE635E">
        <w:tblPrEx>
          <w:tblW w:w="5160" w:type="pct"/>
          <w:tblLayout w:type="fixed"/>
          <w:tblPrExChange w:id="54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43" w:author="Татьяна Шарыпова" w:date="2017-04-19T13:43:00Z">
              <w:tcPr>
                <w:tcW w:w="1059" w:type="pct"/>
              </w:tcPr>
            </w:tcPrChange>
          </w:tcPr>
          <w:p w14:paraId="7AAA54D0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r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emainingShelfLife</w:t>
            </w:r>
          </w:p>
        </w:tc>
        <w:tc>
          <w:tcPr>
            <w:tcW w:w="1093" w:type="pct"/>
            <w:tcPrChange w:id="544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7384B2C2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Остаточный срок годности (%)</w:t>
            </w:r>
          </w:p>
        </w:tc>
        <w:tc>
          <w:tcPr>
            <w:tcW w:w="579" w:type="pct"/>
            <w:tcPrChange w:id="545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44CABEC7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46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105AD56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</w:t>
            </w:r>
            <w:r w:rsidRPr="539BEBBF">
              <w:rPr>
                <w:color w:val="767171"/>
              </w:rPr>
              <w:t>17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640" w:type="pct"/>
            <w:tcPrChange w:id="54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1D79C4D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48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7940A92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:rsidRPr="00A40980" w14:paraId="25696064" w14:textId="77777777" w:rsidTr="00DE635E">
        <w:tblPrEx>
          <w:tblW w:w="5160" w:type="pct"/>
          <w:tblLayout w:type="fixed"/>
          <w:tblPrExChange w:id="54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50" w:author="Татьяна Шарыпова" w:date="2017-04-19T13:43:00Z">
              <w:tcPr>
                <w:tcW w:w="1059" w:type="pct"/>
              </w:tcPr>
            </w:tcPrChange>
          </w:tcPr>
          <w:p w14:paraId="4DB092D7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p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riceCataloguePrice</w:t>
            </w:r>
          </w:p>
        </w:tc>
        <w:tc>
          <w:tcPr>
            <w:tcW w:w="1093" w:type="pct"/>
            <w:tcPrChange w:id="551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09FE1C79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Цена прайс-листа</w:t>
            </w:r>
          </w:p>
        </w:tc>
        <w:tc>
          <w:tcPr>
            <w:tcW w:w="579" w:type="pct"/>
            <w:tcPrChange w:id="552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749703AE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53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60750D1D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640" w:type="pct"/>
            <w:tcPrChange w:id="554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58508C0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55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BAD60DA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:rsidRPr="00A40980" w14:paraId="39775CEA" w14:textId="77777777" w:rsidTr="00DE635E">
        <w:tblPrEx>
          <w:tblW w:w="5160" w:type="pct"/>
          <w:tblLayout w:type="fixed"/>
          <w:tblPrExChange w:id="55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57" w:author="Татьяна Шарыпова" w:date="2017-04-19T13:43:00Z">
              <w:tcPr>
                <w:tcW w:w="1059" w:type="pct"/>
              </w:tcPr>
            </w:tcPrChange>
          </w:tcPr>
          <w:p w14:paraId="56A3A3F5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r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egisteredPrice</w:t>
            </w:r>
          </w:p>
        </w:tc>
        <w:tc>
          <w:tcPr>
            <w:tcW w:w="1093" w:type="pct"/>
            <w:tcPrChange w:id="558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5ED5E0B8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Зарегистрированная предельная отпускная цена</w:t>
            </w:r>
          </w:p>
        </w:tc>
        <w:tc>
          <w:tcPr>
            <w:tcW w:w="579" w:type="pct"/>
            <w:tcPrChange w:id="559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4E1AD034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60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75B2412A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640" w:type="pct"/>
            <w:tcPrChange w:id="56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527AE623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62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4FDBAC8C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:rsidRPr="00A40980" w14:paraId="356873C2" w14:textId="77777777" w:rsidTr="00DE635E">
        <w:tblPrEx>
          <w:tblW w:w="5160" w:type="pct"/>
          <w:tblLayout w:type="fixed"/>
          <w:tblPrExChange w:id="56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64" w:author="Татьяна Шарыпова" w:date="2017-04-19T13:43:00Z">
              <w:tcPr>
                <w:tcW w:w="1059" w:type="pct"/>
              </w:tcPr>
            </w:tcPrChange>
          </w:tcPr>
          <w:p w14:paraId="33343F9F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l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andedPrice</w:t>
            </w:r>
          </w:p>
        </w:tc>
        <w:tc>
          <w:tcPr>
            <w:tcW w:w="1093" w:type="pct"/>
            <w:tcPrChange w:id="565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76797C98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Фактическая отпускная цена Производителя</w:t>
            </w:r>
          </w:p>
        </w:tc>
        <w:tc>
          <w:tcPr>
            <w:tcW w:w="579" w:type="pct"/>
            <w:tcPrChange w:id="566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2DADB826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67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7C7E570D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640" w:type="pct"/>
            <w:tcPrChange w:id="568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5DE9858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6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17871CCC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:rsidRPr="00A40980" w14:paraId="6E978EE3" w14:textId="77777777" w:rsidTr="00DE635E">
        <w:tblPrEx>
          <w:tblW w:w="5160" w:type="pct"/>
          <w:tblLayout w:type="fixed"/>
          <w:tblPrExChange w:id="57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71" w:author="Татьяна Шарыпова" w:date="2017-04-19T13:43:00Z">
              <w:tcPr>
                <w:tcW w:w="1059" w:type="pct"/>
              </w:tcPr>
            </w:tcPrChange>
          </w:tcPr>
          <w:p w14:paraId="032DB56B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p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riceProtocol</w:t>
            </w:r>
          </w:p>
        </w:tc>
        <w:tc>
          <w:tcPr>
            <w:tcW w:w="1093" w:type="pct"/>
            <w:tcPrChange w:id="572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0B95787B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Фактическая отпускная цена без НДС (протокол)</w:t>
            </w:r>
          </w:p>
        </w:tc>
        <w:tc>
          <w:tcPr>
            <w:tcW w:w="579" w:type="pct"/>
            <w:tcPrChange w:id="573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003BB96B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74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0E44E0DB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640" w:type="pct"/>
            <w:tcPrChange w:id="57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372F57A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76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6C4001F2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:rsidRPr="00A40980" w14:paraId="4D8A4A30" w14:textId="77777777" w:rsidTr="00DE635E">
        <w:tblPrEx>
          <w:tblW w:w="5160" w:type="pct"/>
          <w:tblLayout w:type="fixed"/>
          <w:tblPrExChange w:id="57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78" w:author="Татьяна Шарыпова" w:date="2017-04-19T13:43:00Z">
              <w:tcPr>
                <w:tcW w:w="1059" w:type="pct"/>
              </w:tcPr>
            </w:tcPrChange>
          </w:tcPr>
          <w:p w14:paraId="475194F9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arkupInPercent</w:t>
            </w:r>
          </w:p>
        </w:tc>
        <w:tc>
          <w:tcPr>
            <w:tcW w:w="1093" w:type="pct"/>
            <w:tcPrChange w:id="579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1FCCEDB3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Размер надбавки в %</w:t>
            </w:r>
          </w:p>
        </w:tc>
        <w:tc>
          <w:tcPr>
            <w:tcW w:w="579" w:type="pct"/>
            <w:tcPrChange w:id="580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13C7AC52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81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6E2A736B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</w:t>
            </w:r>
            <w:r w:rsidRPr="539BEBBF">
              <w:rPr>
                <w:color w:val="767171"/>
              </w:rPr>
              <w:t>17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640" w:type="pct"/>
            <w:tcPrChange w:id="582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D9AC176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83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64FCB3CA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 xml:space="preserve">Кастомное поле. Используется только </w:t>
            </w:r>
            <w:r w:rsidRPr="539BEBBF">
              <w:rPr>
                <w:color w:val="767171"/>
              </w:rPr>
              <w:lastRenderedPageBreak/>
              <w:t>при подтверждении заказа фармацевтических и медицинских товаров.</w:t>
            </w:r>
          </w:p>
        </w:tc>
      </w:tr>
      <w:tr w:rsidR="00E87ACE" w:rsidRPr="00A40980" w14:paraId="52F5222C" w14:textId="77777777" w:rsidTr="00DE635E">
        <w:tblPrEx>
          <w:tblW w:w="5160" w:type="pct"/>
          <w:tblLayout w:type="fixed"/>
          <w:tblPrExChange w:id="58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85" w:author="Татьяна Шарыпова" w:date="2017-04-19T13:43:00Z">
              <w:tcPr>
                <w:tcW w:w="1059" w:type="pct"/>
              </w:tcPr>
            </w:tcPrChange>
          </w:tcPr>
          <w:p w14:paraId="4D4CEC4D" w14:textId="77777777" w:rsidR="00E87ACE" w:rsidRPr="00A40980" w:rsidRDefault="00E87ACE" w:rsidP="00E87ACE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lastRenderedPageBreak/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arkupInValue</w:t>
            </w:r>
          </w:p>
        </w:tc>
        <w:tc>
          <w:tcPr>
            <w:tcW w:w="1093" w:type="pct"/>
            <w:tcPrChange w:id="586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1B123026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Размер надбавки в рублях</w:t>
            </w:r>
          </w:p>
        </w:tc>
        <w:tc>
          <w:tcPr>
            <w:tcW w:w="579" w:type="pct"/>
            <w:tcPrChange w:id="587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23CDE40B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5" w:type="pct"/>
            <w:tcPrChange w:id="588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2CB2435A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640" w:type="pct"/>
            <w:tcPrChange w:id="58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DCEA6DD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590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BE45DF4" w14:textId="77777777" w:rsidR="00E87ACE" w:rsidRPr="00082F29" w:rsidRDefault="00E87ACE" w:rsidP="00E87ACE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</w:t>
            </w:r>
          </w:p>
        </w:tc>
      </w:tr>
      <w:tr w:rsidR="00E87ACE" w14:paraId="41C5D8DE" w14:textId="77777777" w:rsidTr="00DE635E">
        <w:tblPrEx>
          <w:tblW w:w="5160" w:type="pct"/>
          <w:tblLayout w:type="fixed"/>
          <w:tblPrExChange w:id="59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592" w:author="Татьяна Шарыпова" w:date="2017-04-19T13:43:00Z">
              <w:tcPr>
                <w:tcW w:w="1059" w:type="pct"/>
              </w:tcPr>
            </w:tcPrChange>
          </w:tcPr>
          <w:p w14:paraId="212CC53B" w14:textId="77777777" w:rsidR="00E87ACE" w:rsidRPr="0041484C" w:rsidRDefault="00E87ACE" w:rsidP="00E87ACE">
            <w:pPr>
              <w:spacing w:after="0"/>
            </w:pPr>
            <w:bookmarkStart w:id="593" w:name="OLE_LINK15"/>
            <w:bookmarkStart w:id="594" w:name="OLE_LINK16"/>
            <w:r w:rsidRPr="0041484C">
              <w:rPr>
                <w:lang w:val="en-US"/>
              </w:rPr>
              <w:t>netPrice</w:t>
            </w:r>
            <w:bookmarkEnd w:id="593"/>
            <w:bookmarkEnd w:id="594"/>
          </w:p>
        </w:tc>
        <w:tc>
          <w:tcPr>
            <w:tcW w:w="1093" w:type="pct"/>
            <w:tcPrChange w:id="595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4D973AB4" w14:textId="77777777" w:rsidR="00E87ACE" w:rsidRPr="0041484C" w:rsidRDefault="00E87ACE" w:rsidP="00E87ACE">
            <w:pPr>
              <w:spacing w:after="0"/>
            </w:pPr>
            <w:r>
              <w:t>Цена за единицу без НДС</w:t>
            </w:r>
          </w:p>
          <w:p w14:paraId="3DB3F62A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3BF77CE1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596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207E927D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597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32C69B94" w14:textId="77777777" w:rsidR="00E87ACE" w:rsidRPr="005E1795" w:rsidRDefault="00E87ACE" w:rsidP="00E87AC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640" w:type="pct"/>
            <w:tcPrChange w:id="598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84B5243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  <w:p w14:paraId="4C9F917B" w14:textId="77777777" w:rsidR="00E87ACE" w:rsidRPr="0061670E" w:rsidRDefault="00E87ACE" w:rsidP="00E87ACE">
            <w:pPr>
              <w:tabs>
                <w:tab w:val="left" w:pos="623"/>
              </w:tabs>
              <w:spacing w:after="0"/>
            </w:pPr>
            <w:r>
              <w:tab/>
            </w:r>
          </w:p>
        </w:tc>
        <w:tc>
          <w:tcPr>
            <w:tcW w:w="1094" w:type="pct"/>
            <w:tcPrChange w:id="59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209CFDEB" w14:textId="77777777" w:rsidR="00E87ACE" w:rsidRPr="00082F29" w:rsidRDefault="00E87ACE" w:rsidP="00E87ACE">
            <w:pPr>
              <w:spacing w:after="0"/>
            </w:pPr>
          </w:p>
        </w:tc>
      </w:tr>
      <w:tr w:rsidR="00E87ACE" w14:paraId="7219217C" w14:textId="77777777" w:rsidTr="00DE635E">
        <w:tblPrEx>
          <w:tblW w:w="5160" w:type="pct"/>
          <w:tblLayout w:type="fixed"/>
          <w:tblPrExChange w:id="60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601" w:author="Татьяна Шарыпова" w:date="2017-04-19T13:43:00Z">
              <w:tcPr>
                <w:tcW w:w="1059" w:type="pct"/>
              </w:tcPr>
            </w:tcPrChange>
          </w:tcPr>
          <w:p w14:paraId="5E1D94D6" w14:textId="77777777" w:rsidR="00E87ACE" w:rsidRPr="0041484C" w:rsidRDefault="00E87ACE" w:rsidP="00E87ACE">
            <w:pPr>
              <w:spacing w:after="0"/>
            </w:pPr>
            <w:r w:rsidRPr="539BEBBF">
              <w:rPr>
                <w:lang w:val="en-US"/>
              </w:rPr>
              <w:t>netPriceWithVAT</w:t>
            </w:r>
          </w:p>
        </w:tc>
        <w:tc>
          <w:tcPr>
            <w:tcW w:w="1093" w:type="pct"/>
            <w:tcPrChange w:id="602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2FE3CDEE" w14:textId="77777777" w:rsidR="00E87ACE" w:rsidRPr="0041484C" w:rsidRDefault="00E87ACE" w:rsidP="00E87ACE">
            <w:pPr>
              <w:spacing w:after="0"/>
            </w:pPr>
            <w:r>
              <w:t>Цена за единицу с НДС</w:t>
            </w:r>
          </w:p>
          <w:p w14:paraId="515FE46C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66CAEF94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03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1255F3A2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604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067052CA" w14:textId="77777777" w:rsidR="00E87ACE" w:rsidRPr="00D91D41" w:rsidRDefault="00E87ACE" w:rsidP="00E87AC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640" w:type="pct"/>
            <w:tcPrChange w:id="60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E24C70F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606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3F53C5B" w14:textId="77777777" w:rsidR="00E87ACE" w:rsidRPr="00082F29" w:rsidRDefault="00E87ACE" w:rsidP="00E87ACE">
            <w:pPr>
              <w:spacing w:after="0"/>
            </w:pPr>
          </w:p>
        </w:tc>
      </w:tr>
      <w:tr w:rsidR="00E87ACE" w14:paraId="3E835AEA" w14:textId="77777777" w:rsidTr="00DE635E">
        <w:tblPrEx>
          <w:tblW w:w="5160" w:type="pct"/>
          <w:tblLayout w:type="fixed"/>
          <w:tblPrExChange w:id="60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608" w:author="Татьяна Шарыпова" w:date="2017-04-19T13:43:00Z">
              <w:tcPr>
                <w:tcW w:w="1059" w:type="pct"/>
              </w:tcPr>
            </w:tcPrChange>
          </w:tcPr>
          <w:p w14:paraId="49267540" w14:textId="77777777" w:rsidR="00E87ACE" w:rsidRPr="0041484C" w:rsidRDefault="00E87ACE" w:rsidP="00E87ACE">
            <w:pPr>
              <w:spacing w:after="0"/>
            </w:pPr>
            <w:bookmarkStart w:id="609" w:name="OLE_LINK17"/>
            <w:bookmarkStart w:id="610" w:name="OLE_LINK18"/>
            <w:bookmarkStart w:id="611" w:name="OLE_LINK21"/>
            <w:r w:rsidRPr="0041484C">
              <w:rPr>
                <w:lang w:val="en-US"/>
              </w:rPr>
              <w:t>netAmount</w:t>
            </w:r>
            <w:bookmarkEnd w:id="609"/>
            <w:bookmarkEnd w:id="610"/>
            <w:bookmarkEnd w:id="611"/>
          </w:p>
        </w:tc>
        <w:tc>
          <w:tcPr>
            <w:tcW w:w="1093" w:type="pct"/>
            <w:tcPrChange w:id="612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636D04F8" w14:textId="77777777" w:rsidR="00E87ACE" w:rsidRPr="0041484C" w:rsidRDefault="00E87ACE" w:rsidP="00E87ACE">
            <w:pPr>
              <w:spacing w:after="0"/>
            </w:pPr>
            <w:r>
              <w:t>Сумма по всей позиции без НДС</w:t>
            </w:r>
          </w:p>
          <w:p w14:paraId="68648D6F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7492D860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13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4083E126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614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1E613577" w14:textId="77777777" w:rsidR="00E87ACE" w:rsidRDefault="00E87ACE" w:rsidP="00E87AC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640" w:type="pct"/>
            <w:tcPrChange w:id="61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24CD4B9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616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2889836B" w14:textId="77777777" w:rsidR="00E87ACE" w:rsidRPr="00082F29" w:rsidRDefault="00E87ACE" w:rsidP="00E87ACE">
            <w:pPr>
              <w:spacing w:after="0"/>
            </w:pPr>
          </w:p>
        </w:tc>
      </w:tr>
      <w:tr w:rsidR="00E87ACE" w14:paraId="3C058B26" w14:textId="77777777" w:rsidTr="00DE635E">
        <w:tblPrEx>
          <w:tblW w:w="5160" w:type="pct"/>
          <w:tblLayout w:type="fixed"/>
          <w:tblPrExChange w:id="61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18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19" w:author="Татьяна Шарыпова" w:date="2017-04-19T13:43:00Z">
              <w:tcPr>
                <w:tcW w:w="1059" w:type="pct"/>
              </w:tcPr>
            </w:tcPrChange>
          </w:tcPr>
          <w:p w14:paraId="5043A1F1" w14:textId="77777777" w:rsidR="00E87ACE" w:rsidRPr="0041484C" w:rsidRDefault="00E87ACE" w:rsidP="00E87ACE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exciseDuty</w:t>
            </w:r>
          </w:p>
        </w:tc>
        <w:tc>
          <w:tcPr>
            <w:tcW w:w="1093" w:type="pct"/>
            <w:tcPrChange w:id="620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4DA879B6" w14:textId="77777777" w:rsidR="00E87ACE" w:rsidRPr="0041484C" w:rsidRDefault="00E87ACE" w:rsidP="00E87ACE">
            <w:pPr>
              <w:spacing w:after="0"/>
            </w:pPr>
            <w:r>
              <w:t>В том числе акциз</w:t>
            </w:r>
          </w:p>
          <w:p w14:paraId="535208D1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0D2921A1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21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7DFBDFF2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622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42CB4B8A" w14:textId="77777777" w:rsidR="00E87ACE" w:rsidRDefault="00E87ACE" w:rsidP="00E87AC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640" w:type="pct"/>
            <w:tcPrChange w:id="623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C1DB3F2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624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6A8CF0FA" w14:textId="77777777" w:rsidR="00E87ACE" w:rsidRPr="00082F29" w:rsidRDefault="00E87ACE" w:rsidP="00E87ACE">
            <w:pPr>
              <w:spacing w:after="0"/>
              <w:rPr>
                <w:highlight w:val="yellow"/>
              </w:rPr>
            </w:pPr>
          </w:p>
        </w:tc>
      </w:tr>
      <w:tr w:rsidR="00E87ACE" w14:paraId="72AFBBA4" w14:textId="77777777" w:rsidTr="00DE635E">
        <w:tblPrEx>
          <w:tblW w:w="5160" w:type="pct"/>
          <w:tblLayout w:type="fixed"/>
          <w:tblPrExChange w:id="62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26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27" w:author="Татьяна Шарыпова" w:date="2017-04-19T13:43:00Z">
              <w:tcPr>
                <w:tcW w:w="1059" w:type="pct"/>
              </w:tcPr>
            </w:tcPrChange>
          </w:tcPr>
          <w:p w14:paraId="3BB812F6" w14:textId="77777777" w:rsidR="00E87ACE" w:rsidRPr="0041484C" w:rsidRDefault="00E87ACE" w:rsidP="00E87ACE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vATRate</w:t>
            </w:r>
          </w:p>
        </w:tc>
        <w:tc>
          <w:tcPr>
            <w:tcW w:w="1093" w:type="pct"/>
            <w:tcPrChange w:id="628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1FBC3F43" w14:textId="77777777" w:rsidR="00E87ACE" w:rsidRPr="0041484C" w:rsidRDefault="00E87ACE" w:rsidP="00E87ACE">
            <w:pPr>
              <w:spacing w:after="0"/>
            </w:pPr>
            <w:r>
              <w:t>Ставка НДС</w:t>
            </w:r>
          </w:p>
          <w:p w14:paraId="13D3A34B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392C1F55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29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6CBAC45C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630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40BFE5F" w14:textId="77777777" w:rsidR="00E87ACE" w:rsidRDefault="00E87ACE" w:rsidP="00E87AC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0" w:type="pct"/>
            <w:tcPrChange w:id="63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B2A7394" w14:textId="77777777" w:rsidR="00E87ACE" w:rsidRDefault="00E87ACE" w:rsidP="00E87AC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  <w:tcPrChange w:id="632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6A0D246" w14:textId="6707A499" w:rsidR="00E87ACE" w:rsidRPr="00082F29" w:rsidRDefault="00E87ACE" w:rsidP="00E87ACE">
            <w:pPr>
              <w:spacing w:after="0"/>
              <w:rPr>
                <w:highlight w:val="yellow"/>
              </w:rPr>
            </w:pPr>
            <w:r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"_VATRateCodeList_1"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VATRateCodeList</w:t>
            </w:r>
            <w:r w:rsidR="00864853">
              <w:rPr>
                <w:rStyle w:val="aff5"/>
              </w:rPr>
              <w:fldChar w:fldCharType="end"/>
            </w:r>
            <w:del w:id="63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"_VATRateCodeList_1" </w:delInstrText>
              </w:r>
              <w:r w:rsidR="00BB747B">
                <w:fldChar w:fldCharType="end"/>
              </w:r>
            </w:del>
            <w:ins w:id="63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"_VATRateCodeList_1" </w:instrText>
              </w:r>
              <w:r w:rsidR="00864853">
                <w:fldChar w:fldCharType="end"/>
              </w:r>
            </w:ins>
          </w:p>
        </w:tc>
      </w:tr>
      <w:tr w:rsidR="00E87ACE" w14:paraId="09320A16" w14:textId="77777777" w:rsidTr="00DE635E">
        <w:tblPrEx>
          <w:tblW w:w="5160" w:type="pct"/>
          <w:tblLayout w:type="fixed"/>
          <w:tblPrExChange w:id="63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36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37" w:author="Татьяна Шарыпова" w:date="2017-04-19T13:43:00Z">
              <w:tcPr>
                <w:tcW w:w="1059" w:type="pct"/>
              </w:tcPr>
            </w:tcPrChange>
          </w:tcPr>
          <w:p w14:paraId="5ABE7837" w14:textId="77777777" w:rsidR="00E87ACE" w:rsidRPr="0041484C" w:rsidRDefault="00E87ACE" w:rsidP="00E87ACE">
            <w:pPr>
              <w:spacing w:after="0"/>
            </w:pPr>
            <w:r w:rsidRPr="539BEBBF">
              <w:rPr>
                <w:lang w:val="en-US"/>
              </w:rPr>
              <w:t>vATAmount</w:t>
            </w:r>
          </w:p>
        </w:tc>
        <w:tc>
          <w:tcPr>
            <w:tcW w:w="1093" w:type="pct"/>
            <w:tcPrChange w:id="638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5816B690" w14:textId="77777777" w:rsidR="00E87ACE" w:rsidRPr="0041484C" w:rsidRDefault="00E87ACE" w:rsidP="00E87ACE">
            <w:pPr>
              <w:spacing w:after="0"/>
            </w:pPr>
            <w:r>
              <w:t>Сумма НДС</w:t>
            </w:r>
          </w:p>
          <w:p w14:paraId="7A669151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 xml:space="preserve">", </w:t>
            </w:r>
            <w:r w:rsidRPr="539BEBBF">
              <w:rPr>
                <w:sz w:val="18"/>
                <w:szCs w:val="18"/>
              </w:rPr>
              <w:lastRenderedPageBreak/>
              <w:t>обязательно заполняется.</w:t>
            </w:r>
          </w:p>
          <w:p w14:paraId="4BE1DCEA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39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32E4ED07" w14:textId="77777777" w:rsidR="00E87ACE" w:rsidRDefault="00E87ACE" w:rsidP="00E87ACE">
            <w:pPr>
              <w:spacing w:after="0"/>
              <w:jc w:val="center"/>
            </w:pPr>
            <w:r>
              <w:lastRenderedPageBreak/>
              <w:t>П</w:t>
            </w:r>
          </w:p>
        </w:tc>
        <w:tc>
          <w:tcPr>
            <w:tcW w:w="515" w:type="pct"/>
            <w:tcPrChange w:id="640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1365EE3A" w14:textId="77777777" w:rsidR="00E87ACE" w:rsidRPr="00006B96" w:rsidRDefault="00E87ACE" w:rsidP="00E87AC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640" w:type="pct"/>
            <w:tcPrChange w:id="64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870E1E4" w14:textId="77777777" w:rsidR="00E87ACE" w:rsidRPr="00F26033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642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2D96B1DC" w14:textId="77777777" w:rsidR="00E87ACE" w:rsidRPr="00082F29" w:rsidRDefault="00E87ACE" w:rsidP="00E87ACE">
            <w:pPr>
              <w:spacing w:after="0"/>
              <w:rPr>
                <w:highlight w:val="yellow"/>
              </w:rPr>
            </w:pPr>
          </w:p>
        </w:tc>
      </w:tr>
      <w:tr w:rsidR="00E87ACE" w14:paraId="1483AEAE" w14:textId="77777777" w:rsidTr="00DE635E">
        <w:tblPrEx>
          <w:tblW w:w="5160" w:type="pct"/>
          <w:tblLayout w:type="fixed"/>
          <w:tblPrExChange w:id="64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44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45" w:author="Татьяна Шарыпова" w:date="2017-04-19T13:43:00Z">
              <w:tcPr>
                <w:tcW w:w="1059" w:type="pct"/>
              </w:tcPr>
            </w:tcPrChange>
          </w:tcPr>
          <w:p w14:paraId="5FB99434" w14:textId="77777777" w:rsidR="00E87ACE" w:rsidRPr="0041484C" w:rsidRDefault="00E87ACE" w:rsidP="00E87ACE">
            <w:pPr>
              <w:spacing w:after="0"/>
            </w:pPr>
            <w:r w:rsidRPr="539BEBBF">
              <w:rPr>
                <w:lang w:val="en-US"/>
              </w:rPr>
              <w:t>amount</w:t>
            </w:r>
          </w:p>
        </w:tc>
        <w:tc>
          <w:tcPr>
            <w:tcW w:w="1093" w:type="pct"/>
            <w:tcPrChange w:id="646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6D778127" w14:textId="77777777" w:rsidR="00E87ACE" w:rsidRPr="0041484C" w:rsidRDefault="00E87ACE" w:rsidP="00E87ACE">
            <w:pPr>
              <w:spacing w:after="0"/>
              <w:rPr>
                <w:rStyle w:val="edigoodstextlabel"/>
              </w:rPr>
            </w:pPr>
            <w:r w:rsidRPr="539BEBBF">
              <w:rPr>
                <w:rStyle w:val="edigoodstextlabel"/>
              </w:rPr>
              <w:t>Стоимость всего с учетом НДС</w:t>
            </w:r>
          </w:p>
          <w:p w14:paraId="1CA2B573" w14:textId="77777777" w:rsidR="00E87ACE" w:rsidRPr="00B03C3E" w:rsidRDefault="00E87ACE" w:rsidP="00E87ACE">
            <w:pPr>
              <w:spacing w:after="0"/>
              <w:rPr>
                <w:sz w:val="18"/>
              </w:rPr>
            </w:pPr>
            <w:r w:rsidRPr="539BEBBF">
              <w:rPr>
                <w:sz w:val="18"/>
                <w:szCs w:val="18"/>
              </w:rPr>
              <w:t>Если статус строки "</w:t>
            </w:r>
            <w:r w:rsidRPr="539BEBBF">
              <w:rPr>
                <w:sz w:val="18"/>
                <w:szCs w:val="18"/>
                <w:lang w:val="en-US"/>
              </w:rPr>
              <w:t>Changed</w:t>
            </w:r>
            <w:r w:rsidRPr="539BEBBF">
              <w:rPr>
                <w:sz w:val="18"/>
                <w:szCs w:val="18"/>
              </w:rPr>
              <w:t>", обязательно заполняется.</w:t>
            </w:r>
          </w:p>
          <w:p w14:paraId="2917AF0E" w14:textId="77777777" w:rsidR="00E87ACE" w:rsidRPr="0041484C" w:rsidRDefault="00E87ACE" w:rsidP="00E87ACE">
            <w:pPr>
              <w:spacing w:after="0"/>
            </w:pPr>
            <w:r w:rsidRPr="539BEBBF">
              <w:rPr>
                <w:sz w:val="18"/>
                <w:szCs w:val="18"/>
              </w:rPr>
              <w:t>Если статус строки "Асс</w:t>
            </w:r>
            <w:r w:rsidRPr="539BEBBF">
              <w:rPr>
                <w:sz w:val="18"/>
                <w:szCs w:val="18"/>
                <w:lang w:val="en-US"/>
              </w:rPr>
              <w:t>epted</w:t>
            </w:r>
            <w:r w:rsidRPr="539BEBBF">
              <w:rPr>
                <w:sz w:val="18"/>
                <w:szCs w:val="18"/>
              </w:rPr>
              <w:t>" может быть заполнено, но должно совпадать с требуемым количеством из заказа.</w:t>
            </w:r>
          </w:p>
        </w:tc>
        <w:tc>
          <w:tcPr>
            <w:tcW w:w="579" w:type="pct"/>
            <w:tcPrChange w:id="647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0CA3815C" w14:textId="77777777" w:rsidR="00E87ACE" w:rsidRDefault="00E87ACE" w:rsidP="00E87AC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  <w:tcPrChange w:id="648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77A64EA8" w14:textId="77777777" w:rsidR="00E87ACE" w:rsidRPr="00F26033" w:rsidRDefault="00E87ACE" w:rsidP="00E87AC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640" w:type="pct"/>
            <w:tcPrChange w:id="64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22471A0" w14:textId="77777777" w:rsidR="00E87ACE" w:rsidRDefault="00E87ACE" w:rsidP="00E87AC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  <w:tcPrChange w:id="650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B27E4DD" w14:textId="77777777" w:rsidR="00E87ACE" w:rsidRPr="00082F29" w:rsidRDefault="00E87ACE" w:rsidP="00E87ACE">
            <w:pPr>
              <w:spacing w:after="0"/>
              <w:rPr>
                <w:highlight w:val="yellow"/>
              </w:rPr>
            </w:pPr>
          </w:p>
        </w:tc>
      </w:tr>
      <w:tr w:rsidR="001E159F" w14:paraId="29AD5541" w14:textId="77777777" w:rsidTr="00DE635E">
        <w:trPr>
          <w:trHeight w:val="163"/>
        </w:trPr>
        <w:tc>
          <w:tcPr>
            <w:tcW w:w="1079" w:type="pct"/>
          </w:tcPr>
          <w:p w14:paraId="1AD10C20" w14:textId="77777777" w:rsidR="001E159F" w:rsidRPr="00FD6D73" w:rsidRDefault="001E159F" w:rsidP="00864853">
            <w:pPr>
              <w:spacing w:after="0"/>
            </w:pPr>
            <w:r w:rsidRPr="00FD6D73">
              <w:rPr>
                <w:lang w:val="en-US"/>
              </w:rPr>
              <w:t>countryOfOriginISOCode</w:t>
            </w:r>
          </w:p>
        </w:tc>
        <w:tc>
          <w:tcPr>
            <w:tcW w:w="1093" w:type="pct"/>
          </w:tcPr>
          <w:p w14:paraId="60CAE2F7" w14:textId="77777777" w:rsidR="001E159F" w:rsidRPr="00A36118" w:rsidRDefault="001E159F" w:rsidP="00864853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579" w:type="pct"/>
          </w:tcPr>
          <w:p w14:paraId="62721889" w14:textId="77777777" w:rsidR="001E159F" w:rsidRDefault="001E159F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4E2434CF" w14:textId="77777777" w:rsidR="001E159F" w:rsidRPr="005345B8" w:rsidRDefault="001E159F" w:rsidP="008648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640" w:type="pct"/>
          </w:tcPr>
          <w:p w14:paraId="5E0AB866" w14:textId="77777777" w:rsidR="001E159F" w:rsidRDefault="001E159F" w:rsidP="00864853">
            <w:pPr>
              <w:spacing w:after="0"/>
              <w:jc w:val="center"/>
            </w:pPr>
            <w:r>
              <w:t>НМ</w:t>
            </w:r>
          </w:p>
        </w:tc>
        <w:tc>
          <w:tcPr>
            <w:tcW w:w="1094" w:type="pct"/>
          </w:tcPr>
          <w:p w14:paraId="5C50FAAB" w14:textId="77777777" w:rsidR="001E159F" w:rsidRPr="00082F29" w:rsidRDefault="001E159F" w:rsidP="00864853">
            <w:pPr>
              <w:spacing w:after="0"/>
              <w:rPr>
                <w:highlight w:val="yellow"/>
              </w:rPr>
            </w:pPr>
          </w:p>
        </w:tc>
      </w:tr>
      <w:tr w:rsidR="00DE635E" w14:paraId="2FD0D56D" w14:textId="77777777" w:rsidTr="00DE635E">
        <w:trPr>
          <w:trHeight w:val="213"/>
        </w:trPr>
        <w:tc>
          <w:tcPr>
            <w:tcW w:w="1079" w:type="pct"/>
          </w:tcPr>
          <w:p w14:paraId="79AC5E00" w14:textId="77777777" w:rsidR="00C24EAE" w:rsidRDefault="00C24EAE" w:rsidP="00864853">
            <w:pPr>
              <w:spacing w:after="0"/>
            </w:pPr>
            <w:r w:rsidRPr="00FD6D73">
              <w:rPr>
                <w:lang w:val="en-US"/>
              </w:rPr>
              <w:t>customsDeclarationNumber</w:t>
            </w:r>
          </w:p>
          <w:p w14:paraId="649F1976" w14:textId="77777777" w:rsidR="00C24EAE" w:rsidRPr="00A714D8" w:rsidRDefault="00C24EAE" w:rsidP="00864853">
            <w:pPr>
              <w:spacing w:after="0"/>
            </w:pPr>
          </w:p>
        </w:tc>
        <w:tc>
          <w:tcPr>
            <w:tcW w:w="1093" w:type="pct"/>
          </w:tcPr>
          <w:p w14:paraId="46A0C09F" w14:textId="77777777" w:rsidR="00C24EAE" w:rsidRPr="00F00DC7" w:rsidRDefault="00C24EAE" w:rsidP="00864853">
            <w:pPr>
              <w:spacing w:after="0"/>
            </w:pPr>
            <w:r>
              <w:t>Номер таможенной декларации</w:t>
            </w:r>
          </w:p>
        </w:tc>
        <w:tc>
          <w:tcPr>
            <w:tcW w:w="579" w:type="pct"/>
          </w:tcPr>
          <w:p w14:paraId="200A7E2A" w14:textId="77777777" w:rsidR="00C24EAE" w:rsidRDefault="00C24EAE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4D96C209" w14:textId="77777777" w:rsidR="00C24EAE" w:rsidRPr="00AC4987" w:rsidRDefault="00C24EAE" w:rsidP="008648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</w:t>
            </w:r>
            <w:r>
              <w:t>3-28</w:t>
            </w:r>
            <w:r>
              <w:rPr>
                <w:lang w:val="en-US"/>
              </w:rPr>
              <w:t>)</w:t>
            </w:r>
          </w:p>
        </w:tc>
        <w:tc>
          <w:tcPr>
            <w:tcW w:w="640" w:type="pct"/>
          </w:tcPr>
          <w:p w14:paraId="2B9EB6A0" w14:textId="77777777" w:rsidR="00C24EAE" w:rsidRPr="00AC4987" w:rsidRDefault="00C24EAE" w:rsidP="00864853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94" w:type="pct"/>
          </w:tcPr>
          <w:p w14:paraId="02D0EC6C" w14:textId="77777777" w:rsidR="00C24EAE" w:rsidRPr="00082F29" w:rsidRDefault="00C24EAE" w:rsidP="00864853">
            <w:pPr>
              <w:spacing w:after="0"/>
            </w:pPr>
            <w:r w:rsidRPr="00082F29">
              <w:t xml:space="preserve">Номер должен соответствовать одной из масок: </w:t>
            </w:r>
          </w:p>
          <w:p w14:paraId="240AABF9" w14:textId="77777777" w:rsidR="00C24EAE" w:rsidRPr="00F94A2B" w:rsidRDefault="00C24EAE" w:rsidP="00864853">
            <w:pPr>
              <w:spacing w:after="0"/>
              <w:rPr>
                <w:sz w:val="16"/>
              </w:rPr>
            </w:pP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(=8)/</w:t>
            </w:r>
            <w:r w:rsidRPr="00F94A2B">
              <w:rPr>
                <w:sz w:val="16"/>
                <w:lang w:val="en-US"/>
              </w:rPr>
              <w:t>DDMMYY</w:t>
            </w:r>
            <w:r w:rsidRPr="00F94A2B">
              <w:rPr>
                <w:sz w:val="16"/>
              </w:rPr>
              <w:t>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</w:t>
            </w: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(0.5)</w:t>
            </w:r>
          </w:p>
          <w:p w14:paraId="487446E7" w14:textId="77777777" w:rsidR="00C24EAE" w:rsidRPr="00082F29" w:rsidRDefault="00C24EAE" w:rsidP="00864853">
            <w:pPr>
              <w:spacing w:after="0"/>
            </w:pPr>
            <w:r w:rsidRPr="00082F29">
              <w:t xml:space="preserve">или </w:t>
            </w:r>
            <w:r w:rsidRPr="00F94A2B">
              <w:rPr>
                <w:sz w:val="16"/>
              </w:rPr>
              <w:t>N(=8)/DDMMYYYY/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(=7)/N(0.5).</w:t>
            </w:r>
          </w:p>
        </w:tc>
      </w:tr>
      <w:tr w:rsidR="00E87ACE" w14:paraId="4B417A74" w14:textId="77777777" w:rsidTr="00DE635E">
        <w:tblPrEx>
          <w:tblW w:w="5160" w:type="pct"/>
          <w:tblLayout w:type="fixed"/>
          <w:tblPrExChange w:id="65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52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53" w:author="Татьяна Шарыпова" w:date="2017-04-19T13:43:00Z">
              <w:tcPr>
                <w:tcW w:w="1059" w:type="pct"/>
              </w:tcPr>
            </w:tcPrChange>
          </w:tcPr>
          <w:p w14:paraId="79987157" w14:textId="77777777" w:rsidR="00E87ACE" w:rsidRPr="00A40980" w:rsidRDefault="00E87ACE" w:rsidP="00E87ACE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anufacturer</w:t>
            </w:r>
          </w:p>
        </w:tc>
        <w:tc>
          <w:tcPr>
            <w:tcW w:w="1093" w:type="pct"/>
            <w:tcPrChange w:id="654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68410007" w14:textId="77777777" w:rsidR="00E87ACE" w:rsidRPr="00A40980" w:rsidRDefault="00E87ACE" w:rsidP="00E87ACE">
            <w:pPr>
              <w:spacing w:after="0"/>
              <w:rPr>
                <w:rStyle w:val="edigoodstextlabel"/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Информация о производителе</w:t>
            </w:r>
          </w:p>
        </w:tc>
        <w:tc>
          <w:tcPr>
            <w:tcW w:w="579" w:type="pct"/>
            <w:tcPrChange w:id="655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20AAFC43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С</w:t>
            </w:r>
          </w:p>
        </w:tc>
        <w:tc>
          <w:tcPr>
            <w:tcW w:w="515" w:type="pct"/>
            <w:tcPrChange w:id="656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5A9C6982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640" w:type="pct"/>
            <w:tcPrChange w:id="65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D8891E5" w14:textId="77777777" w:rsidR="00E87ACE" w:rsidRPr="00A40980" w:rsidRDefault="00E87ACE" w:rsidP="00E87AC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  <w:tcPrChange w:id="658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B51C6B9" w14:textId="2B425F52" w:rsidR="00E87ACE" w:rsidRPr="00082F29" w:rsidRDefault="00E87ACE" w:rsidP="00E87ACE">
            <w:pPr>
              <w:spacing w:after="0"/>
              <w:rPr>
                <w:highlight w:val="yellow"/>
              </w:rPr>
            </w:pPr>
            <w:r w:rsidRPr="539BEBBF">
              <w:rPr>
                <w:color w:val="767171"/>
              </w:rPr>
              <w:t>Кастомное поле. Используется только при подтверждении заказа фармацевтических и медицинских товаров. Описание элемента представлено в таблице</w:t>
            </w:r>
            <w:r w:rsidR="00864853">
              <w:fldChar w:fldCharType="begin"/>
            </w:r>
            <w:r w:rsidR="00864853">
              <w:instrText xml:space="preserve"> HYPERLINK \l "_Manufacturer_1"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Manufacturer</w:t>
            </w:r>
            <w:r w:rsidR="00864853">
              <w:rPr>
                <w:rStyle w:val="aff5"/>
              </w:rPr>
              <w:fldChar w:fldCharType="end"/>
            </w:r>
            <w:del w:id="65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"_Manufacturer_1" </w:delInstrText>
              </w:r>
              <w:r w:rsidR="00BB747B">
                <w:fldChar w:fldCharType="end"/>
              </w:r>
            </w:del>
            <w:ins w:id="66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"_Manufacturer_1" </w:instrText>
              </w:r>
              <w:r w:rsidR="00864853">
                <w:fldChar w:fldCharType="end"/>
              </w:r>
            </w:ins>
          </w:p>
        </w:tc>
      </w:tr>
      <w:tr w:rsidR="00E87ACE" w14:paraId="61BF0628" w14:textId="77777777" w:rsidTr="00DE635E">
        <w:tblPrEx>
          <w:tblW w:w="5160" w:type="pct"/>
          <w:tblLayout w:type="fixed"/>
          <w:tblPrExChange w:id="66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662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663" w:author="Татьяна Шарыпова" w:date="2017-04-19T13:43:00Z">
              <w:tcPr>
                <w:tcW w:w="1059" w:type="pct"/>
              </w:tcPr>
            </w:tcPrChange>
          </w:tcPr>
          <w:p w14:paraId="2A03866A" w14:textId="77777777" w:rsidR="00E87ACE" w:rsidRPr="008035A8" w:rsidRDefault="00E87ACE" w:rsidP="00E87ACE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093" w:type="pct"/>
            <w:tcPrChange w:id="664" w:author="Татьяна Шарыпова" w:date="2017-04-19T13:43:00Z">
              <w:tcPr>
                <w:tcW w:w="1139" w:type="pct"/>
                <w:gridSpan w:val="2"/>
              </w:tcPr>
            </w:tcPrChange>
          </w:tcPr>
          <w:p w14:paraId="644854EA" w14:textId="77777777" w:rsidR="00E87ACE" w:rsidRPr="00E30065" w:rsidRDefault="00E87ACE" w:rsidP="00E87ACE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79" w:type="pct"/>
            <w:tcPrChange w:id="665" w:author="Татьяна Шарыпова" w:date="2017-04-19T13:43:00Z">
              <w:tcPr>
                <w:tcW w:w="542" w:type="pct"/>
                <w:gridSpan w:val="2"/>
              </w:tcPr>
            </w:tcPrChange>
          </w:tcPr>
          <w:p w14:paraId="45EE8EFE" w14:textId="77777777" w:rsidR="00E87ACE" w:rsidRDefault="00E87ACE" w:rsidP="00E87AC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  <w:tcPrChange w:id="666" w:author="Татьяна Шарыпова" w:date="2017-04-19T13:43:00Z">
              <w:tcPr>
                <w:tcW w:w="525" w:type="pct"/>
                <w:gridSpan w:val="2"/>
              </w:tcPr>
            </w:tcPrChange>
          </w:tcPr>
          <w:p w14:paraId="6BF07505" w14:textId="77777777" w:rsidR="00E87ACE" w:rsidRDefault="00E87ACE" w:rsidP="00E87ACE">
            <w:pPr>
              <w:spacing w:after="0" w:line="276" w:lineRule="auto"/>
              <w:jc w:val="center"/>
            </w:pPr>
          </w:p>
        </w:tc>
        <w:tc>
          <w:tcPr>
            <w:tcW w:w="640" w:type="pct"/>
            <w:tcPrChange w:id="66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2C63D5A" w14:textId="77777777" w:rsidR="00E87ACE" w:rsidRPr="00C73FBB" w:rsidRDefault="00E87ACE" w:rsidP="00E87AC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  <w:tcPrChange w:id="668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0A2C54D4" w14:textId="2C4F892F" w:rsidR="00E87ACE" w:rsidRPr="00082F29" w:rsidRDefault="00E87ACE" w:rsidP="00E87ACE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"_Справочники" </w:instrText>
            </w:r>
            <w:r w:rsidR="00864853">
              <w:fldChar w:fldCharType="separate"/>
            </w:r>
            <w:r w:rsidRPr="008F5D4E">
              <w:rPr>
                <w:rStyle w:val="aff5"/>
              </w:rPr>
              <w:t>LineItemUltimateCustomer</w:t>
            </w:r>
            <w:r w:rsidR="00864853">
              <w:rPr>
                <w:rStyle w:val="aff5"/>
              </w:rPr>
              <w:fldChar w:fldCharType="end"/>
            </w:r>
            <w:del w:id="66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"_LineItemUltimateCustomer" </w:delInstrText>
              </w:r>
              <w:r w:rsidR="00BB747B">
                <w:fldChar w:fldCharType="end"/>
              </w:r>
            </w:del>
            <w:ins w:id="67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"_LineItemUltimateCustomer" </w:instrText>
              </w:r>
              <w:r w:rsidR="00864853">
                <w:fldChar w:fldCharType="end"/>
              </w:r>
            </w:ins>
          </w:p>
        </w:tc>
      </w:tr>
      <w:tr w:rsidR="00D0254B" w14:paraId="63D83F15" w14:textId="77777777" w:rsidTr="539BEBBF">
        <w:trPr>
          <w:trHeight w:val="614"/>
        </w:trPr>
        <w:tc>
          <w:tcPr>
            <w:tcW w:w="1059" w:type="pct"/>
          </w:tcPr>
          <w:p w14:paraId="024E92FD" w14:textId="77777777" w:rsidR="00D0254B" w:rsidRPr="00A67A09" w:rsidRDefault="00D0254B" w:rsidP="00864853">
            <w:pPr>
              <w:spacing w:after="0" w:line="276" w:lineRule="auto"/>
              <w:rPr>
                <w:lang w:val="en-US"/>
              </w:rPr>
            </w:pPr>
            <w:r>
              <w:rPr>
                <w:rFonts w:eastAsiaTheme="minorHAnsi" w:cs="Consolas"/>
                <w:lang w:val="en-US"/>
              </w:rPr>
              <w:t>p</w:t>
            </w:r>
            <w:r w:rsidRPr="00A67A09">
              <w:rPr>
                <w:rFonts w:eastAsiaTheme="minorHAnsi" w:cs="Consolas"/>
              </w:rPr>
              <w:t>ackages</w:t>
            </w:r>
          </w:p>
        </w:tc>
        <w:tc>
          <w:tcPr>
            <w:tcW w:w="1139" w:type="pct"/>
          </w:tcPr>
          <w:p w14:paraId="1B69AF42" w14:textId="77777777" w:rsidR="00D0254B" w:rsidRPr="00A67A09" w:rsidRDefault="00D0254B" w:rsidP="00864853">
            <w:pPr>
              <w:spacing w:after="0"/>
            </w:pPr>
            <w:r>
              <w:t>Упаковки</w:t>
            </w:r>
          </w:p>
        </w:tc>
        <w:tc>
          <w:tcPr>
            <w:tcW w:w="542" w:type="pct"/>
          </w:tcPr>
          <w:p w14:paraId="4075250F" w14:textId="77777777" w:rsidR="00D0254B" w:rsidRDefault="00D0254B" w:rsidP="0086485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25" w:type="pct"/>
          </w:tcPr>
          <w:p w14:paraId="691B9620" w14:textId="77777777" w:rsidR="00D0254B" w:rsidRPr="008A03E6" w:rsidRDefault="00D0254B" w:rsidP="0086485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625B361F" w14:textId="77777777" w:rsidR="00D0254B" w:rsidRDefault="00D0254B" w:rsidP="008648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60381DB3" w14:textId="77777777" w:rsidR="00D0254B" w:rsidRDefault="00D0254B" w:rsidP="00864853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Packages_2" w:history="1">
              <w:r w:rsidRPr="0030247C">
                <w:rPr>
                  <w:rStyle w:val="aff5"/>
                </w:rPr>
                <w:t>Packages</w:t>
              </w:r>
            </w:hyperlink>
          </w:p>
        </w:tc>
      </w:tr>
    </w:tbl>
    <w:p w14:paraId="79F8E769" w14:textId="77777777" w:rsidR="00D0254B" w:rsidRPr="0030247C" w:rsidRDefault="00D0254B" w:rsidP="00D0254B">
      <w:pPr>
        <w:pStyle w:val="6"/>
        <w:numPr>
          <w:ilvl w:val="5"/>
          <w:numId w:val="27"/>
        </w:numPr>
        <w:rPr>
          <w:b/>
          <w:i w:val="0"/>
          <w:iCs w:val="0"/>
        </w:rPr>
      </w:pPr>
      <w:bookmarkStart w:id="671" w:name="_Packages_2"/>
      <w:bookmarkEnd w:id="671"/>
      <w:r w:rsidRPr="0030247C">
        <w:rPr>
          <w:b/>
          <w:i w:val="0"/>
          <w:iCs w:val="0"/>
          <w:lang w:val="en-US"/>
        </w:rPr>
        <w:t>Packages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D0254B" w14:paraId="77485E2C" w14:textId="77777777" w:rsidTr="00864853">
        <w:tc>
          <w:tcPr>
            <w:tcW w:w="1079" w:type="pct"/>
            <w:shd w:val="clear" w:color="auto" w:fill="F2F2F2" w:themeFill="background1" w:themeFillShade="F2"/>
          </w:tcPr>
          <w:p w14:paraId="5CD29EBB" w14:textId="77777777" w:rsidR="00D0254B" w:rsidRDefault="00D0254B" w:rsidP="00864853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172041E1" w14:textId="77777777" w:rsidR="00D0254B" w:rsidRDefault="00D0254B" w:rsidP="00864853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4B8C1553" w14:textId="77777777" w:rsidR="00D0254B" w:rsidRDefault="00D0254B" w:rsidP="00864853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581B0105" w14:textId="77777777" w:rsidR="00D0254B" w:rsidRDefault="00D0254B" w:rsidP="00864853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1F02FDED" w14:textId="77777777" w:rsidR="00D0254B" w:rsidRDefault="00D0254B" w:rsidP="00864853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0D43028" w14:textId="77777777" w:rsidR="00D0254B" w:rsidRDefault="00D0254B" w:rsidP="00864853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D0254B" w:rsidRPr="001062D4" w14:paraId="6131AB9E" w14:textId="77777777" w:rsidTr="00864853">
        <w:tc>
          <w:tcPr>
            <w:tcW w:w="1079" w:type="pct"/>
          </w:tcPr>
          <w:p w14:paraId="2E51B08D" w14:textId="77777777" w:rsidR="00D0254B" w:rsidRPr="001062D4" w:rsidRDefault="00D0254B" w:rsidP="00864853">
            <w:pPr>
              <w:spacing w:after="0"/>
              <w:rPr>
                <w:lang w:val="en-US"/>
              </w:rPr>
            </w:pPr>
            <w:r w:rsidRPr="001062D4">
              <w:rPr>
                <w:rFonts w:eastAsiaTheme="minorHAnsi" w:cs="Consolas"/>
                <w:lang w:val="en-US"/>
              </w:rPr>
              <w:t>p</w:t>
            </w:r>
            <w:r w:rsidRPr="001062D4">
              <w:rPr>
                <w:rFonts w:eastAsiaTheme="minorHAnsi" w:cs="Consolas"/>
              </w:rPr>
              <w:t>ackageForItem</w:t>
            </w:r>
          </w:p>
        </w:tc>
        <w:tc>
          <w:tcPr>
            <w:tcW w:w="1091" w:type="pct"/>
          </w:tcPr>
          <w:p w14:paraId="0EEEE0BA" w14:textId="77777777" w:rsidR="00D0254B" w:rsidRPr="001062D4" w:rsidRDefault="00D0254B" w:rsidP="00864853">
            <w:pPr>
              <w:spacing w:after="0"/>
              <w:rPr>
                <w:highlight w:val="green"/>
              </w:rPr>
            </w:pPr>
            <w:r w:rsidRPr="001062D4">
              <w:t>Упаковка</w:t>
            </w:r>
          </w:p>
        </w:tc>
        <w:tc>
          <w:tcPr>
            <w:tcW w:w="620" w:type="pct"/>
          </w:tcPr>
          <w:p w14:paraId="7D2FE854" w14:textId="77777777" w:rsidR="00D0254B" w:rsidRPr="001062D4" w:rsidRDefault="00D0254B" w:rsidP="00864853">
            <w:pPr>
              <w:spacing w:after="0"/>
              <w:jc w:val="center"/>
            </w:pPr>
            <w:r w:rsidRPr="001062D4">
              <w:t>С</w:t>
            </w:r>
          </w:p>
        </w:tc>
        <w:tc>
          <w:tcPr>
            <w:tcW w:w="537" w:type="pct"/>
          </w:tcPr>
          <w:p w14:paraId="31F0D787" w14:textId="77777777" w:rsidR="00D0254B" w:rsidRPr="001062D4" w:rsidRDefault="00D0254B" w:rsidP="0086485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7F891701" w14:textId="77777777" w:rsidR="00D0254B" w:rsidRPr="001062D4" w:rsidRDefault="00D0254B" w:rsidP="00864853">
            <w:pPr>
              <w:spacing w:after="0"/>
              <w:jc w:val="center"/>
              <w:rPr>
                <w:lang w:val="en-US"/>
              </w:rPr>
            </w:pPr>
            <w:r w:rsidRPr="001062D4">
              <w:t>ОМ</w:t>
            </w:r>
          </w:p>
        </w:tc>
        <w:tc>
          <w:tcPr>
            <w:tcW w:w="1094" w:type="pct"/>
          </w:tcPr>
          <w:p w14:paraId="49446DB6" w14:textId="77777777" w:rsidR="00D0254B" w:rsidRPr="00DD5B47" w:rsidRDefault="00D0254B" w:rsidP="00864853">
            <w:pPr>
              <w:spacing w:after="0"/>
            </w:pPr>
            <w:r w:rsidRPr="001062D4">
              <w:rPr>
                <w:szCs w:val="20"/>
              </w:rPr>
              <w:t>Описание элемента предста</w:t>
            </w:r>
            <w:r>
              <w:rPr>
                <w:szCs w:val="20"/>
              </w:rPr>
              <w:t>влено в таблице</w:t>
            </w:r>
            <w:r w:rsidRPr="00DD5B47">
              <w:rPr>
                <w:szCs w:val="20"/>
              </w:rPr>
              <w:t xml:space="preserve"> </w:t>
            </w:r>
            <w:hyperlink w:anchor="_PackageForItem_1" w:history="1">
              <w:r w:rsidRPr="00DD5B47">
                <w:rPr>
                  <w:rStyle w:val="aff5"/>
                  <w:szCs w:val="20"/>
                </w:rPr>
                <w:t>PackageForItem</w:t>
              </w:r>
            </w:hyperlink>
          </w:p>
        </w:tc>
      </w:tr>
    </w:tbl>
    <w:p w14:paraId="4991B7B2" w14:textId="77777777" w:rsidR="00D0254B" w:rsidRPr="0030247C" w:rsidRDefault="00D0254B" w:rsidP="00D0254B">
      <w:pPr>
        <w:pStyle w:val="7"/>
        <w:numPr>
          <w:ilvl w:val="6"/>
          <w:numId w:val="1"/>
        </w:numPr>
        <w:rPr>
          <w:b/>
          <w:bCs/>
        </w:rPr>
      </w:pPr>
      <w:bookmarkStart w:id="672" w:name="_PackageForItem_1"/>
      <w:bookmarkEnd w:id="672"/>
      <w:r w:rsidRPr="0030247C">
        <w:rPr>
          <w:rFonts w:eastAsiaTheme="minorHAnsi"/>
          <w:b/>
          <w:lang w:val="en-US"/>
        </w:rPr>
        <w:lastRenderedPageBreak/>
        <w:t>P</w:t>
      </w:r>
      <w:r w:rsidRPr="0030247C">
        <w:rPr>
          <w:rFonts w:eastAsiaTheme="minorHAnsi"/>
          <w:b/>
        </w:rPr>
        <w:t>ackageForItem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5"/>
        <w:gridCol w:w="1420"/>
        <w:gridCol w:w="1133"/>
        <w:gridCol w:w="1274"/>
        <w:gridCol w:w="2412"/>
      </w:tblGrid>
      <w:tr w:rsidR="00D0254B" w:rsidRPr="001062D4" w14:paraId="09F6E65E" w14:textId="77777777" w:rsidTr="00864853">
        <w:trPr>
          <w:trHeight w:val="969"/>
        </w:trPr>
        <w:tc>
          <w:tcPr>
            <w:tcW w:w="1079" w:type="pct"/>
            <w:shd w:val="clear" w:color="auto" w:fill="F2F2F2" w:themeFill="background1" w:themeFillShade="F2"/>
          </w:tcPr>
          <w:p w14:paraId="764105B2" w14:textId="77777777" w:rsidR="00D0254B" w:rsidRPr="001062D4" w:rsidRDefault="00D0254B" w:rsidP="00864853">
            <w:pPr>
              <w:spacing w:after="0" w:line="276" w:lineRule="auto"/>
              <w:jc w:val="center"/>
            </w:pPr>
            <w:r w:rsidRPr="001062D4"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37847C4B" w14:textId="77777777" w:rsidR="00D0254B" w:rsidRPr="001062D4" w:rsidRDefault="00D0254B" w:rsidP="00864853">
            <w:pPr>
              <w:spacing w:after="0"/>
              <w:jc w:val="center"/>
            </w:pPr>
            <w:r w:rsidRPr="001062D4"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70A12209" w14:textId="77777777" w:rsidR="00D0254B" w:rsidRPr="001062D4" w:rsidRDefault="00D0254B" w:rsidP="00864853">
            <w:pPr>
              <w:spacing w:after="0" w:line="276" w:lineRule="auto"/>
              <w:jc w:val="center"/>
            </w:pPr>
            <w:r w:rsidRPr="001062D4"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0A39679" w14:textId="77777777" w:rsidR="00D0254B" w:rsidRPr="001062D4" w:rsidRDefault="00D0254B" w:rsidP="00864853">
            <w:pPr>
              <w:spacing w:after="0" w:line="276" w:lineRule="auto"/>
              <w:jc w:val="center"/>
            </w:pPr>
            <w:r w:rsidRPr="001062D4"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ED08CAD" w14:textId="77777777" w:rsidR="00D0254B" w:rsidRPr="001062D4" w:rsidRDefault="00D0254B" w:rsidP="00864853">
            <w:pPr>
              <w:spacing w:after="0" w:line="276" w:lineRule="auto"/>
              <w:jc w:val="center"/>
            </w:pPr>
            <w:r w:rsidRPr="001062D4"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1B1B844" w14:textId="77777777" w:rsidR="00D0254B" w:rsidRPr="001062D4" w:rsidRDefault="00D0254B" w:rsidP="00864853">
            <w:pPr>
              <w:spacing w:after="0" w:line="276" w:lineRule="auto"/>
              <w:jc w:val="center"/>
            </w:pPr>
            <w:r w:rsidRPr="001062D4">
              <w:t>Примечание</w:t>
            </w:r>
          </w:p>
        </w:tc>
      </w:tr>
      <w:tr w:rsidR="00D0254B" w14:paraId="57B91AE3" w14:textId="77777777" w:rsidTr="00864853">
        <w:trPr>
          <w:trHeight w:val="75"/>
        </w:trPr>
        <w:tc>
          <w:tcPr>
            <w:tcW w:w="1079" w:type="pct"/>
          </w:tcPr>
          <w:p w14:paraId="5FF05992" w14:textId="77777777" w:rsidR="00D0254B" w:rsidRPr="00DD5B47" w:rsidRDefault="00D0254B" w:rsidP="00864853">
            <w:pPr>
              <w:spacing w:after="0" w:line="276" w:lineRule="auto"/>
              <w:rPr>
                <w:lang w:val="en-US"/>
              </w:rPr>
            </w:pPr>
            <w:r w:rsidRPr="00DD5B47">
              <w:rPr>
                <w:rFonts w:eastAsiaTheme="minorHAnsi" w:cs="Consolas"/>
              </w:rPr>
              <w:t>packageTypeCode</w:t>
            </w:r>
          </w:p>
        </w:tc>
        <w:tc>
          <w:tcPr>
            <w:tcW w:w="1091" w:type="pct"/>
          </w:tcPr>
          <w:p w14:paraId="22A92370" w14:textId="77777777" w:rsidR="00D0254B" w:rsidRPr="00DD5B47" w:rsidRDefault="00D0254B" w:rsidP="0086485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Тип упаковки</w:t>
            </w:r>
          </w:p>
        </w:tc>
        <w:tc>
          <w:tcPr>
            <w:tcW w:w="644" w:type="pct"/>
          </w:tcPr>
          <w:p w14:paraId="4DC13AA8" w14:textId="77777777" w:rsidR="00D0254B" w:rsidRPr="00470F05" w:rsidRDefault="00D0254B" w:rsidP="008648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8F41700" w14:textId="77777777" w:rsidR="00D0254B" w:rsidRPr="00881AA0" w:rsidRDefault="00D0254B" w:rsidP="008648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T(1-3)</w:t>
            </w:r>
          </w:p>
        </w:tc>
        <w:tc>
          <w:tcPr>
            <w:tcW w:w="578" w:type="pct"/>
          </w:tcPr>
          <w:p w14:paraId="172317EB" w14:textId="77777777" w:rsidR="00D0254B" w:rsidRPr="00FC6FB8" w:rsidRDefault="00D0254B" w:rsidP="00864853">
            <w:pPr>
              <w:spacing w:after="0" w:line="276" w:lineRule="auto"/>
              <w:jc w:val="center"/>
            </w:pPr>
            <w:r w:rsidRPr="006207A8">
              <w:t>ОК</w:t>
            </w:r>
          </w:p>
        </w:tc>
        <w:tc>
          <w:tcPr>
            <w:tcW w:w="1094" w:type="pct"/>
          </w:tcPr>
          <w:p w14:paraId="38595FB3" w14:textId="77777777" w:rsidR="00D0254B" w:rsidRPr="006804C5" w:rsidRDefault="00D0254B" w:rsidP="00864853">
            <w:pPr>
              <w:spacing w:after="0" w:line="276" w:lineRule="auto"/>
              <w:rPr>
                <w:lang w:val="en-US"/>
              </w:rPr>
            </w:pPr>
            <w:r w:rsidRPr="006804C5">
              <w:t xml:space="preserve">Код из справочника </w:t>
            </w:r>
            <w:hyperlink w:anchor="_TypeOfPackage" w:history="1">
              <w:r w:rsidRPr="006804C5">
                <w:rPr>
                  <w:rStyle w:val="aff5"/>
                </w:rPr>
                <w:t>TypeOfPackage</w:t>
              </w:r>
            </w:hyperlink>
          </w:p>
        </w:tc>
      </w:tr>
      <w:tr w:rsidR="00D0254B" w14:paraId="1C625185" w14:textId="77777777" w:rsidTr="00864853">
        <w:trPr>
          <w:trHeight w:val="238"/>
        </w:trPr>
        <w:tc>
          <w:tcPr>
            <w:tcW w:w="1079" w:type="pct"/>
          </w:tcPr>
          <w:p w14:paraId="73494D87" w14:textId="77777777" w:rsidR="00D0254B" w:rsidRPr="00DD5B47" w:rsidRDefault="00D0254B" w:rsidP="00864853">
            <w:pPr>
              <w:spacing w:after="0" w:line="276" w:lineRule="auto"/>
              <w:rPr>
                <w:lang w:val="en-US"/>
              </w:rPr>
            </w:pPr>
            <w:r w:rsidRPr="00DD5B47">
              <w:rPr>
                <w:rFonts w:eastAsiaTheme="minorHAnsi" w:cs="Consolas"/>
              </w:rPr>
              <w:t>onePackageQuantity</w:t>
            </w:r>
          </w:p>
        </w:tc>
        <w:tc>
          <w:tcPr>
            <w:tcW w:w="1091" w:type="pct"/>
          </w:tcPr>
          <w:p w14:paraId="5E3036CB" w14:textId="77777777" w:rsidR="00D0254B" w:rsidRDefault="00D0254B" w:rsidP="00864853">
            <w:pPr>
              <w:spacing w:after="0"/>
            </w:pPr>
            <w:r>
              <w:t>Количество товара в одной упаковке</w:t>
            </w:r>
          </w:p>
        </w:tc>
        <w:tc>
          <w:tcPr>
            <w:tcW w:w="644" w:type="pct"/>
          </w:tcPr>
          <w:p w14:paraId="7AB2E23C" w14:textId="77777777" w:rsidR="00D0254B" w:rsidRDefault="00D0254B" w:rsidP="0086485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3B9E057E" w14:textId="77777777" w:rsidR="00D0254B" w:rsidRDefault="00D0254B" w:rsidP="00864853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3845899E" w14:textId="77777777" w:rsidR="00D0254B" w:rsidRDefault="00D0254B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EBD39E1" w14:textId="77777777" w:rsidR="00D0254B" w:rsidRPr="00082F29" w:rsidRDefault="00D0254B" w:rsidP="00864853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Pr="006526AB">
                <w:rPr>
                  <w:rStyle w:val="aff5"/>
                </w:rPr>
                <w:t>Quantity</w:t>
              </w:r>
            </w:hyperlink>
            <w:hyperlink w:anchor="_Quantity_3" w:history="1"/>
          </w:p>
        </w:tc>
      </w:tr>
    </w:tbl>
    <w:p w14:paraId="785C25C1" w14:textId="77777777" w:rsidR="00F94A2B" w:rsidRPr="00BF48F9" w:rsidRDefault="00F94A2B" w:rsidP="00F94A2B">
      <w:pPr>
        <w:rPr>
          <w:rFonts w:asciiTheme="majorHAnsi" w:eastAsiaTheme="majorEastAsia" w:hAnsiTheme="majorHAnsi" w:cstheme="majorBidi"/>
          <w:color w:val="000000" w:themeColor="text1"/>
        </w:rPr>
      </w:pPr>
      <w:r w:rsidRPr="00BF48F9">
        <w:br w:type="page"/>
      </w:r>
    </w:p>
    <w:p w14:paraId="022149FD" w14:textId="043C61B9" w:rsidR="00882D34" w:rsidRPr="00090C47" w:rsidRDefault="539BEBBF" w:rsidP="008E40B1">
      <w:pPr>
        <w:pStyle w:val="3"/>
        <w:rPr>
          <w:sz w:val="20"/>
          <w:szCs w:val="20"/>
        </w:rPr>
      </w:pPr>
      <w:r w:rsidRPr="539BEBBF">
        <w:rPr>
          <w:lang w:val="en-US"/>
        </w:rPr>
        <w:lastRenderedPageBreak/>
        <w:t>DespatchAdvice</w:t>
      </w:r>
      <w:r w:rsidRPr="008327A1">
        <w:t xml:space="preserve"> </w:t>
      </w:r>
      <w:r>
        <w:t>(Уведомление об отгрузке</w:t>
      </w:r>
      <w:r w:rsidR="008327A1" w:rsidRPr="008327A1">
        <w:t xml:space="preserve"> - </w:t>
      </w:r>
      <w:r w:rsidR="008327A1">
        <w:rPr>
          <w:lang w:val="en-US"/>
        </w:rPr>
        <w:t>DESADV</w:t>
      </w:r>
      <w:r>
        <w:t>)</w:t>
      </w:r>
    </w:p>
    <w:tbl>
      <w:tblPr>
        <w:tblStyle w:val="a5"/>
        <w:tblW w:w="6352" w:type="pct"/>
        <w:tblLayout w:type="fixed"/>
        <w:tblLook w:val="04A0" w:firstRow="1" w:lastRow="0" w:firstColumn="1" w:lastColumn="0" w:noHBand="0" w:noVBand="1"/>
      </w:tblPr>
      <w:tblGrid>
        <w:gridCol w:w="2376"/>
        <w:gridCol w:w="2414"/>
        <w:gridCol w:w="1274"/>
        <w:gridCol w:w="1274"/>
        <w:gridCol w:w="1273"/>
        <w:gridCol w:w="1273"/>
        <w:gridCol w:w="1276"/>
        <w:gridCol w:w="2410"/>
      </w:tblGrid>
      <w:tr w:rsidR="008327A1" w14:paraId="3C239454" w14:textId="77777777" w:rsidTr="008327A1">
        <w:tc>
          <w:tcPr>
            <w:tcW w:w="875" w:type="pct"/>
            <w:shd w:val="clear" w:color="auto" w:fill="F2F2F2" w:themeFill="background1" w:themeFillShade="F2"/>
          </w:tcPr>
          <w:p w14:paraId="52201F8A" w14:textId="77777777" w:rsidR="008327A1" w:rsidRDefault="008327A1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889" w:type="pct"/>
            <w:shd w:val="clear" w:color="auto" w:fill="F2F2F2" w:themeFill="background1" w:themeFillShade="F2"/>
          </w:tcPr>
          <w:p w14:paraId="3566C68E" w14:textId="77777777" w:rsidR="008327A1" w:rsidRDefault="008327A1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7BCD698D" w14:textId="77777777" w:rsidR="008327A1" w:rsidRDefault="008327A1" w:rsidP="00082F29">
            <w:pPr>
              <w:spacing w:after="0" w:line="276" w:lineRule="auto"/>
              <w:jc w:val="center"/>
            </w:pPr>
          </w:p>
        </w:tc>
        <w:tc>
          <w:tcPr>
            <w:tcW w:w="469" w:type="pct"/>
            <w:shd w:val="clear" w:color="auto" w:fill="F2F2F2" w:themeFill="background1" w:themeFillShade="F2"/>
          </w:tcPr>
          <w:p w14:paraId="6D4F6E37" w14:textId="2BFF4A2D" w:rsidR="008327A1" w:rsidRDefault="008327A1" w:rsidP="00082F29">
            <w:pPr>
              <w:spacing w:after="0" w:line="276" w:lineRule="auto"/>
              <w:jc w:val="center"/>
            </w:pPr>
          </w:p>
        </w:tc>
        <w:tc>
          <w:tcPr>
            <w:tcW w:w="469" w:type="pct"/>
            <w:shd w:val="clear" w:color="auto" w:fill="F2F2F2" w:themeFill="background1" w:themeFillShade="F2"/>
          </w:tcPr>
          <w:p w14:paraId="42DC02C3" w14:textId="18617197" w:rsidR="008327A1" w:rsidRDefault="008327A1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0D62D021" w14:textId="77777777" w:rsidR="008327A1" w:rsidRDefault="008327A1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470" w:type="pct"/>
            <w:shd w:val="clear" w:color="auto" w:fill="F2F2F2" w:themeFill="background1" w:themeFillShade="F2"/>
          </w:tcPr>
          <w:p w14:paraId="22D73AF0" w14:textId="77777777" w:rsidR="008327A1" w:rsidRDefault="008327A1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888" w:type="pct"/>
            <w:shd w:val="clear" w:color="auto" w:fill="F2F2F2" w:themeFill="background1" w:themeFillShade="F2"/>
          </w:tcPr>
          <w:p w14:paraId="35FCBE76" w14:textId="77777777" w:rsidR="008327A1" w:rsidRPr="00082F29" w:rsidRDefault="008327A1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327A1" w14:paraId="202262B6" w14:textId="77777777" w:rsidTr="008327A1">
        <w:trPr>
          <w:trHeight w:val="113"/>
        </w:trPr>
        <w:tc>
          <w:tcPr>
            <w:tcW w:w="875" w:type="pct"/>
          </w:tcPr>
          <w:p w14:paraId="3BFE1DBA" w14:textId="77777777" w:rsidR="008327A1" w:rsidRPr="00C938C4" w:rsidRDefault="008327A1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status</w:t>
            </w:r>
          </w:p>
        </w:tc>
        <w:tc>
          <w:tcPr>
            <w:tcW w:w="889" w:type="pct"/>
          </w:tcPr>
          <w:p w14:paraId="1EC73FCA" w14:textId="77777777" w:rsidR="008327A1" w:rsidRDefault="008327A1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rFonts w:ascii="Calibri" w:eastAsia="Calibri" w:hAnsi="Calibri" w:cs="Calibri"/>
                <w:color w:val="000000" w:themeColor="text1"/>
              </w:rPr>
              <w:t>Статус отгрузки</w:t>
            </w:r>
          </w:p>
          <w:p w14:paraId="5CE6EC57" w14:textId="77777777" w:rsidR="008327A1" w:rsidRPr="00CF29FE" w:rsidRDefault="008327A1" w:rsidP="00082F29">
            <w:pPr>
              <w:spacing w:after="0"/>
              <w:rPr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2205BC25" w14:textId="77777777" w:rsidR="008327A1" w:rsidRPr="009E55A5" w:rsidRDefault="008327A1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 w:rsidRPr="539BEBBF">
              <w:rPr>
                <w:sz w:val="18"/>
                <w:szCs w:val="18"/>
              </w:rPr>
              <w:t>Статус по умолчанию -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539BEBBF">
              <w:rPr>
                <w:sz w:val="18"/>
                <w:szCs w:val="18"/>
                <w:lang w:val="en-US"/>
              </w:rPr>
              <w:t>status</w:t>
            </w:r>
            <w:r w:rsidRPr="539BEBBF">
              <w:rPr>
                <w:sz w:val="18"/>
                <w:szCs w:val="18"/>
              </w:rPr>
              <w:t xml:space="preserve"> = «</w:t>
            </w:r>
            <w:r w:rsidRPr="539BEBBF">
              <w:rPr>
                <w:sz w:val="18"/>
                <w:szCs w:val="18"/>
                <w:lang w:val="en-US"/>
              </w:rPr>
              <w:t>Original</w:t>
            </w:r>
            <w:r w:rsidRPr="539BEBBF">
              <w:rPr>
                <w:sz w:val="18"/>
                <w:szCs w:val="18"/>
              </w:rPr>
              <w:t>».</w:t>
            </w:r>
          </w:p>
        </w:tc>
        <w:tc>
          <w:tcPr>
            <w:tcW w:w="469" w:type="pct"/>
          </w:tcPr>
          <w:p w14:paraId="361F18D6" w14:textId="77777777" w:rsidR="008327A1" w:rsidRPr="539BEBBF" w:rsidRDefault="008327A1" w:rsidP="004E63D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469" w:type="pct"/>
          </w:tcPr>
          <w:p w14:paraId="22BDDEF5" w14:textId="125731D3" w:rsidR="008327A1" w:rsidRPr="539BEBBF" w:rsidRDefault="008327A1" w:rsidP="004E63D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469" w:type="pct"/>
          </w:tcPr>
          <w:p w14:paraId="510F988E" w14:textId="1B44354F" w:rsidR="008327A1" w:rsidRPr="00470F05" w:rsidRDefault="008327A1" w:rsidP="004E63DE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A</w:t>
            </w:r>
          </w:p>
        </w:tc>
        <w:tc>
          <w:tcPr>
            <w:tcW w:w="469" w:type="pct"/>
          </w:tcPr>
          <w:p w14:paraId="5E5C5381" w14:textId="77777777" w:rsidR="008327A1" w:rsidRPr="009C60B1" w:rsidRDefault="008327A1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</w:t>
            </w:r>
            <w:r>
              <w:t>1</w:t>
            </w:r>
            <w:r w:rsidRPr="539BEBBF">
              <w:rPr>
                <w:lang w:val="en-US"/>
              </w:rPr>
              <w:t>-8)</w:t>
            </w:r>
          </w:p>
        </w:tc>
        <w:tc>
          <w:tcPr>
            <w:tcW w:w="470" w:type="pct"/>
          </w:tcPr>
          <w:p w14:paraId="16FC667D" w14:textId="77777777" w:rsidR="008327A1" w:rsidRPr="00C938C4" w:rsidRDefault="008327A1" w:rsidP="004E63DE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888" w:type="pct"/>
          </w:tcPr>
          <w:p w14:paraId="6BF48F17" w14:textId="02DE1A8F" w:rsidR="008327A1" w:rsidRPr="00082F29" w:rsidRDefault="008327A1" w:rsidP="00082F29">
            <w:pPr>
              <w:spacing w:after="0" w:line="276" w:lineRule="auto"/>
            </w:pPr>
            <w:r>
              <w:t xml:space="preserve">Код из справочника </w:t>
            </w:r>
            <w:hyperlink w:anchor="_OrderResponseReasonCode" w:history="1">
              <w:r w:rsidRPr="00111219">
                <w:rPr>
                  <w:rStyle w:val="aff5"/>
                </w:rPr>
                <w:t>DesStatusCodeList</w:t>
              </w:r>
            </w:hyperlink>
            <w:del w:id="673" w:author="Татьяна Шарыпова" w:date="2017-04-19T13:43:00Z">
              <w:r>
                <w:fldChar w:fldCharType="begin"/>
              </w:r>
              <w:r>
                <w:delInstrText xml:space="preserve"> HYPERLINK \l "_DesStatusCodeList" </w:delInstrText>
              </w:r>
              <w:r>
                <w:fldChar w:fldCharType="end"/>
              </w:r>
            </w:del>
            <w:ins w:id="674" w:author="Татьяна Шарыпова" w:date="2017-04-19T13:43:00Z">
              <w:r>
                <w:fldChar w:fldCharType="begin"/>
              </w:r>
              <w:r>
                <w:instrText xml:space="preserve"> HYPERLINK \l "_DesStatusCodeList" </w:instrText>
              </w:r>
              <w:r>
                <w:fldChar w:fldCharType="end"/>
              </w:r>
            </w:ins>
          </w:p>
        </w:tc>
      </w:tr>
      <w:tr w:rsidR="008327A1" w14:paraId="1F5AB837" w14:textId="77777777" w:rsidTr="008327A1">
        <w:trPr>
          <w:trHeight w:val="113"/>
        </w:trPr>
        <w:tc>
          <w:tcPr>
            <w:tcW w:w="875" w:type="pct"/>
          </w:tcPr>
          <w:p w14:paraId="6231B59C" w14:textId="77777777" w:rsidR="008327A1" w:rsidRPr="007F114E" w:rsidRDefault="008327A1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originOrder</w:t>
            </w:r>
          </w:p>
        </w:tc>
        <w:tc>
          <w:tcPr>
            <w:tcW w:w="889" w:type="pct"/>
          </w:tcPr>
          <w:p w14:paraId="2811052E" w14:textId="77777777" w:rsidR="008327A1" w:rsidRPr="00B20961" w:rsidRDefault="008327A1" w:rsidP="00082F29">
            <w:pPr>
              <w:spacing w:after="0"/>
            </w:pPr>
            <w:r>
              <w:t>Идентификатор заказа</w:t>
            </w:r>
          </w:p>
        </w:tc>
        <w:tc>
          <w:tcPr>
            <w:tcW w:w="469" w:type="pct"/>
          </w:tcPr>
          <w:p w14:paraId="7DC39BF7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6C097F57" w14:textId="62089186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30007194" w14:textId="691F2CE0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1C1219A1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7D6DE750" w14:textId="77777777" w:rsidR="008327A1" w:rsidRDefault="008327A1" w:rsidP="004E63DE">
            <w:pPr>
              <w:spacing w:after="0"/>
              <w:jc w:val="center"/>
            </w:pPr>
            <w:r>
              <w:t>О</w:t>
            </w:r>
          </w:p>
        </w:tc>
        <w:tc>
          <w:tcPr>
            <w:tcW w:w="888" w:type="pct"/>
          </w:tcPr>
          <w:p w14:paraId="7C4FE03E" w14:textId="1DAD9F1E" w:rsidR="008327A1" w:rsidRPr="00082F29" w:rsidRDefault="008327A1" w:rsidP="00082F29">
            <w:pPr>
              <w:spacing w:after="0"/>
              <w:rPr>
                <w:lang w:val="en-US"/>
              </w:rPr>
            </w:pPr>
            <w:r>
              <w:t xml:space="preserve">Описан в таблице </w:t>
            </w:r>
            <w:hyperlink w:anchor="_SelfEmployedInvoice" w:history="1">
              <w:r w:rsidRPr="00111219">
                <w:rPr>
                  <w:rStyle w:val="aff5"/>
                  <w:lang w:val="en-US"/>
                </w:rPr>
                <w:t>OriginOrder</w:t>
              </w:r>
            </w:hyperlink>
            <w:del w:id="675" w:author="Татьяна Шарыпова" w:date="2017-04-19T13:43:00Z">
              <w:r>
                <w:fldChar w:fldCharType="begin"/>
              </w:r>
              <w:r>
                <w:delInstrText xml:space="preserve"> HYPERLINK \l "_SelfEmployedInvoice" </w:delInstrText>
              </w:r>
              <w:r>
                <w:fldChar w:fldCharType="end"/>
              </w:r>
            </w:del>
            <w:ins w:id="676" w:author="Татьяна Шарыпова" w:date="2017-04-19T13:43:00Z">
              <w:r>
                <w:fldChar w:fldCharType="begin"/>
              </w:r>
              <w:r>
                <w:instrText xml:space="preserve"> HYPERLINK \l "_SelfEmployedInvoice" </w:instrText>
              </w:r>
              <w:r>
                <w:fldChar w:fldCharType="end"/>
              </w:r>
            </w:ins>
          </w:p>
        </w:tc>
      </w:tr>
      <w:tr w:rsidR="008327A1" w14:paraId="41BCA512" w14:textId="77777777" w:rsidTr="008327A1">
        <w:trPr>
          <w:trHeight w:val="113"/>
        </w:trPr>
        <w:tc>
          <w:tcPr>
            <w:tcW w:w="875" w:type="pct"/>
          </w:tcPr>
          <w:p w14:paraId="7659DC09" w14:textId="77777777" w:rsidR="008327A1" w:rsidRPr="002B7EBD" w:rsidRDefault="008327A1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contractIdentificator</w:t>
            </w:r>
          </w:p>
        </w:tc>
        <w:tc>
          <w:tcPr>
            <w:tcW w:w="889" w:type="pct"/>
          </w:tcPr>
          <w:p w14:paraId="705B3F1A" w14:textId="77777777" w:rsidR="008327A1" w:rsidRPr="002B7EBD" w:rsidRDefault="008327A1" w:rsidP="00082F29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469" w:type="pct"/>
          </w:tcPr>
          <w:p w14:paraId="351C54A5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640462D9" w14:textId="54434E36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7790AF9E" w14:textId="43671102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04AE4540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2CA35DAD" w14:textId="77777777" w:rsidR="008327A1" w:rsidRDefault="008327A1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124D7CE2" w14:textId="28BDFA19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2" w:history="1">
              <w:r w:rsidRPr="00111219">
                <w:rPr>
                  <w:rStyle w:val="aff5"/>
                </w:rPr>
                <w:t>DocumentIdenfiticator</w:t>
              </w:r>
            </w:hyperlink>
            <w:del w:id="677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78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14:paraId="49CA2A3A" w14:textId="77777777" w:rsidTr="008327A1">
        <w:trPr>
          <w:trHeight w:val="113"/>
        </w:trPr>
        <w:tc>
          <w:tcPr>
            <w:tcW w:w="875" w:type="pct"/>
          </w:tcPr>
          <w:p w14:paraId="7D157B80" w14:textId="77777777" w:rsidR="008327A1" w:rsidRPr="00B07331" w:rsidRDefault="008327A1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o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rderResponse</w:t>
            </w:r>
          </w:p>
        </w:tc>
        <w:tc>
          <w:tcPr>
            <w:tcW w:w="889" w:type="pct"/>
          </w:tcPr>
          <w:p w14:paraId="3C2FE725" w14:textId="77777777" w:rsidR="008327A1" w:rsidRPr="00B07331" w:rsidRDefault="008327A1" w:rsidP="00082F29">
            <w:pPr>
              <w:spacing w:after="0"/>
            </w:pPr>
            <w:r>
              <w:t>Идентификатор подтверждения заказа</w:t>
            </w:r>
          </w:p>
        </w:tc>
        <w:tc>
          <w:tcPr>
            <w:tcW w:w="469" w:type="pct"/>
          </w:tcPr>
          <w:p w14:paraId="537DD57E" w14:textId="77777777" w:rsidR="008327A1" w:rsidRDefault="008327A1" w:rsidP="00311EFC">
            <w:pPr>
              <w:spacing w:after="0"/>
              <w:jc w:val="center"/>
            </w:pPr>
          </w:p>
        </w:tc>
        <w:tc>
          <w:tcPr>
            <w:tcW w:w="469" w:type="pct"/>
          </w:tcPr>
          <w:p w14:paraId="1D37986B" w14:textId="1AE80E6B" w:rsidR="008327A1" w:rsidRDefault="008327A1" w:rsidP="00311EFC">
            <w:pPr>
              <w:spacing w:after="0"/>
              <w:jc w:val="center"/>
            </w:pPr>
          </w:p>
        </w:tc>
        <w:tc>
          <w:tcPr>
            <w:tcW w:w="469" w:type="pct"/>
          </w:tcPr>
          <w:p w14:paraId="14C343D8" w14:textId="175118F8" w:rsidR="008327A1" w:rsidRDefault="008327A1" w:rsidP="00311EFC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220E814C" w14:textId="77777777" w:rsidR="008327A1" w:rsidRDefault="008327A1" w:rsidP="00311EFC">
            <w:pPr>
              <w:spacing w:after="0"/>
              <w:jc w:val="center"/>
            </w:pPr>
          </w:p>
        </w:tc>
        <w:tc>
          <w:tcPr>
            <w:tcW w:w="470" w:type="pct"/>
          </w:tcPr>
          <w:p w14:paraId="2183138F" w14:textId="77777777" w:rsidR="008327A1" w:rsidRDefault="008327A1" w:rsidP="00311EFC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3C920B59" w14:textId="1B306468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del w:id="679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80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14:paraId="1AAAE276" w14:textId="77777777" w:rsidTr="008327A1">
        <w:trPr>
          <w:trHeight w:val="113"/>
        </w:trPr>
        <w:tc>
          <w:tcPr>
            <w:tcW w:w="875" w:type="pct"/>
          </w:tcPr>
          <w:p w14:paraId="6BC2C530" w14:textId="77777777" w:rsidR="008327A1" w:rsidRPr="00001847" w:rsidRDefault="008327A1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invoiceIdentificator</w:t>
            </w:r>
          </w:p>
        </w:tc>
        <w:tc>
          <w:tcPr>
            <w:tcW w:w="889" w:type="pct"/>
          </w:tcPr>
          <w:p w14:paraId="2A13C5A3" w14:textId="77777777" w:rsidR="008327A1" w:rsidRPr="00001847" w:rsidRDefault="008327A1" w:rsidP="00082F29">
            <w:pPr>
              <w:spacing w:after="0"/>
            </w:pPr>
            <w:r>
              <w:t>Идентификатор счета-фактуры</w:t>
            </w:r>
          </w:p>
        </w:tc>
        <w:tc>
          <w:tcPr>
            <w:tcW w:w="469" w:type="pct"/>
          </w:tcPr>
          <w:p w14:paraId="0CDEC92A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20477E5B" w14:textId="1D742C93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5391DA27" w14:textId="78DF0ECB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1D6ADF24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27FF1ACE" w14:textId="77777777" w:rsidR="008327A1" w:rsidRDefault="008327A1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00B4298E" w14:textId="2A889CA9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del w:id="681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82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14:paraId="28603A66" w14:textId="77777777" w:rsidTr="008327A1">
        <w:trPr>
          <w:trHeight w:val="113"/>
        </w:trPr>
        <w:tc>
          <w:tcPr>
            <w:tcW w:w="875" w:type="pct"/>
          </w:tcPr>
          <w:p w14:paraId="28BE9359" w14:textId="77777777" w:rsidR="008327A1" w:rsidRPr="00534FD8" w:rsidRDefault="008327A1" w:rsidP="00082F29">
            <w:pPr>
              <w:spacing w:after="0"/>
            </w:pPr>
            <w:r w:rsidRPr="539BEBBF">
              <w:rPr>
                <w:highlight w:val="white"/>
              </w:rPr>
              <w:t>blanketOrderIdentificator</w:t>
            </w:r>
          </w:p>
        </w:tc>
        <w:tc>
          <w:tcPr>
            <w:tcW w:w="889" w:type="pct"/>
          </w:tcPr>
          <w:p w14:paraId="32279171" w14:textId="77777777" w:rsidR="008327A1" w:rsidRPr="00534FD8" w:rsidRDefault="008327A1" w:rsidP="00082F29">
            <w:pPr>
              <w:spacing w:after="0"/>
            </w:pPr>
            <w:bookmarkStart w:id="683" w:name="OLE_LINK38"/>
            <w:bookmarkStart w:id="684" w:name="OLE_LINK39"/>
            <w:r>
              <w:t>Идентификатор серии заказов</w:t>
            </w:r>
            <w:bookmarkEnd w:id="683"/>
            <w:bookmarkEnd w:id="684"/>
          </w:p>
        </w:tc>
        <w:tc>
          <w:tcPr>
            <w:tcW w:w="469" w:type="pct"/>
          </w:tcPr>
          <w:p w14:paraId="4FB22DDB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7F0600C8" w14:textId="59D807DA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33035E8D" w14:textId="71C71F3B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234F15C9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2C0397F3" w14:textId="77777777" w:rsidR="008327A1" w:rsidRDefault="008327A1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20E911E5" w14:textId="55EEBFAF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del w:id="685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86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:rsidRPr="00A40980" w14:paraId="316D6BEC" w14:textId="77777777" w:rsidTr="008327A1">
        <w:trPr>
          <w:trHeight w:val="150"/>
        </w:trPr>
        <w:tc>
          <w:tcPr>
            <w:tcW w:w="875" w:type="pct"/>
          </w:tcPr>
          <w:p w14:paraId="0EAD1FBB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bookmarkStart w:id="687" w:name="OLE_LINK36"/>
            <w:bookmarkStart w:id="688" w:name="OLE_LINK37"/>
            <w:r w:rsidRPr="009F745E">
              <w:rPr>
                <w:highlight w:val="white"/>
              </w:rPr>
              <w:t>egaisRegistrationIdentificator</w:t>
            </w:r>
            <w:bookmarkEnd w:id="687"/>
            <w:bookmarkEnd w:id="688"/>
          </w:p>
        </w:tc>
        <w:tc>
          <w:tcPr>
            <w:tcW w:w="889" w:type="pct"/>
          </w:tcPr>
          <w:p w14:paraId="22A6FB66" w14:textId="77777777" w:rsidR="008327A1" w:rsidRPr="00224334" w:rsidRDefault="008327A1" w:rsidP="003E76F8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bookmarkStart w:id="689" w:name="OLE_LINK40"/>
            <w:bookmarkStart w:id="690" w:name="OLE_LINK41"/>
            <w:r w:rsidRPr="539BEBBF">
              <w:rPr>
                <w:rFonts w:ascii="Segoe UI,Times New Roman" w:eastAsia="Segoe UI,Times New Roman" w:hAnsi="Segoe UI,Times New Roman" w:cs="Segoe UI,Times New Roman"/>
                <w:color w:val="000000"/>
                <w:sz w:val="20"/>
                <w:szCs w:val="20"/>
                <w:lang w:eastAsia="ru-RU"/>
              </w:rPr>
              <w:t>Идентификатор ТТН в ЕГАИС</w:t>
            </w:r>
            <w:bookmarkEnd w:id="689"/>
            <w:bookmarkEnd w:id="690"/>
          </w:p>
        </w:tc>
        <w:tc>
          <w:tcPr>
            <w:tcW w:w="469" w:type="pct"/>
          </w:tcPr>
          <w:p w14:paraId="73A9696C" w14:textId="77777777" w:rsidR="008327A1" w:rsidRDefault="008327A1" w:rsidP="00A95B50">
            <w:pPr>
              <w:spacing w:after="0"/>
              <w:jc w:val="center"/>
            </w:pPr>
          </w:p>
        </w:tc>
        <w:tc>
          <w:tcPr>
            <w:tcW w:w="469" w:type="pct"/>
          </w:tcPr>
          <w:p w14:paraId="0507D965" w14:textId="01960779" w:rsidR="008327A1" w:rsidRDefault="008327A1" w:rsidP="00A95B50">
            <w:pPr>
              <w:spacing w:after="0"/>
              <w:jc w:val="center"/>
            </w:pPr>
          </w:p>
        </w:tc>
        <w:tc>
          <w:tcPr>
            <w:tcW w:w="469" w:type="pct"/>
          </w:tcPr>
          <w:p w14:paraId="7B074B8F" w14:textId="2458FDA8" w:rsidR="008327A1" w:rsidRPr="00E6030A" w:rsidRDefault="008327A1" w:rsidP="00A95B50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61EAAACA" w14:textId="77777777" w:rsidR="008327A1" w:rsidRPr="00E6030A" w:rsidRDefault="008327A1" w:rsidP="00A95B50">
            <w:pPr>
              <w:spacing w:after="0"/>
              <w:jc w:val="center"/>
            </w:pPr>
          </w:p>
        </w:tc>
        <w:tc>
          <w:tcPr>
            <w:tcW w:w="470" w:type="pct"/>
          </w:tcPr>
          <w:p w14:paraId="02A6F6F5" w14:textId="77777777" w:rsidR="008327A1" w:rsidRPr="00E6030A" w:rsidRDefault="008327A1" w:rsidP="00A95B50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5A5CB3E0" w14:textId="433C7092" w:rsidR="008327A1" w:rsidRPr="00224334" w:rsidRDefault="008327A1" w:rsidP="00111219">
            <w:pPr>
              <w:spacing w:after="0"/>
              <w:rPr>
                <w:color w:val="0563C1" w:themeColor="hyperlink"/>
                <w:u w:val="single"/>
              </w:rPr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r>
              <w:rPr>
                <w:rStyle w:val="aff5"/>
              </w:rPr>
              <w:t>.</w:t>
            </w:r>
            <w:r>
              <w:t>Указывается только номер, без даты</w:t>
            </w:r>
            <w:del w:id="691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92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:rsidRPr="00A40980" w14:paraId="116736CC" w14:textId="77777777" w:rsidTr="008327A1">
        <w:trPr>
          <w:trHeight w:val="150"/>
        </w:trPr>
        <w:tc>
          <w:tcPr>
            <w:tcW w:w="875" w:type="pct"/>
          </w:tcPr>
          <w:p w14:paraId="4DD21B85" w14:textId="77777777" w:rsidR="008327A1" w:rsidRPr="009F745E" w:rsidRDefault="008327A1" w:rsidP="003241B5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egaisFixationIdentificator</w:t>
            </w:r>
          </w:p>
        </w:tc>
        <w:tc>
          <w:tcPr>
            <w:tcW w:w="889" w:type="pct"/>
          </w:tcPr>
          <w:p w14:paraId="10768E8B" w14:textId="77777777" w:rsidR="008327A1" w:rsidRPr="00224334" w:rsidRDefault="008327A1" w:rsidP="003241B5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  <w:t>Идентификатор ф</w:t>
            </w:r>
            <w:r w:rsidRPr="539BEBBF"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  <w:t>иксации ТТН в ЕГАИС</w:t>
            </w:r>
          </w:p>
        </w:tc>
        <w:tc>
          <w:tcPr>
            <w:tcW w:w="469" w:type="pct"/>
          </w:tcPr>
          <w:p w14:paraId="00D5E573" w14:textId="77777777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3D046EC4" w14:textId="453E447A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2F471A14" w14:textId="192BB67C" w:rsidR="008327A1" w:rsidRPr="00E6030A" w:rsidRDefault="008327A1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55C031DA" w14:textId="77777777" w:rsidR="008327A1" w:rsidRPr="00E6030A" w:rsidRDefault="008327A1" w:rsidP="003241B5">
            <w:pPr>
              <w:spacing w:after="0"/>
              <w:jc w:val="center"/>
            </w:pPr>
          </w:p>
        </w:tc>
        <w:tc>
          <w:tcPr>
            <w:tcW w:w="470" w:type="pct"/>
          </w:tcPr>
          <w:p w14:paraId="49456810" w14:textId="77777777" w:rsidR="008327A1" w:rsidRPr="00E6030A" w:rsidRDefault="008327A1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06B60EEC" w14:textId="00B75C45" w:rsidR="008327A1" w:rsidRPr="00224334" w:rsidRDefault="008327A1" w:rsidP="003241B5">
            <w:pPr>
              <w:spacing w:after="0"/>
              <w:rPr>
                <w:color w:val="0563C1" w:themeColor="hyperlink"/>
                <w:u w:val="single"/>
              </w:rPr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  <w:del w:id="693" w:author="Татьяна Шарыпова" w:date="2017-04-19T13:43:00Z">
              <w:r>
                <w:fldChar w:fldCharType="begin"/>
              </w:r>
              <w:r>
                <w:delInstrText xml:space="preserve"> HYPERLINK \l "_DocumentIdenfiticator_2" </w:delInstrText>
              </w:r>
              <w:r>
                <w:fldChar w:fldCharType="end"/>
              </w:r>
            </w:del>
            <w:ins w:id="694" w:author="Татьяна Шарыпова" w:date="2017-04-19T13:43:00Z">
              <w:r>
                <w:fldChar w:fldCharType="begin"/>
              </w:r>
              <w:r>
                <w:instrText xml:space="preserve"> HYPERLINK \l "_DocumentIdenfiticator_2" </w:instrText>
              </w:r>
              <w:r>
                <w:fldChar w:fldCharType="end"/>
              </w:r>
            </w:ins>
          </w:p>
        </w:tc>
      </w:tr>
      <w:tr w:rsidR="008327A1" w:rsidRPr="00A40980" w14:paraId="5A3C8ED7" w14:textId="77777777" w:rsidTr="008327A1">
        <w:trPr>
          <w:trHeight w:val="150"/>
        </w:trPr>
        <w:tc>
          <w:tcPr>
            <w:tcW w:w="875" w:type="pct"/>
          </w:tcPr>
          <w:p w14:paraId="3FADF964" w14:textId="77777777" w:rsidR="008327A1" w:rsidRPr="009F745E" w:rsidRDefault="008327A1" w:rsidP="003241B5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deliveryNoteIdentificator</w:t>
            </w:r>
          </w:p>
        </w:tc>
        <w:tc>
          <w:tcPr>
            <w:tcW w:w="889" w:type="pct"/>
          </w:tcPr>
          <w:p w14:paraId="10453D89" w14:textId="77777777" w:rsidR="008327A1" w:rsidRDefault="008327A1" w:rsidP="003241B5">
            <w:pPr>
              <w:autoSpaceDE w:val="0"/>
              <w:autoSpaceDN w:val="0"/>
              <w:spacing w:before="40" w:after="40" w:line="240" w:lineRule="auto"/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  <w:t>Номер и дата ТОРГ-12</w:t>
            </w:r>
          </w:p>
        </w:tc>
        <w:tc>
          <w:tcPr>
            <w:tcW w:w="469" w:type="pct"/>
          </w:tcPr>
          <w:p w14:paraId="528959C3" w14:textId="77777777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7C357A0E" w14:textId="28D01A30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4B5659D4" w14:textId="6E1A2620" w:rsidR="008327A1" w:rsidRDefault="008327A1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4AC10889" w14:textId="77777777" w:rsidR="008327A1" w:rsidRPr="00E6030A" w:rsidRDefault="008327A1" w:rsidP="003241B5">
            <w:pPr>
              <w:spacing w:after="0"/>
              <w:jc w:val="center"/>
            </w:pPr>
          </w:p>
        </w:tc>
        <w:tc>
          <w:tcPr>
            <w:tcW w:w="470" w:type="pct"/>
          </w:tcPr>
          <w:p w14:paraId="6A714689" w14:textId="77777777" w:rsidR="008327A1" w:rsidRDefault="008327A1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16ABDCA6" w14:textId="77777777" w:rsidR="008327A1" w:rsidRDefault="008327A1" w:rsidP="003241B5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8327A1" w:rsidRPr="00A40980" w14:paraId="79BA7FC5" w14:textId="77777777" w:rsidTr="008327A1">
        <w:trPr>
          <w:trHeight w:val="150"/>
        </w:trPr>
        <w:tc>
          <w:tcPr>
            <w:tcW w:w="875" w:type="pct"/>
          </w:tcPr>
          <w:p w14:paraId="2D8B15E1" w14:textId="27438126" w:rsidR="008327A1" w:rsidRPr="000B6A31" w:rsidRDefault="008327A1" w:rsidP="003241B5">
            <w:pPr>
              <w:spacing w:after="0"/>
              <w:rPr>
                <w:highlight w:val="white"/>
                <w:lang w:val="en-US"/>
              </w:rPr>
            </w:pPr>
            <w:r>
              <w:t>I</w:t>
            </w:r>
            <w:r w:rsidRPr="000B6A31">
              <w:t>nvoicDeliveryMomen</w:t>
            </w:r>
            <w:r>
              <w:rPr>
                <w:lang w:val="en-US"/>
              </w:rPr>
              <w:t>t</w:t>
            </w:r>
          </w:p>
        </w:tc>
        <w:tc>
          <w:tcPr>
            <w:tcW w:w="889" w:type="pct"/>
          </w:tcPr>
          <w:p w14:paraId="4BD33486" w14:textId="71BDD84A" w:rsidR="008327A1" w:rsidRDefault="008327A1" w:rsidP="003241B5">
            <w:pPr>
              <w:autoSpaceDE w:val="0"/>
              <w:autoSpaceDN w:val="0"/>
              <w:spacing w:before="40" w:after="40" w:line="240" w:lineRule="auto"/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  <w:t>Момент выставления документов</w:t>
            </w:r>
          </w:p>
        </w:tc>
        <w:tc>
          <w:tcPr>
            <w:tcW w:w="469" w:type="pct"/>
          </w:tcPr>
          <w:p w14:paraId="5397808E" w14:textId="77777777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330B56A2" w14:textId="7A456743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0092E614" w14:textId="2A986299" w:rsidR="008327A1" w:rsidRDefault="008327A1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469" w:type="pct"/>
          </w:tcPr>
          <w:p w14:paraId="1E91483D" w14:textId="77777777" w:rsidR="008327A1" w:rsidRPr="00E6030A" w:rsidRDefault="008327A1" w:rsidP="003241B5">
            <w:pPr>
              <w:spacing w:after="0"/>
              <w:jc w:val="center"/>
            </w:pPr>
          </w:p>
        </w:tc>
        <w:tc>
          <w:tcPr>
            <w:tcW w:w="470" w:type="pct"/>
          </w:tcPr>
          <w:p w14:paraId="468CFDC4" w14:textId="70800A2C" w:rsidR="008327A1" w:rsidRDefault="008327A1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29F0109F" w14:textId="52C27FE3" w:rsidR="008327A1" w:rsidRDefault="008327A1" w:rsidP="003241B5">
            <w:pPr>
              <w:spacing w:after="0"/>
            </w:pPr>
            <w:r>
              <w:t xml:space="preserve">Код из справочника </w:t>
            </w:r>
            <w:hyperlink w:anchor="_InvoiceDeliveryMomentCodeList" w:history="1">
              <w:r w:rsidRPr="000B6A31">
                <w:rPr>
                  <w:rStyle w:val="aff5"/>
                </w:rPr>
                <w:t>InvoiceDeliveryMomentCodeList</w:t>
              </w:r>
            </w:hyperlink>
          </w:p>
        </w:tc>
      </w:tr>
      <w:tr w:rsidR="008327A1" w:rsidRPr="00A40980" w14:paraId="01FF9E11" w14:textId="77777777" w:rsidTr="008327A1">
        <w:trPr>
          <w:trHeight w:val="150"/>
        </w:trPr>
        <w:tc>
          <w:tcPr>
            <w:tcW w:w="875" w:type="pct"/>
          </w:tcPr>
          <w:p w14:paraId="17B008F8" w14:textId="27D9611E" w:rsidR="008327A1" w:rsidRPr="009F745E" w:rsidRDefault="008327A1" w:rsidP="003241B5">
            <w:pPr>
              <w:spacing w:after="0"/>
              <w:rPr>
                <w:highlight w:val="white"/>
              </w:rPr>
            </w:pPr>
            <w:r w:rsidRPr="000B6A31">
              <w:t>invoicDeliveryType</w:t>
            </w:r>
          </w:p>
        </w:tc>
        <w:tc>
          <w:tcPr>
            <w:tcW w:w="889" w:type="pct"/>
          </w:tcPr>
          <w:p w14:paraId="5754C0D9" w14:textId="1B1F7ADB" w:rsidR="008327A1" w:rsidRDefault="008327A1" w:rsidP="003241B5">
            <w:pPr>
              <w:autoSpaceDE w:val="0"/>
              <w:autoSpaceDN w:val="0"/>
              <w:spacing w:before="40" w:after="40" w:line="240" w:lineRule="auto"/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Segoe UI,Times New Roman" w:eastAsia="Segoe UI,Times New Roman" w:hAnsi="Segoe UI,Times New Roman" w:cs="Segoe UI,Times New Roman"/>
                <w:color w:val="000000" w:themeColor="text1"/>
                <w:sz w:val="20"/>
                <w:szCs w:val="20"/>
                <w:lang w:eastAsia="ru-RU"/>
              </w:rPr>
              <w:t>Вид документов</w:t>
            </w:r>
          </w:p>
        </w:tc>
        <w:tc>
          <w:tcPr>
            <w:tcW w:w="469" w:type="pct"/>
          </w:tcPr>
          <w:p w14:paraId="05B103AF" w14:textId="77777777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14A9366B" w14:textId="762BB44E" w:rsidR="008327A1" w:rsidRDefault="008327A1" w:rsidP="003241B5">
            <w:pPr>
              <w:spacing w:after="0"/>
              <w:jc w:val="center"/>
            </w:pPr>
          </w:p>
        </w:tc>
        <w:tc>
          <w:tcPr>
            <w:tcW w:w="469" w:type="pct"/>
          </w:tcPr>
          <w:p w14:paraId="69772BDB" w14:textId="55075087" w:rsidR="008327A1" w:rsidRDefault="008327A1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469" w:type="pct"/>
          </w:tcPr>
          <w:p w14:paraId="1BDA6766" w14:textId="77777777" w:rsidR="008327A1" w:rsidRPr="00E6030A" w:rsidRDefault="008327A1" w:rsidP="003241B5">
            <w:pPr>
              <w:spacing w:after="0"/>
              <w:jc w:val="center"/>
            </w:pPr>
          </w:p>
        </w:tc>
        <w:tc>
          <w:tcPr>
            <w:tcW w:w="470" w:type="pct"/>
          </w:tcPr>
          <w:p w14:paraId="24BD6AAE" w14:textId="7B13243B" w:rsidR="008327A1" w:rsidRDefault="008327A1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11B258A6" w14:textId="036E38B8" w:rsidR="008327A1" w:rsidRDefault="008327A1" w:rsidP="003241B5">
            <w:pPr>
              <w:spacing w:after="0"/>
            </w:pPr>
            <w:r>
              <w:t xml:space="preserve">Код из справочника </w:t>
            </w:r>
            <w:hyperlink w:anchor="_InvoicDeliveryTypeCodeList" w:history="1">
              <w:r w:rsidRPr="000B6A31">
                <w:rPr>
                  <w:rStyle w:val="aff5"/>
                </w:rPr>
                <w:t>InvoicDeliveryTypeCodeList</w:t>
              </w:r>
            </w:hyperlink>
          </w:p>
        </w:tc>
      </w:tr>
      <w:tr w:rsidR="008327A1" w:rsidRPr="00A40980" w14:paraId="47A7063A" w14:textId="77777777" w:rsidTr="008327A1">
        <w:trPr>
          <w:trHeight w:val="150"/>
        </w:trPr>
        <w:tc>
          <w:tcPr>
            <w:tcW w:w="875" w:type="pct"/>
          </w:tcPr>
          <w:p w14:paraId="6040B355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orderReason</w:t>
            </w:r>
          </w:p>
        </w:tc>
        <w:tc>
          <w:tcPr>
            <w:tcW w:w="889" w:type="pct"/>
          </w:tcPr>
          <w:p w14:paraId="2D2CACEE" w14:textId="77777777" w:rsidR="008327A1" w:rsidRPr="00A40980" w:rsidRDefault="008327A1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 xml:space="preserve">Признак канала </w:t>
            </w:r>
            <w:r w:rsidRPr="539BEBBF">
              <w:rPr>
                <w:color w:val="767171"/>
              </w:rPr>
              <w:lastRenderedPageBreak/>
              <w:t>поставки</w:t>
            </w:r>
          </w:p>
        </w:tc>
        <w:tc>
          <w:tcPr>
            <w:tcW w:w="469" w:type="pct"/>
          </w:tcPr>
          <w:p w14:paraId="23203D92" w14:textId="77777777" w:rsidR="008327A1" w:rsidRPr="539BEBBF" w:rsidRDefault="008327A1" w:rsidP="00A95B50">
            <w:pPr>
              <w:spacing w:after="0"/>
              <w:jc w:val="center"/>
              <w:rPr>
                <w:color w:val="767171"/>
              </w:rPr>
            </w:pPr>
          </w:p>
        </w:tc>
        <w:tc>
          <w:tcPr>
            <w:tcW w:w="469" w:type="pct"/>
          </w:tcPr>
          <w:p w14:paraId="29D826BC" w14:textId="72E7010D" w:rsidR="008327A1" w:rsidRPr="539BEBBF" w:rsidRDefault="008327A1" w:rsidP="00A95B50">
            <w:pPr>
              <w:spacing w:after="0"/>
              <w:jc w:val="center"/>
              <w:rPr>
                <w:color w:val="767171"/>
              </w:rPr>
            </w:pPr>
          </w:p>
        </w:tc>
        <w:tc>
          <w:tcPr>
            <w:tcW w:w="469" w:type="pct"/>
          </w:tcPr>
          <w:p w14:paraId="25F2F344" w14:textId="3A996583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469" w:type="pct"/>
          </w:tcPr>
          <w:p w14:paraId="746B3225" w14:textId="77777777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  <w:lang w:val="en-US"/>
              </w:rPr>
              <w:t>T(</w:t>
            </w:r>
            <w:r w:rsidRPr="539BEBBF">
              <w:rPr>
                <w:color w:val="767171"/>
              </w:rPr>
              <w:t>1</w:t>
            </w:r>
            <w:r w:rsidRPr="539BEBBF">
              <w:rPr>
                <w:color w:val="767171"/>
                <w:lang w:val="en-US"/>
              </w:rPr>
              <w:t>-</w:t>
            </w:r>
            <w:r w:rsidRPr="539BEBBF">
              <w:rPr>
                <w:color w:val="767171"/>
              </w:rPr>
              <w:t>50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470" w:type="pct"/>
          </w:tcPr>
          <w:p w14:paraId="4F6FA95B" w14:textId="77777777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888" w:type="pct"/>
          </w:tcPr>
          <w:p w14:paraId="09C0E1E7" w14:textId="77777777" w:rsidR="008327A1" w:rsidRPr="00082F29" w:rsidRDefault="008327A1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 xml:space="preserve">Кастомное поле. </w:t>
            </w:r>
            <w:r w:rsidRPr="539BEBBF">
              <w:rPr>
                <w:color w:val="767171"/>
              </w:rPr>
              <w:lastRenderedPageBreak/>
              <w:t>Используется только при отгрузке фармацевтических и медицинских товаров</w:t>
            </w:r>
          </w:p>
        </w:tc>
      </w:tr>
      <w:tr w:rsidR="008327A1" w:rsidRPr="00A40980" w14:paraId="31EBC605" w14:textId="77777777" w:rsidTr="008327A1">
        <w:trPr>
          <w:trHeight w:val="150"/>
        </w:trPr>
        <w:tc>
          <w:tcPr>
            <w:tcW w:w="875" w:type="pct"/>
          </w:tcPr>
          <w:p w14:paraId="6DA6B875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lastRenderedPageBreak/>
              <w:t>paymentTerms</w:t>
            </w:r>
          </w:p>
        </w:tc>
        <w:tc>
          <w:tcPr>
            <w:tcW w:w="889" w:type="pct"/>
          </w:tcPr>
          <w:p w14:paraId="2FFF5518" w14:textId="77777777" w:rsidR="008327A1" w:rsidRPr="00A40980" w:rsidRDefault="008327A1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Условия оплаты</w:t>
            </w:r>
          </w:p>
        </w:tc>
        <w:tc>
          <w:tcPr>
            <w:tcW w:w="469" w:type="pct"/>
          </w:tcPr>
          <w:p w14:paraId="7EAAAF7B" w14:textId="77777777" w:rsidR="008327A1" w:rsidRPr="539BEBBF" w:rsidRDefault="008327A1" w:rsidP="00A95B50">
            <w:pPr>
              <w:spacing w:after="0"/>
              <w:jc w:val="center"/>
              <w:rPr>
                <w:color w:val="767171"/>
              </w:rPr>
            </w:pPr>
          </w:p>
        </w:tc>
        <w:tc>
          <w:tcPr>
            <w:tcW w:w="469" w:type="pct"/>
          </w:tcPr>
          <w:p w14:paraId="5887358D" w14:textId="26E6C89B" w:rsidR="008327A1" w:rsidRPr="539BEBBF" w:rsidRDefault="008327A1" w:rsidP="00A95B50">
            <w:pPr>
              <w:spacing w:after="0"/>
              <w:jc w:val="center"/>
              <w:rPr>
                <w:color w:val="767171"/>
              </w:rPr>
            </w:pPr>
          </w:p>
        </w:tc>
        <w:tc>
          <w:tcPr>
            <w:tcW w:w="469" w:type="pct"/>
          </w:tcPr>
          <w:p w14:paraId="71704578" w14:textId="6452D376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469" w:type="pct"/>
          </w:tcPr>
          <w:p w14:paraId="7B25FEEE" w14:textId="77777777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  <w:lang w:val="en-US"/>
              </w:rPr>
              <w:t>T</w:t>
            </w:r>
            <w:r w:rsidRPr="539BEBBF">
              <w:rPr>
                <w:color w:val="767171"/>
              </w:rPr>
              <w:t>(1-2560)</w:t>
            </w:r>
          </w:p>
        </w:tc>
        <w:tc>
          <w:tcPr>
            <w:tcW w:w="470" w:type="pct"/>
          </w:tcPr>
          <w:p w14:paraId="7BB1F7B4" w14:textId="77777777" w:rsidR="008327A1" w:rsidRPr="00A40980" w:rsidRDefault="008327A1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888" w:type="pct"/>
          </w:tcPr>
          <w:p w14:paraId="7578AF58" w14:textId="77777777" w:rsidR="008327A1" w:rsidRPr="00082F29" w:rsidRDefault="008327A1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</w:t>
            </w:r>
          </w:p>
        </w:tc>
      </w:tr>
      <w:tr w:rsidR="008327A1" w14:paraId="78367F72" w14:textId="77777777" w:rsidTr="008327A1">
        <w:trPr>
          <w:trHeight w:val="150"/>
        </w:trPr>
        <w:tc>
          <w:tcPr>
            <w:tcW w:w="875" w:type="pct"/>
          </w:tcPr>
          <w:p w14:paraId="3D187BD1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seller</w:t>
            </w:r>
          </w:p>
        </w:tc>
        <w:tc>
          <w:tcPr>
            <w:tcW w:w="889" w:type="pct"/>
          </w:tcPr>
          <w:p w14:paraId="6F52DE22" w14:textId="77777777" w:rsidR="008327A1" w:rsidRPr="00974A9D" w:rsidRDefault="008327A1" w:rsidP="00082F29">
            <w:pPr>
              <w:spacing w:after="0"/>
            </w:pPr>
            <w:r>
              <w:t>Продавец (поставщик)</w:t>
            </w:r>
          </w:p>
        </w:tc>
        <w:tc>
          <w:tcPr>
            <w:tcW w:w="469" w:type="pct"/>
          </w:tcPr>
          <w:p w14:paraId="28A86D44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60B0E675" w14:textId="751B0554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5920BD0E" w14:textId="561E3A56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5801A1EB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51AD9A6C" w14:textId="77777777" w:rsidR="008327A1" w:rsidRPr="009E55A5" w:rsidRDefault="008327A1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888" w:type="pct"/>
          </w:tcPr>
          <w:p w14:paraId="0C0A0A36" w14:textId="155B84A2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695" w:author="Татьяна Шарыпова" w:date="2017-04-19T13:43:00Z">
              <w:r>
                <w:fldChar w:fldCharType="begin"/>
              </w:r>
              <w:r>
                <w:delInstrText xml:space="preserve"> HYPERLINK \l "_Contractor_1" </w:delInstrText>
              </w:r>
              <w:r>
                <w:fldChar w:fldCharType="end"/>
              </w:r>
            </w:del>
            <w:ins w:id="696" w:author="Татьяна Шарыпова" w:date="2017-04-19T13:43:00Z">
              <w:r>
                <w:fldChar w:fldCharType="begin"/>
              </w:r>
              <w:r>
                <w:instrText xml:space="preserve"> HYPERLINK \l "_Contractor_1" </w:instrText>
              </w:r>
              <w:r>
                <w:fldChar w:fldCharType="end"/>
              </w:r>
            </w:ins>
          </w:p>
        </w:tc>
      </w:tr>
      <w:tr w:rsidR="008327A1" w14:paraId="04784972" w14:textId="77777777" w:rsidTr="008327A1">
        <w:trPr>
          <w:trHeight w:val="175"/>
        </w:trPr>
        <w:tc>
          <w:tcPr>
            <w:tcW w:w="875" w:type="pct"/>
          </w:tcPr>
          <w:p w14:paraId="5DC443B4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buyer</w:t>
            </w:r>
          </w:p>
        </w:tc>
        <w:tc>
          <w:tcPr>
            <w:tcW w:w="889" w:type="pct"/>
          </w:tcPr>
          <w:p w14:paraId="4D664401" w14:textId="77777777" w:rsidR="008327A1" w:rsidRPr="00974A9D" w:rsidRDefault="008327A1" w:rsidP="00082F29">
            <w:pPr>
              <w:spacing w:after="0"/>
            </w:pPr>
            <w:r>
              <w:t>Покупатель</w:t>
            </w:r>
          </w:p>
        </w:tc>
        <w:tc>
          <w:tcPr>
            <w:tcW w:w="469" w:type="pct"/>
          </w:tcPr>
          <w:p w14:paraId="7146501F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1905B340" w14:textId="60748605" w:rsidR="008327A1" w:rsidRDefault="008327A1" w:rsidP="004E63DE">
            <w:pPr>
              <w:spacing w:after="0"/>
              <w:jc w:val="center"/>
            </w:pPr>
          </w:p>
        </w:tc>
        <w:tc>
          <w:tcPr>
            <w:tcW w:w="469" w:type="pct"/>
          </w:tcPr>
          <w:p w14:paraId="674BBE9E" w14:textId="7D8601F3" w:rsidR="008327A1" w:rsidRDefault="008327A1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5FDC8E96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2B56EC81" w14:textId="77777777" w:rsidR="008327A1" w:rsidRPr="009E55A5" w:rsidRDefault="008327A1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888" w:type="pct"/>
          </w:tcPr>
          <w:p w14:paraId="40BBECCD" w14:textId="72FBEBDA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697" w:author="Татьяна Шарыпова" w:date="2017-04-19T13:43:00Z">
              <w:r>
                <w:fldChar w:fldCharType="begin"/>
              </w:r>
              <w:r>
                <w:delInstrText xml:space="preserve"> HYPERLINK \l "_Contractor_1" </w:delInstrText>
              </w:r>
              <w:r>
                <w:fldChar w:fldCharType="end"/>
              </w:r>
            </w:del>
            <w:ins w:id="698" w:author="Татьяна Шарыпова" w:date="2017-04-19T13:43:00Z">
              <w:r>
                <w:fldChar w:fldCharType="begin"/>
              </w:r>
              <w:r>
                <w:instrText xml:space="preserve"> HYPERLINK \l "_Contractor_1" </w:instrText>
              </w:r>
              <w:r>
                <w:fldChar w:fldCharType="end"/>
              </w:r>
            </w:ins>
          </w:p>
        </w:tc>
      </w:tr>
      <w:tr w:rsidR="008327A1" w14:paraId="410141D7" w14:textId="77777777" w:rsidTr="008327A1">
        <w:trPr>
          <w:trHeight w:val="253"/>
        </w:trPr>
        <w:tc>
          <w:tcPr>
            <w:tcW w:w="875" w:type="pct"/>
          </w:tcPr>
          <w:p w14:paraId="15A64D25" w14:textId="77777777" w:rsidR="008327A1" w:rsidRPr="009F745E" w:rsidRDefault="008327A1" w:rsidP="00082F29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invoicee</w:t>
            </w:r>
          </w:p>
        </w:tc>
        <w:tc>
          <w:tcPr>
            <w:tcW w:w="889" w:type="pct"/>
          </w:tcPr>
          <w:p w14:paraId="27EA36CC" w14:textId="77777777" w:rsidR="008327A1" w:rsidRDefault="008327A1" w:rsidP="00082F29">
            <w:pPr>
              <w:spacing w:after="0"/>
            </w:pPr>
            <w:r>
              <w:t>Получатель счета</w:t>
            </w:r>
          </w:p>
        </w:tc>
        <w:tc>
          <w:tcPr>
            <w:tcW w:w="469" w:type="pct"/>
          </w:tcPr>
          <w:p w14:paraId="14569581" w14:textId="77777777" w:rsidR="008327A1" w:rsidRPr="539BEBBF" w:rsidRDefault="008327A1" w:rsidP="004E63D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69" w:type="pct"/>
          </w:tcPr>
          <w:p w14:paraId="2D282CD7" w14:textId="317C9B17" w:rsidR="008327A1" w:rsidRPr="539BEBBF" w:rsidRDefault="008327A1" w:rsidP="004E63D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69" w:type="pct"/>
          </w:tcPr>
          <w:p w14:paraId="5F44E5FB" w14:textId="0ABA6E5A" w:rsidR="008327A1" w:rsidRPr="00EE7F58" w:rsidRDefault="008327A1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C</w:t>
            </w:r>
          </w:p>
        </w:tc>
        <w:tc>
          <w:tcPr>
            <w:tcW w:w="469" w:type="pct"/>
          </w:tcPr>
          <w:p w14:paraId="7137BF06" w14:textId="77777777" w:rsidR="008327A1" w:rsidRDefault="008327A1" w:rsidP="004E63DE">
            <w:pPr>
              <w:spacing w:after="0"/>
              <w:jc w:val="center"/>
            </w:pPr>
          </w:p>
        </w:tc>
        <w:tc>
          <w:tcPr>
            <w:tcW w:w="470" w:type="pct"/>
          </w:tcPr>
          <w:p w14:paraId="02A83827" w14:textId="77777777" w:rsidR="008327A1" w:rsidRPr="00EE7F58" w:rsidRDefault="008327A1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888" w:type="pct"/>
          </w:tcPr>
          <w:p w14:paraId="0A7EE419" w14:textId="45940DF5" w:rsidR="008327A1" w:rsidRPr="00082F29" w:rsidRDefault="008327A1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699" w:author="Татьяна Шарыпова" w:date="2017-04-19T13:43:00Z">
              <w:r>
                <w:fldChar w:fldCharType="begin"/>
              </w:r>
              <w:r>
                <w:delInstrText xml:space="preserve"> HYPERLINK \l "_Contractor_1" </w:delInstrText>
              </w:r>
              <w:r>
                <w:fldChar w:fldCharType="end"/>
              </w:r>
            </w:del>
            <w:ins w:id="700" w:author="Татьяна Шарыпова" w:date="2017-04-19T13:43:00Z">
              <w:r>
                <w:fldChar w:fldCharType="begin"/>
              </w:r>
              <w:r>
                <w:instrText xml:space="preserve"> HYPERLINK \l "_Contractor_1" </w:instrText>
              </w:r>
              <w:r>
                <w:fldChar w:fldCharType="end"/>
              </w:r>
            </w:ins>
          </w:p>
        </w:tc>
      </w:tr>
      <w:tr w:rsidR="008327A1" w14:paraId="18CF084B" w14:textId="77777777" w:rsidTr="008327A1">
        <w:trPr>
          <w:trHeight w:val="253"/>
        </w:trPr>
        <w:tc>
          <w:tcPr>
            <w:tcW w:w="875" w:type="pct"/>
          </w:tcPr>
          <w:p w14:paraId="6847ACC3" w14:textId="77777777" w:rsidR="008327A1" w:rsidRPr="009F745E" w:rsidRDefault="008327A1" w:rsidP="009F745E">
            <w:pPr>
              <w:spacing w:after="0"/>
              <w:rPr>
                <w:highlight w:val="white"/>
              </w:rPr>
            </w:pPr>
            <w:r w:rsidRPr="009F745E">
              <w:rPr>
                <w:highlight w:val="white"/>
              </w:rPr>
              <w:t>deliveryInfo</w:t>
            </w:r>
          </w:p>
        </w:tc>
        <w:tc>
          <w:tcPr>
            <w:tcW w:w="889" w:type="pct"/>
          </w:tcPr>
          <w:p w14:paraId="20BB9354" w14:textId="77777777" w:rsidR="008327A1" w:rsidRPr="00117C2B" w:rsidRDefault="008327A1" w:rsidP="00082F29">
            <w:pPr>
              <w:spacing w:after="0"/>
              <w:rPr>
                <w:lang w:val="en-US"/>
              </w:rPr>
            </w:pPr>
            <w:r>
              <w:t>Информация о поставке</w:t>
            </w:r>
          </w:p>
        </w:tc>
        <w:tc>
          <w:tcPr>
            <w:tcW w:w="469" w:type="pct"/>
          </w:tcPr>
          <w:p w14:paraId="45CEE171" w14:textId="77777777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1BD7D1B1" w14:textId="58B228AA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570FB2DD" w14:textId="794D0C25" w:rsidR="008327A1" w:rsidRDefault="008327A1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104DAEB7" w14:textId="77777777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70" w:type="pct"/>
          </w:tcPr>
          <w:p w14:paraId="0F346193" w14:textId="77777777" w:rsidR="008327A1" w:rsidRPr="0026138C" w:rsidRDefault="008327A1" w:rsidP="004E63D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888" w:type="pct"/>
          </w:tcPr>
          <w:p w14:paraId="678FF5A1" w14:textId="5BE8468B" w:rsidR="008327A1" w:rsidRPr="00082F29" w:rsidRDefault="008327A1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DeliveryInfo_3" w:history="1">
              <w:r w:rsidRPr="00111219">
                <w:rPr>
                  <w:rStyle w:val="aff5"/>
                </w:rPr>
                <w:t>DeliveryInfo</w:t>
              </w:r>
            </w:hyperlink>
            <w:del w:id="701" w:author="Татьяна Шарыпова" w:date="2017-04-19T13:43:00Z">
              <w:r>
                <w:fldChar w:fldCharType="begin"/>
              </w:r>
              <w:r>
                <w:delInstrText xml:space="preserve"> HYPERLINK \l "_DeliveryInfo_3" </w:delInstrText>
              </w:r>
              <w:r>
                <w:fldChar w:fldCharType="end"/>
              </w:r>
            </w:del>
            <w:ins w:id="702" w:author="Татьяна Шарыпова" w:date="2017-04-19T13:43:00Z">
              <w:r>
                <w:fldChar w:fldCharType="begin"/>
              </w:r>
              <w:r>
                <w:instrText xml:space="preserve"> HYPERLINK \l "_DeliveryInfo_3" </w:instrText>
              </w:r>
              <w:r>
                <w:fldChar w:fldCharType="end"/>
              </w:r>
            </w:ins>
          </w:p>
        </w:tc>
      </w:tr>
      <w:tr w:rsidR="008327A1" w14:paraId="2F40FF5A" w14:textId="77777777" w:rsidTr="008327A1">
        <w:tc>
          <w:tcPr>
            <w:tcW w:w="875" w:type="pct"/>
          </w:tcPr>
          <w:p w14:paraId="597DE0D0" w14:textId="77777777" w:rsidR="008327A1" w:rsidRPr="539BEBBF" w:rsidRDefault="008327A1" w:rsidP="00082F2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6F3EB4">
              <w:rPr>
                <w:lang w:val="en-US"/>
              </w:rPr>
              <w:t>ultipleMessage</w:t>
            </w:r>
          </w:p>
        </w:tc>
        <w:tc>
          <w:tcPr>
            <w:tcW w:w="889" w:type="pct"/>
          </w:tcPr>
          <w:p w14:paraId="4D2674E9" w14:textId="77777777" w:rsidR="008327A1" w:rsidRDefault="008327A1" w:rsidP="00EE6949">
            <w:pPr>
              <w:spacing w:after="0"/>
            </w:pPr>
            <w:r>
              <w:t xml:space="preserve">Информация </w:t>
            </w:r>
            <w:proofErr w:type="gramStart"/>
            <w:r>
              <w:t>о сообщений</w:t>
            </w:r>
            <w:proofErr w:type="gramEnd"/>
            <w:r>
              <w:t xml:space="preserve"> при частичной отгрузке</w:t>
            </w:r>
          </w:p>
        </w:tc>
        <w:tc>
          <w:tcPr>
            <w:tcW w:w="469" w:type="pct"/>
          </w:tcPr>
          <w:p w14:paraId="4AFA3079" w14:textId="77777777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6EE7CC33" w14:textId="2CAB842B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575FF751" w14:textId="41943CA8" w:rsidR="008327A1" w:rsidRPr="006F3EB4" w:rsidRDefault="008327A1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469" w:type="pct"/>
          </w:tcPr>
          <w:p w14:paraId="179FD51D" w14:textId="77777777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70" w:type="pct"/>
          </w:tcPr>
          <w:p w14:paraId="69BF8895" w14:textId="77777777" w:rsidR="008327A1" w:rsidRPr="006F3EB4" w:rsidRDefault="008327A1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t>ОУ</w:t>
            </w:r>
          </w:p>
        </w:tc>
        <w:tc>
          <w:tcPr>
            <w:tcW w:w="888" w:type="pct"/>
          </w:tcPr>
          <w:p w14:paraId="73E7AE2B" w14:textId="77777777" w:rsidR="008327A1" w:rsidRPr="00272FA0" w:rsidRDefault="008327A1" w:rsidP="00806CE4">
            <w:pPr>
              <w:spacing w:after="0" w:line="276" w:lineRule="auto"/>
              <w:rPr>
                <w:lang w:val="en-US"/>
              </w:rPr>
            </w:pPr>
            <w:r>
              <w:t>Должен</w:t>
            </w:r>
            <w:r w:rsidRPr="00272FA0">
              <w:rPr>
                <w:lang w:val="en-US"/>
              </w:rPr>
              <w:t xml:space="preserve"> </w:t>
            </w:r>
            <w:r>
              <w:t>быть</w:t>
            </w:r>
            <w:r w:rsidRPr="00272FA0">
              <w:rPr>
                <w:lang w:val="en-US"/>
              </w:rPr>
              <w:t xml:space="preserve"> </w:t>
            </w:r>
            <w:r>
              <w:t>указан</w:t>
            </w:r>
            <w:r w:rsidRPr="00272FA0">
              <w:rPr>
                <w:lang w:val="en-US"/>
              </w:rPr>
              <w:t xml:space="preserve">, </w:t>
            </w:r>
            <w:r>
              <w:t>если</w:t>
            </w:r>
            <w:r w:rsidRPr="00272FA0">
              <w:rPr>
                <w:lang w:val="en-US"/>
              </w:rPr>
              <w:t xml:space="preserve"> </w:t>
            </w:r>
            <w:r>
              <w:t>отгрузка</w:t>
            </w:r>
            <w:r w:rsidRPr="00272FA0">
              <w:rPr>
                <w:lang w:val="en-US"/>
              </w:rPr>
              <w:t xml:space="preserve"> </w:t>
            </w:r>
            <w:r>
              <w:t>частичная</w:t>
            </w:r>
            <w:r w:rsidRPr="00272FA0">
              <w:rPr>
                <w:lang w:val="en-US"/>
              </w:rPr>
              <w:t xml:space="preserve"> (</w:t>
            </w:r>
            <w:r w:rsidRPr="539BEBBF">
              <w:rPr>
                <w:lang w:val="en-US"/>
              </w:rPr>
              <w:t>deliveryInfo</w:t>
            </w:r>
            <w:r w:rsidRPr="00272FA0">
              <w:rPr>
                <w:lang w:val="en-US"/>
              </w:rPr>
              <w:t>.</w:t>
            </w:r>
            <w:r>
              <w:rPr>
                <w:lang w:val="en-US"/>
              </w:rPr>
              <w:t xml:space="preserve"> d</w:t>
            </w:r>
            <w:r w:rsidRPr="00C269D5">
              <w:rPr>
                <w:lang w:val="en-US"/>
              </w:rPr>
              <w:t>eliveryTerms</w:t>
            </w:r>
            <w:r w:rsidRPr="00272FA0">
              <w:rPr>
                <w:lang w:val="en-US"/>
              </w:rPr>
              <w:t>.</w:t>
            </w:r>
            <w:r>
              <w:rPr>
                <w:lang w:val="en-US"/>
              </w:rPr>
              <w:t>p</w:t>
            </w:r>
            <w:r w:rsidRPr="00C269D5">
              <w:rPr>
                <w:lang w:val="en-US"/>
              </w:rPr>
              <w:t>artialDelivery</w:t>
            </w:r>
            <w:r w:rsidRPr="00272FA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  <w:r w:rsidRPr="00272FA0">
              <w:rPr>
                <w:lang w:val="en-US"/>
              </w:rPr>
              <w:t>).</w:t>
            </w:r>
          </w:p>
          <w:p w14:paraId="1A1192FF" w14:textId="77777777" w:rsidR="008327A1" w:rsidRDefault="008327A1" w:rsidP="00806CE4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MultipleMessage_2" w:history="1">
              <w:r w:rsidRPr="00806CE4">
                <w:rPr>
                  <w:rStyle w:val="aff5"/>
                  <w:lang w:val="en-US"/>
                </w:rPr>
                <w:t>MultipleMessage</w:t>
              </w:r>
            </w:hyperlink>
          </w:p>
        </w:tc>
      </w:tr>
      <w:tr w:rsidR="008327A1" w14:paraId="673643AB" w14:textId="77777777" w:rsidTr="008327A1">
        <w:tc>
          <w:tcPr>
            <w:tcW w:w="875" w:type="pct"/>
          </w:tcPr>
          <w:p w14:paraId="6B90FACE" w14:textId="77777777" w:rsidR="008327A1" w:rsidRPr="00272FA0" w:rsidRDefault="008327A1" w:rsidP="00082F29">
            <w:pPr>
              <w:spacing w:after="0" w:line="276" w:lineRule="auto"/>
            </w:pPr>
            <w:r w:rsidRPr="539BEBBF">
              <w:rPr>
                <w:lang w:val="en-US"/>
              </w:rPr>
              <w:t>packages</w:t>
            </w:r>
          </w:p>
        </w:tc>
        <w:tc>
          <w:tcPr>
            <w:tcW w:w="889" w:type="pct"/>
          </w:tcPr>
          <w:p w14:paraId="33F2AC3E" w14:textId="77777777" w:rsidR="008327A1" w:rsidRPr="000F2027" w:rsidRDefault="008327A1" w:rsidP="00082F29">
            <w:pPr>
              <w:spacing w:after="0"/>
            </w:pPr>
            <w:r>
              <w:t>Информация об упаковках</w:t>
            </w:r>
          </w:p>
        </w:tc>
        <w:tc>
          <w:tcPr>
            <w:tcW w:w="469" w:type="pct"/>
          </w:tcPr>
          <w:p w14:paraId="7531C463" w14:textId="77777777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696DF0C4" w14:textId="7B227D67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7FC6A6A7" w14:textId="4D91B231" w:rsidR="008327A1" w:rsidRDefault="008327A1" w:rsidP="00063B5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02F45699" w14:textId="77777777" w:rsidR="008327A1" w:rsidRDefault="008327A1" w:rsidP="00063B53">
            <w:pPr>
              <w:spacing w:after="0" w:line="276" w:lineRule="auto"/>
              <w:jc w:val="center"/>
            </w:pPr>
          </w:p>
        </w:tc>
        <w:tc>
          <w:tcPr>
            <w:tcW w:w="470" w:type="pct"/>
          </w:tcPr>
          <w:p w14:paraId="72AADDB5" w14:textId="77777777" w:rsidR="008327A1" w:rsidRPr="00236382" w:rsidRDefault="008327A1" w:rsidP="00063B53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888" w:type="pct"/>
          </w:tcPr>
          <w:p w14:paraId="20085674" w14:textId="77777777" w:rsidR="008327A1" w:rsidRPr="00082F29" w:rsidRDefault="008327A1" w:rsidP="00082F29">
            <w:pPr>
              <w:spacing w:after="0" w:line="276" w:lineRule="auto"/>
            </w:pPr>
            <w:r>
              <w:t xml:space="preserve">Используется только в </w:t>
            </w:r>
            <w:r w:rsidRPr="539BEBBF">
              <w:rPr>
                <w:lang w:val="en-US"/>
              </w:rPr>
              <w:t>DESADV</w:t>
            </w:r>
            <w:r>
              <w:t xml:space="preserve"> с </w:t>
            </w:r>
            <w:r w:rsidRPr="539BEBBF">
              <w:rPr>
                <w:lang w:val="en-US"/>
              </w:rPr>
              <w:t>SSCC</w:t>
            </w:r>
            <w:r>
              <w:t>.</w:t>
            </w:r>
          </w:p>
          <w:p w14:paraId="7AE9678B" w14:textId="78E73AD4" w:rsidR="008327A1" w:rsidRPr="00082F29" w:rsidRDefault="008327A1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Packages_1" w:history="1">
              <w:r w:rsidRPr="00111219">
                <w:rPr>
                  <w:rStyle w:val="aff5"/>
                </w:rPr>
                <w:t>Packages</w:t>
              </w:r>
            </w:hyperlink>
            <w:del w:id="703" w:author="Татьяна Шарыпова" w:date="2017-04-19T13:43:00Z">
              <w:r>
                <w:fldChar w:fldCharType="begin"/>
              </w:r>
              <w:r>
                <w:delInstrText xml:space="preserve"> HYPERLINK \l "_Packages" </w:delInstrText>
              </w:r>
              <w:r>
                <w:fldChar w:fldCharType="end"/>
              </w:r>
            </w:del>
            <w:ins w:id="704" w:author="Татьяна Шарыпова" w:date="2017-04-19T13:43:00Z">
              <w:r>
                <w:fldChar w:fldCharType="begin"/>
              </w:r>
              <w:r>
                <w:instrText xml:space="preserve"> HYPERLINK \l "_Packages" </w:instrText>
              </w:r>
              <w:r>
                <w:fldChar w:fldCharType="end"/>
              </w:r>
            </w:ins>
          </w:p>
        </w:tc>
      </w:tr>
      <w:tr w:rsidR="008327A1" w14:paraId="1DCA7104" w14:textId="77777777" w:rsidTr="008327A1">
        <w:tc>
          <w:tcPr>
            <w:tcW w:w="875" w:type="pct"/>
          </w:tcPr>
          <w:p w14:paraId="27CEE0D9" w14:textId="77777777" w:rsidR="008327A1" w:rsidRPr="00632513" w:rsidRDefault="008327A1" w:rsidP="00082F29">
            <w:pPr>
              <w:spacing w:after="0" w:line="276" w:lineRule="auto"/>
            </w:pPr>
            <w:r w:rsidRPr="539BEBBF">
              <w:rPr>
                <w:lang w:val="en-US"/>
              </w:rPr>
              <w:t>lineItems</w:t>
            </w:r>
          </w:p>
        </w:tc>
        <w:tc>
          <w:tcPr>
            <w:tcW w:w="889" w:type="pct"/>
          </w:tcPr>
          <w:p w14:paraId="4694A39F" w14:textId="77777777" w:rsidR="008327A1" w:rsidRPr="00117C2B" w:rsidRDefault="008327A1" w:rsidP="00082F29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469" w:type="pct"/>
          </w:tcPr>
          <w:p w14:paraId="1245362F" w14:textId="77777777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452AB9CE" w14:textId="1148006E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69" w:type="pct"/>
          </w:tcPr>
          <w:p w14:paraId="4F55ECD8" w14:textId="39BA8FC8" w:rsidR="008327A1" w:rsidRDefault="008327A1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69" w:type="pct"/>
          </w:tcPr>
          <w:p w14:paraId="2E6BEB65" w14:textId="77777777" w:rsidR="008327A1" w:rsidRDefault="008327A1" w:rsidP="004E63DE">
            <w:pPr>
              <w:spacing w:after="0" w:line="276" w:lineRule="auto"/>
              <w:jc w:val="center"/>
            </w:pPr>
          </w:p>
        </w:tc>
        <w:tc>
          <w:tcPr>
            <w:tcW w:w="470" w:type="pct"/>
          </w:tcPr>
          <w:p w14:paraId="7D323BC2" w14:textId="77777777" w:rsidR="008327A1" w:rsidRPr="00236382" w:rsidRDefault="008327A1" w:rsidP="004E63D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888" w:type="pct"/>
          </w:tcPr>
          <w:p w14:paraId="0B2B78EA" w14:textId="59C8CC47" w:rsidR="008327A1" w:rsidRPr="00082F29" w:rsidRDefault="008327A1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s_5" w:history="1">
              <w:r w:rsidRPr="00111219">
                <w:rPr>
                  <w:rStyle w:val="aff5"/>
                </w:rPr>
                <w:t>LineItems</w:t>
              </w:r>
            </w:hyperlink>
            <w:del w:id="705" w:author="Татьяна Шарыпова" w:date="2017-04-19T13:43:00Z">
              <w:r>
                <w:fldChar w:fldCharType="begin"/>
              </w:r>
              <w:r>
                <w:delInstrText xml:space="preserve"> HYPERLINK \l "_LineItems_5" </w:delInstrText>
              </w:r>
              <w:r>
                <w:fldChar w:fldCharType="end"/>
              </w:r>
            </w:del>
            <w:ins w:id="706" w:author="Татьяна Шарыпова" w:date="2017-04-19T13:43:00Z">
              <w:r>
                <w:fldChar w:fldCharType="begin"/>
              </w:r>
              <w:r>
                <w:instrText xml:space="preserve"> HYPERLINK \l "_LineItems_5" </w:instrText>
              </w:r>
              <w:r>
                <w:fldChar w:fldCharType="end"/>
              </w:r>
            </w:ins>
          </w:p>
        </w:tc>
      </w:tr>
    </w:tbl>
    <w:p w14:paraId="7A5E6F48" w14:textId="77777777" w:rsidR="00882D34" w:rsidRPr="004E63DE" w:rsidRDefault="00882D34" w:rsidP="005379BF">
      <w:pPr>
        <w:pStyle w:val="4"/>
        <w:rPr>
          <w:i w:val="0"/>
          <w:iCs w:val="0"/>
        </w:rPr>
      </w:pPr>
      <w:bookmarkStart w:id="707" w:name="_DeliveryInfo_3"/>
      <w:bookmarkEnd w:id="707"/>
      <w:r w:rsidRPr="539BEBBF">
        <w:rPr>
          <w:i w:val="0"/>
          <w:iCs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2"/>
        <w:gridCol w:w="1279"/>
        <w:gridCol w:w="1270"/>
        <w:gridCol w:w="1274"/>
        <w:gridCol w:w="2412"/>
      </w:tblGrid>
      <w:tr w:rsidR="004E63DE" w14:paraId="6F47C5EB" w14:textId="77777777" w:rsidTr="539BEBBF">
        <w:tc>
          <w:tcPr>
            <w:tcW w:w="1078" w:type="pct"/>
            <w:shd w:val="clear" w:color="auto" w:fill="F2F2F2" w:themeFill="background1" w:themeFillShade="F2"/>
          </w:tcPr>
          <w:p w14:paraId="13E00C47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1543C1A8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80" w:type="pct"/>
            <w:shd w:val="clear" w:color="auto" w:fill="F2F2F2" w:themeFill="background1" w:themeFillShade="F2"/>
          </w:tcPr>
          <w:p w14:paraId="636916E8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6" w:type="pct"/>
            <w:shd w:val="clear" w:color="auto" w:fill="F2F2F2" w:themeFill="background1" w:themeFillShade="F2"/>
          </w:tcPr>
          <w:p w14:paraId="51A0AA0E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1BA8CAE2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57BF3E1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4E63DE" w14:paraId="6AD1AE99" w14:textId="77777777" w:rsidTr="539BEBBF">
        <w:trPr>
          <w:trHeight w:val="325"/>
        </w:trPr>
        <w:tc>
          <w:tcPr>
            <w:tcW w:w="1078" w:type="pct"/>
          </w:tcPr>
          <w:p w14:paraId="2F80B7A4" w14:textId="77777777" w:rsidR="00882D34" w:rsidRPr="00974A9D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estimatedDeliveryDateTime</w:t>
            </w:r>
          </w:p>
        </w:tc>
        <w:tc>
          <w:tcPr>
            <w:tcW w:w="1094" w:type="pct"/>
          </w:tcPr>
          <w:p w14:paraId="7811DE60" w14:textId="77777777" w:rsidR="00882D34" w:rsidRPr="00C7733D" w:rsidRDefault="539BEBBF" w:rsidP="00082F29">
            <w:pPr>
              <w:spacing w:after="0"/>
            </w:pPr>
            <w:r>
              <w:t>Ожидаемая дата поставки</w:t>
            </w:r>
          </w:p>
        </w:tc>
        <w:tc>
          <w:tcPr>
            <w:tcW w:w="580" w:type="pct"/>
          </w:tcPr>
          <w:p w14:paraId="608CF3DF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6" w:type="pct"/>
          </w:tcPr>
          <w:p w14:paraId="1A749A8A" w14:textId="77777777" w:rsidR="00882D34" w:rsidRPr="00C73FBB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06596286" w14:textId="77777777" w:rsidR="00882D34" w:rsidRDefault="539BEBBF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E255F9C" w14:textId="77777777" w:rsidR="00882D34" w:rsidRPr="00082F29" w:rsidRDefault="00882D34" w:rsidP="00082F29">
            <w:pPr>
              <w:spacing w:after="0" w:line="276" w:lineRule="auto"/>
            </w:pPr>
          </w:p>
        </w:tc>
      </w:tr>
      <w:tr w:rsidR="004E63DE" w14:paraId="0256FD5D" w14:textId="77777777" w:rsidTr="539BEBBF">
        <w:trPr>
          <w:trHeight w:val="325"/>
        </w:trPr>
        <w:tc>
          <w:tcPr>
            <w:tcW w:w="1078" w:type="pct"/>
          </w:tcPr>
          <w:p w14:paraId="09241600" w14:textId="77777777" w:rsidR="00882D34" w:rsidRPr="00974A9D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>shippingDateTime</w:t>
            </w:r>
          </w:p>
        </w:tc>
        <w:tc>
          <w:tcPr>
            <w:tcW w:w="1094" w:type="pct"/>
          </w:tcPr>
          <w:p w14:paraId="486CBF90" w14:textId="77777777" w:rsidR="00882D34" w:rsidRPr="00301692" w:rsidRDefault="539BEBBF" w:rsidP="00082F29">
            <w:pPr>
              <w:spacing w:after="0"/>
            </w:pPr>
            <w:r>
              <w:t>Дата отгрузки</w:t>
            </w:r>
          </w:p>
        </w:tc>
        <w:tc>
          <w:tcPr>
            <w:tcW w:w="580" w:type="pct"/>
          </w:tcPr>
          <w:p w14:paraId="0EFDCEAF" w14:textId="77777777" w:rsidR="00882D34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6" w:type="pct"/>
          </w:tcPr>
          <w:p w14:paraId="39EEBB1C" w14:textId="77777777" w:rsidR="00882D34" w:rsidRPr="00C73FBB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168CE91B" w14:textId="77777777" w:rsidR="00882D34" w:rsidRDefault="539BEBBF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6D772AC" w14:textId="77777777" w:rsidR="00882D34" w:rsidRPr="00082F29" w:rsidRDefault="00882D34" w:rsidP="00082F29">
            <w:pPr>
              <w:spacing w:after="0" w:line="276" w:lineRule="auto"/>
            </w:pPr>
          </w:p>
        </w:tc>
      </w:tr>
      <w:tr w:rsidR="00594055" w14:paraId="150E0DCD" w14:textId="77777777" w:rsidTr="539BEBBF">
        <w:trPr>
          <w:trHeight w:val="201"/>
        </w:trPr>
        <w:tc>
          <w:tcPr>
            <w:tcW w:w="1078" w:type="pct"/>
          </w:tcPr>
          <w:p w14:paraId="5E429A32" w14:textId="77777777" w:rsidR="00594055" w:rsidRPr="000D7372" w:rsidRDefault="00594055" w:rsidP="0059405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waybill</w:t>
            </w:r>
          </w:p>
        </w:tc>
        <w:tc>
          <w:tcPr>
            <w:tcW w:w="1094" w:type="pct"/>
          </w:tcPr>
          <w:p w14:paraId="3C225FF6" w14:textId="77777777" w:rsidR="00594055" w:rsidRPr="00594055" w:rsidRDefault="00594055" w:rsidP="00594055">
            <w:pPr>
              <w:rPr>
                <w:lang w:val="en-US"/>
              </w:rPr>
            </w:pPr>
            <w:r>
              <w:t>Идентификатор транспортной накладной</w:t>
            </w:r>
          </w:p>
        </w:tc>
        <w:tc>
          <w:tcPr>
            <w:tcW w:w="580" w:type="pct"/>
          </w:tcPr>
          <w:p w14:paraId="0DC82B26" w14:textId="77777777" w:rsidR="00594055" w:rsidRDefault="00594055" w:rsidP="0099527F">
            <w:pPr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532C0EEB" w14:textId="77777777" w:rsidR="00594055" w:rsidRDefault="00594055" w:rsidP="0099527F">
            <w:pPr>
              <w:jc w:val="center"/>
            </w:pPr>
          </w:p>
        </w:tc>
        <w:tc>
          <w:tcPr>
            <w:tcW w:w="578" w:type="pct"/>
          </w:tcPr>
          <w:p w14:paraId="5C453D76" w14:textId="77777777" w:rsidR="00594055" w:rsidRPr="00AD53F2" w:rsidRDefault="00594055" w:rsidP="0099527F">
            <w:pPr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753CDE1" w14:textId="77777777" w:rsidR="00594055" w:rsidRPr="00EC057B" w:rsidRDefault="00594055" w:rsidP="00594055">
            <w:pPr>
              <w:spacing w:after="0"/>
              <w:rPr>
                <w:sz w:val="20"/>
                <w:szCs w:val="20"/>
              </w:rPr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594055" w14:paraId="02FCC33E" w14:textId="77777777" w:rsidTr="539BEBBF">
        <w:trPr>
          <w:trHeight w:val="201"/>
        </w:trPr>
        <w:tc>
          <w:tcPr>
            <w:tcW w:w="1078" w:type="pct"/>
          </w:tcPr>
          <w:p w14:paraId="57343BE0" w14:textId="77777777" w:rsidR="00594055" w:rsidRPr="00974A9D" w:rsidRDefault="00594055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shipFrom</w:t>
            </w:r>
          </w:p>
        </w:tc>
        <w:tc>
          <w:tcPr>
            <w:tcW w:w="1094" w:type="pct"/>
          </w:tcPr>
          <w:p w14:paraId="09E9E861" w14:textId="77777777" w:rsidR="00594055" w:rsidRPr="00974A9D" w:rsidRDefault="00594055" w:rsidP="00082F29">
            <w:pPr>
              <w:spacing w:after="0"/>
            </w:pPr>
            <w:r>
              <w:t>Грузоотправитель</w:t>
            </w:r>
          </w:p>
        </w:tc>
        <w:tc>
          <w:tcPr>
            <w:tcW w:w="580" w:type="pct"/>
          </w:tcPr>
          <w:p w14:paraId="6D848935" w14:textId="77777777" w:rsidR="00594055" w:rsidRDefault="00594055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1090AA65" w14:textId="77777777" w:rsidR="00594055" w:rsidRDefault="00594055" w:rsidP="004E63D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8E5AD00" w14:textId="77777777" w:rsidR="00594055" w:rsidRDefault="00594055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E2A9757" w14:textId="0751A3FA" w:rsidR="00594055" w:rsidRPr="00082F29" w:rsidRDefault="00594055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70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0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94055" w:rsidRPr="00B95F18" w14:paraId="7D2C6974" w14:textId="77777777" w:rsidTr="539BEBBF">
        <w:tc>
          <w:tcPr>
            <w:tcW w:w="1078" w:type="pct"/>
          </w:tcPr>
          <w:p w14:paraId="35DAE4CF" w14:textId="77777777" w:rsidR="00594055" w:rsidRPr="008035A8" w:rsidRDefault="00594055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shipTo</w:t>
            </w:r>
          </w:p>
        </w:tc>
        <w:tc>
          <w:tcPr>
            <w:tcW w:w="1094" w:type="pct"/>
          </w:tcPr>
          <w:p w14:paraId="2988B763" w14:textId="77777777" w:rsidR="00594055" w:rsidRPr="007F2CBE" w:rsidRDefault="00594055" w:rsidP="00082F29">
            <w:pPr>
              <w:spacing w:after="0"/>
            </w:pPr>
            <w:r>
              <w:t>Место доставки (грузополучатель)</w:t>
            </w:r>
          </w:p>
          <w:p w14:paraId="7CF027CE" w14:textId="77777777" w:rsidR="00594055" w:rsidRPr="00EE79B7" w:rsidRDefault="00594055" w:rsidP="00082F29">
            <w:pPr>
              <w:spacing w:after="0"/>
              <w:rPr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Указанная информация не должна противоречить данным присланным в заказе</w:t>
            </w:r>
          </w:p>
        </w:tc>
        <w:tc>
          <w:tcPr>
            <w:tcW w:w="580" w:type="pct"/>
          </w:tcPr>
          <w:p w14:paraId="2433F7AF" w14:textId="77777777" w:rsidR="00594055" w:rsidRDefault="00594055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78B1B2FD" w14:textId="77777777" w:rsidR="00594055" w:rsidRDefault="00594055" w:rsidP="004E63DE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42C7983" w14:textId="77777777" w:rsidR="00594055" w:rsidRPr="00C73FBB" w:rsidRDefault="00594055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93E7C1E" w14:textId="620C5BAD" w:rsidR="00594055" w:rsidRPr="00082F29" w:rsidRDefault="00594055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71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1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94055" w:rsidRPr="00B95F18" w14:paraId="366C94F9" w14:textId="77777777" w:rsidTr="539BEBBF">
        <w:tc>
          <w:tcPr>
            <w:tcW w:w="1078" w:type="pct"/>
          </w:tcPr>
          <w:p w14:paraId="2BD69030" w14:textId="77777777" w:rsidR="00594055" w:rsidRPr="008035A8" w:rsidRDefault="00594055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094" w:type="pct"/>
          </w:tcPr>
          <w:p w14:paraId="61663D74" w14:textId="77777777" w:rsidR="00594055" w:rsidRPr="00E30065" w:rsidRDefault="00594055" w:rsidP="00082F29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80" w:type="pct"/>
          </w:tcPr>
          <w:p w14:paraId="2A5077F0" w14:textId="77777777" w:rsidR="00594055" w:rsidRDefault="00594055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6C160222" w14:textId="77777777" w:rsidR="00594055" w:rsidRDefault="00594055" w:rsidP="00EB1F0C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235CCB4A" w14:textId="77777777" w:rsidR="00594055" w:rsidRPr="00C73FBB" w:rsidRDefault="00594055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EF8FCE" w14:textId="0F25DBFC" w:rsidR="00594055" w:rsidRPr="00082F29" w:rsidRDefault="00594055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71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1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94055" w:rsidRPr="00B95F18" w14:paraId="0F7EC630" w14:textId="77777777" w:rsidTr="539BEBBF">
        <w:tc>
          <w:tcPr>
            <w:tcW w:w="1078" w:type="pct"/>
          </w:tcPr>
          <w:p w14:paraId="7E9BE4B4" w14:textId="77777777" w:rsidR="00594055" w:rsidRPr="00704076" w:rsidRDefault="00594055" w:rsidP="00082F29">
            <w:pPr>
              <w:spacing w:after="0" w:line="276" w:lineRule="auto"/>
            </w:pPr>
            <w:r w:rsidRPr="539BEBBF">
              <w:rPr>
                <w:lang w:val="en-US"/>
              </w:rPr>
              <w:t>warehouseKeeper</w:t>
            </w:r>
          </w:p>
        </w:tc>
        <w:tc>
          <w:tcPr>
            <w:tcW w:w="1094" w:type="pct"/>
          </w:tcPr>
          <w:p w14:paraId="3DA1BBD6" w14:textId="77777777" w:rsidR="00594055" w:rsidRDefault="00594055" w:rsidP="00082F29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580" w:type="pct"/>
          </w:tcPr>
          <w:p w14:paraId="00AFD08C" w14:textId="77777777" w:rsidR="00594055" w:rsidRDefault="00594055" w:rsidP="008A55FD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73E02921" w14:textId="77777777" w:rsidR="00594055" w:rsidRDefault="00594055" w:rsidP="008A55FD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7996BF83" w14:textId="77777777" w:rsidR="00594055" w:rsidRDefault="00594055" w:rsidP="008A55FD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73DF8CE" w14:textId="3A7507BF" w:rsidR="00594055" w:rsidRPr="00082F29" w:rsidRDefault="00594055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Contractor_1" w:history="1">
              <w:r w:rsidRPr="00111219">
                <w:rPr>
                  <w:rStyle w:val="aff5"/>
                </w:rPr>
                <w:t>Contractor</w:t>
              </w:r>
            </w:hyperlink>
            <w:del w:id="71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"_Contractor_1" </w:delInstrText>
              </w:r>
              <w:r w:rsidR="00BB747B">
                <w:fldChar w:fldCharType="end"/>
              </w:r>
            </w:del>
            <w:ins w:id="71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"_Contractor_1" </w:instrText>
              </w:r>
              <w:r w:rsidR="00864853">
                <w:fldChar w:fldCharType="end"/>
              </w:r>
            </w:ins>
          </w:p>
        </w:tc>
      </w:tr>
      <w:tr w:rsidR="00594055" w:rsidRPr="00B95F18" w14:paraId="40AA1D5E" w14:textId="77777777" w:rsidTr="539BEBBF">
        <w:tc>
          <w:tcPr>
            <w:tcW w:w="1078" w:type="pct"/>
          </w:tcPr>
          <w:p w14:paraId="0D85E0A1" w14:textId="77777777" w:rsidR="00594055" w:rsidRPr="003F3F81" w:rsidRDefault="00594055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transportation</w:t>
            </w:r>
          </w:p>
        </w:tc>
        <w:tc>
          <w:tcPr>
            <w:tcW w:w="1094" w:type="pct"/>
          </w:tcPr>
          <w:p w14:paraId="64073503" w14:textId="77777777" w:rsidR="00594055" w:rsidRPr="003F3F81" w:rsidRDefault="00594055" w:rsidP="00082F29">
            <w:pPr>
              <w:spacing w:after="0"/>
            </w:pPr>
            <w:r>
              <w:t>Информация о машине</w:t>
            </w:r>
          </w:p>
        </w:tc>
        <w:tc>
          <w:tcPr>
            <w:tcW w:w="580" w:type="pct"/>
          </w:tcPr>
          <w:p w14:paraId="03899A99" w14:textId="77777777" w:rsidR="00594055" w:rsidRDefault="00594055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50FC7F47" w14:textId="77777777" w:rsidR="00594055" w:rsidRDefault="00594055" w:rsidP="004E63DE">
            <w:pPr>
              <w:spacing w:after="0"/>
              <w:jc w:val="center"/>
            </w:pPr>
          </w:p>
        </w:tc>
        <w:tc>
          <w:tcPr>
            <w:tcW w:w="578" w:type="pct"/>
          </w:tcPr>
          <w:p w14:paraId="01AB9A44" w14:textId="77777777" w:rsidR="00594055" w:rsidRDefault="00594055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F49E384" w14:textId="36B702E1" w:rsidR="00594055" w:rsidRPr="00082F29" w:rsidRDefault="00594055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LineItems_4" w:history="1">
              <w:r w:rsidRPr="00111219">
                <w:rPr>
                  <w:rStyle w:val="aff5"/>
                </w:rPr>
                <w:t>Transportation</w:t>
              </w:r>
            </w:hyperlink>
            <w:del w:id="716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"_LineItems_3" </w:delInstrText>
              </w:r>
              <w:r w:rsidR="00BB747B">
                <w:fldChar w:fldCharType="end"/>
              </w:r>
            </w:del>
            <w:ins w:id="717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"_LineItems_3" </w:instrText>
              </w:r>
              <w:r w:rsidR="00864853">
                <w:fldChar w:fldCharType="end"/>
              </w:r>
            </w:ins>
          </w:p>
        </w:tc>
      </w:tr>
      <w:tr w:rsidR="00594055" w:rsidRPr="00B95F18" w14:paraId="78F2C88B" w14:textId="77777777" w:rsidTr="539BEBBF">
        <w:tc>
          <w:tcPr>
            <w:tcW w:w="1078" w:type="pct"/>
          </w:tcPr>
          <w:p w14:paraId="59356488" w14:textId="77777777" w:rsidR="00594055" w:rsidRDefault="00594055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transportBy</w:t>
            </w:r>
          </w:p>
        </w:tc>
        <w:tc>
          <w:tcPr>
            <w:tcW w:w="1094" w:type="pct"/>
          </w:tcPr>
          <w:p w14:paraId="705E96E3" w14:textId="77777777" w:rsidR="00594055" w:rsidRPr="0012049E" w:rsidRDefault="00594055" w:rsidP="00082F29">
            <w:r>
              <w:t>Кто отгружает и перевозит товары</w:t>
            </w:r>
          </w:p>
        </w:tc>
        <w:tc>
          <w:tcPr>
            <w:tcW w:w="580" w:type="pct"/>
          </w:tcPr>
          <w:p w14:paraId="77CF685D" w14:textId="77777777" w:rsidR="00594055" w:rsidRPr="00DA727D" w:rsidRDefault="00594055" w:rsidP="008A55FD">
            <w:pPr>
              <w:spacing w:after="0"/>
              <w:jc w:val="center"/>
            </w:pPr>
            <w:r>
              <w:t>П</w:t>
            </w:r>
          </w:p>
        </w:tc>
        <w:tc>
          <w:tcPr>
            <w:tcW w:w="576" w:type="pct"/>
          </w:tcPr>
          <w:p w14:paraId="6AE3B92F" w14:textId="77777777" w:rsidR="00594055" w:rsidRDefault="00594055" w:rsidP="008A55FD">
            <w:pPr>
              <w:spacing w:after="0"/>
              <w:jc w:val="center"/>
            </w:pPr>
          </w:p>
        </w:tc>
        <w:tc>
          <w:tcPr>
            <w:tcW w:w="578" w:type="pct"/>
          </w:tcPr>
          <w:p w14:paraId="3D443497" w14:textId="77777777" w:rsidR="00594055" w:rsidRDefault="00594055" w:rsidP="008A55FD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7CA249B6" w14:textId="25F63912" w:rsidR="00594055" w:rsidRPr="00082F29" w:rsidRDefault="00594055" w:rsidP="00082F29">
            <w:pPr>
              <w:spacing w:after="0"/>
            </w:pPr>
            <w:r>
              <w:t>Код из справочника</w:t>
            </w:r>
            <w:hyperlink w:anchor="_TransportByCodeList" w:history="1">
              <w:r w:rsidRPr="00111219">
                <w:rPr>
                  <w:rStyle w:val="aff5"/>
                  <w:lang w:val="en-US"/>
                </w:rPr>
                <w:t>TransportByCodeList</w:t>
              </w:r>
            </w:hyperlink>
            <w:del w:id="718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"_TransportByCodeList" </w:delInstrText>
              </w:r>
              <w:r w:rsidR="00BB747B">
                <w:fldChar w:fldCharType="end"/>
              </w:r>
            </w:del>
            <w:ins w:id="719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"_TransportByCodeList" </w:instrText>
              </w:r>
              <w:r w:rsidR="00864853">
                <w:fldChar w:fldCharType="end"/>
              </w:r>
            </w:ins>
          </w:p>
        </w:tc>
      </w:tr>
      <w:tr w:rsidR="00594055" w:rsidRPr="00B95F18" w14:paraId="6CBB6DE2" w14:textId="77777777" w:rsidTr="539BEBBF">
        <w:tc>
          <w:tcPr>
            <w:tcW w:w="1078" w:type="pct"/>
          </w:tcPr>
          <w:p w14:paraId="15047F40" w14:textId="77777777" w:rsidR="00594055" w:rsidRPr="539BEBBF" w:rsidRDefault="00594055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269D5">
              <w:rPr>
                <w:lang w:val="en-US"/>
              </w:rPr>
              <w:t>eliveryTerms</w:t>
            </w:r>
          </w:p>
        </w:tc>
        <w:tc>
          <w:tcPr>
            <w:tcW w:w="1094" w:type="pct"/>
          </w:tcPr>
          <w:p w14:paraId="68926C60" w14:textId="77777777" w:rsidR="00594055" w:rsidRDefault="00594055" w:rsidP="00082F29">
            <w:r>
              <w:t>Условия доставки</w:t>
            </w:r>
          </w:p>
        </w:tc>
        <w:tc>
          <w:tcPr>
            <w:tcW w:w="580" w:type="pct"/>
          </w:tcPr>
          <w:p w14:paraId="54548C92" w14:textId="77777777" w:rsidR="00594055" w:rsidRDefault="00594055" w:rsidP="008A55FD">
            <w:pPr>
              <w:spacing w:after="0"/>
              <w:jc w:val="center"/>
            </w:pPr>
            <w:r>
              <w:t>ПА</w:t>
            </w:r>
          </w:p>
        </w:tc>
        <w:tc>
          <w:tcPr>
            <w:tcW w:w="576" w:type="pct"/>
          </w:tcPr>
          <w:p w14:paraId="4AA193E1" w14:textId="77777777" w:rsidR="00594055" w:rsidRDefault="00594055" w:rsidP="008A55FD">
            <w:pPr>
              <w:spacing w:after="0"/>
              <w:jc w:val="center"/>
            </w:pPr>
          </w:p>
        </w:tc>
        <w:tc>
          <w:tcPr>
            <w:tcW w:w="578" w:type="pct"/>
          </w:tcPr>
          <w:p w14:paraId="33B30C96" w14:textId="77777777" w:rsidR="00594055" w:rsidRDefault="00594055" w:rsidP="008A55FD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6F694E8" w14:textId="77777777" w:rsidR="00594055" w:rsidRDefault="00594055" w:rsidP="006F3EB4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DeliveryTerms" w:history="1">
              <w:r w:rsidRPr="006F3EB4">
                <w:rPr>
                  <w:rStyle w:val="aff5"/>
                  <w:lang w:val="en-US"/>
                </w:rPr>
                <w:t>DeliveryTerms</w:t>
              </w:r>
            </w:hyperlink>
          </w:p>
        </w:tc>
      </w:tr>
    </w:tbl>
    <w:p w14:paraId="6D735CA1" w14:textId="77777777" w:rsidR="00FE5E00" w:rsidRPr="00F94A2B" w:rsidRDefault="00FE5E00" w:rsidP="00FE5E00">
      <w:pPr>
        <w:pStyle w:val="5"/>
        <w:rPr>
          <w:b/>
          <w:bCs/>
          <w:i/>
          <w:iCs/>
          <w:color w:val="auto"/>
        </w:rPr>
      </w:pPr>
      <w:bookmarkStart w:id="720" w:name="_LineItems_4"/>
      <w:bookmarkStart w:id="721" w:name="_Packages"/>
      <w:bookmarkEnd w:id="720"/>
      <w:bookmarkEnd w:id="721"/>
      <w:r w:rsidRPr="539BEBBF">
        <w:rPr>
          <w:b/>
          <w:bCs/>
          <w:i/>
          <w:iCs/>
          <w:color w:val="auto"/>
          <w:lang w:val="en-US"/>
        </w:rPr>
        <w:t>Transportation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1276"/>
        <w:gridCol w:w="1276"/>
        <w:gridCol w:w="1275"/>
        <w:gridCol w:w="2410"/>
      </w:tblGrid>
      <w:tr w:rsidR="00FE5E00" w14:paraId="03896A9D" w14:textId="77777777" w:rsidTr="539BEBBF">
        <w:tc>
          <w:tcPr>
            <w:tcW w:w="2410" w:type="dxa"/>
            <w:shd w:val="clear" w:color="auto" w:fill="F2F2F2" w:themeFill="background1" w:themeFillShade="F2"/>
          </w:tcPr>
          <w:p w14:paraId="7DB56B1F" w14:textId="77777777" w:rsidR="00FE5E00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3DB6DFD" w14:textId="77777777" w:rsidR="00FE5E00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41741C7" w14:textId="77777777" w:rsidR="00FE5E00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4331FC" w14:textId="77777777" w:rsidR="00FE5E00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E136FD" w14:textId="77777777" w:rsidR="00FE5E00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A07425A" w14:textId="77777777" w:rsidR="00082F29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FE5E00" w14:paraId="3DF4C0FC" w14:textId="77777777" w:rsidTr="539BEBBF">
        <w:tc>
          <w:tcPr>
            <w:tcW w:w="2410" w:type="dxa"/>
          </w:tcPr>
          <w:p w14:paraId="49CBBC83" w14:textId="77777777" w:rsidR="00FE5E00" w:rsidRPr="004C4339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>transportMode</w:t>
            </w:r>
          </w:p>
        </w:tc>
        <w:tc>
          <w:tcPr>
            <w:tcW w:w="2410" w:type="dxa"/>
          </w:tcPr>
          <w:p w14:paraId="280BBF43" w14:textId="77777777" w:rsidR="00FE5E00" w:rsidRPr="00BA356D" w:rsidRDefault="539BEBBF" w:rsidP="00082F29">
            <w:pPr>
              <w:spacing w:after="0"/>
            </w:pPr>
            <w:r>
              <w:t>Режим перевозки</w:t>
            </w:r>
          </w:p>
        </w:tc>
        <w:tc>
          <w:tcPr>
            <w:tcW w:w="1276" w:type="dxa"/>
          </w:tcPr>
          <w:p w14:paraId="65B546BA" w14:textId="77777777" w:rsidR="00FE5E00" w:rsidRDefault="539BEBBF" w:rsidP="00C65FF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76674228" w14:textId="77777777" w:rsidR="00FE5E00" w:rsidRPr="00FD790D" w:rsidRDefault="00FE5E00" w:rsidP="00C65FF2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261EAA5" w14:textId="77777777" w:rsidR="00FE5E00" w:rsidRPr="005E3A06" w:rsidRDefault="539BEBBF" w:rsidP="00C65FF2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3173AE5C" w14:textId="71F83E61" w:rsidR="00FE5E00" w:rsidRPr="00082F29" w:rsidRDefault="539BEBBF" w:rsidP="00082F29">
            <w:pPr>
              <w:spacing w:after="0" w:line="276" w:lineRule="auto"/>
            </w:pPr>
            <w:r>
              <w:t xml:space="preserve">Код из справочника </w:t>
            </w:r>
            <w:hyperlink w:anchor="_TransportModeCodeList" w:history="1">
              <w:r w:rsidRPr="00111219">
                <w:rPr>
                  <w:rStyle w:val="aff5"/>
                </w:rPr>
                <w:t>TransportModeCodeList</w:t>
              </w:r>
            </w:hyperlink>
            <w:del w:id="722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"_TransportModeCodeList_1" </w:delInstrText>
              </w:r>
              <w:r w:rsidR="00BB747B">
                <w:fldChar w:fldCharType="end"/>
              </w:r>
            </w:del>
            <w:ins w:id="723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"_TransportModeCodeList_1" </w:instrText>
              </w:r>
              <w:r w:rsidR="00864853">
                <w:fldChar w:fldCharType="end"/>
              </w:r>
            </w:ins>
          </w:p>
        </w:tc>
      </w:tr>
      <w:tr w:rsidR="00FE5E00" w14:paraId="615BA92F" w14:textId="77777777" w:rsidTr="539BEBBF">
        <w:tc>
          <w:tcPr>
            <w:tcW w:w="2410" w:type="dxa"/>
          </w:tcPr>
          <w:p w14:paraId="719C5AE9" w14:textId="77777777" w:rsidR="00FE5E00" w:rsidRPr="004C4339" w:rsidRDefault="539BEBBF" w:rsidP="00082F29">
            <w:pPr>
              <w:spacing w:after="0" w:line="276" w:lineRule="auto"/>
              <w:rPr>
                <w:lang w:val="en-US"/>
              </w:rPr>
            </w:pPr>
            <w:r>
              <w:t>nameOfCarrier</w:t>
            </w:r>
          </w:p>
        </w:tc>
        <w:tc>
          <w:tcPr>
            <w:tcW w:w="2410" w:type="dxa"/>
          </w:tcPr>
          <w:p w14:paraId="165894E8" w14:textId="77777777" w:rsidR="00FE5E00" w:rsidRPr="0041700B" w:rsidRDefault="539BEBBF" w:rsidP="00082F29">
            <w:pPr>
              <w:spacing w:after="0"/>
            </w:pPr>
            <w:r>
              <w:t>Имя водителя</w:t>
            </w:r>
          </w:p>
        </w:tc>
        <w:tc>
          <w:tcPr>
            <w:tcW w:w="1276" w:type="dxa"/>
          </w:tcPr>
          <w:p w14:paraId="5F555049" w14:textId="77777777" w:rsidR="00FE5E00" w:rsidRDefault="539BEBBF" w:rsidP="00C65FF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6F5EFB6" w14:textId="77777777" w:rsidR="00FE5E00" w:rsidRPr="00FD790D" w:rsidRDefault="539BEBBF" w:rsidP="00C65FF2">
            <w:pPr>
              <w:spacing w:after="0" w:line="276" w:lineRule="auto"/>
              <w:jc w:val="center"/>
              <w:rPr>
                <w:lang w:val="en-US"/>
              </w:rPr>
            </w:pPr>
            <w:r>
              <w:t>Т</w:t>
            </w:r>
            <w:r w:rsidRPr="539BEBBF">
              <w:rPr>
                <w:lang w:val="en-US"/>
              </w:rPr>
              <w:t>(</w:t>
            </w:r>
            <w:r>
              <w:t>1-35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03FA083D" w14:textId="77777777" w:rsidR="00FE5E00" w:rsidRPr="005E3A06" w:rsidRDefault="539BEBBF" w:rsidP="00C65FF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A1ACDF3" w14:textId="77777777" w:rsidR="00FE5E00" w:rsidRPr="00082F29" w:rsidRDefault="00FE5E00" w:rsidP="00082F29">
            <w:pPr>
              <w:spacing w:after="0" w:line="276" w:lineRule="auto"/>
            </w:pPr>
          </w:p>
        </w:tc>
      </w:tr>
      <w:tr w:rsidR="00FE5E00" w14:paraId="04894553" w14:textId="77777777" w:rsidTr="539BEBBF">
        <w:tc>
          <w:tcPr>
            <w:tcW w:w="2410" w:type="dxa"/>
          </w:tcPr>
          <w:p w14:paraId="14765BF9" w14:textId="77777777" w:rsidR="00FE5E00" w:rsidRDefault="539BEBBF" w:rsidP="00082F29">
            <w:pPr>
              <w:spacing w:after="0"/>
            </w:pPr>
            <w:r>
              <w:t>vehicleNumber</w:t>
            </w:r>
          </w:p>
        </w:tc>
        <w:tc>
          <w:tcPr>
            <w:tcW w:w="2410" w:type="dxa"/>
          </w:tcPr>
          <w:p w14:paraId="1BB32884" w14:textId="77777777" w:rsidR="00FE5E00" w:rsidRDefault="539BEBBF" w:rsidP="00082F29">
            <w:pPr>
              <w:spacing w:after="0"/>
            </w:pPr>
            <w:r>
              <w:t>Номер транспортного средства</w:t>
            </w:r>
          </w:p>
        </w:tc>
        <w:tc>
          <w:tcPr>
            <w:tcW w:w="1276" w:type="dxa"/>
          </w:tcPr>
          <w:p w14:paraId="43260740" w14:textId="77777777" w:rsidR="00FE5E00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24F0FE0A" w14:textId="77777777" w:rsidR="00FE5E00" w:rsidRPr="00DA0B49" w:rsidRDefault="539BEBBF" w:rsidP="00C65FF2">
            <w:pPr>
              <w:spacing w:after="0"/>
              <w:jc w:val="center"/>
            </w:pPr>
            <w:r>
              <w:t>Т(1-35)</w:t>
            </w:r>
          </w:p>
        </w:tc>
        <w:tc>
          <w:tcPr>
            <w:tcW w:w="1275" w:type="dxa"/>
          </w:tcPr>
          <w:p w14:paraId="4C4E8CAA" w14:textId="77777777" w:rsidR="00FE5E00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C773716" w14:textId="77777777" w:rsidR="00FE5E00" w:rsidRPr="00082F29" w:rsidRDefault="00FE5E00" w:rsidP="00082F29">
            <w:pPr>
              <w:spacing w:after="0"/>
            </w:pPr>
          </w:p>
        </w:tc>
      </w:tr>
      <w:tr w:rsidR="00FE5E00" w14:paraId="5CA38F6E" w14:textId="77777777" w:rsidTr="539BEBBF">
        <w:tc>
          <w:tcPr>
            <w:tcW w:w="2410" w:type="dxa"/>
          </w:tcPr>
          <w:p w14:paraId="21353E12" w14:textId="77777777" w:rsidR="00FE5E00" w:rsidRDefault="539BEBBF" w:rsidP="00082F29">
            <w:pPr>
              <w:spacing w:after="0"/>
            </w:pPr>
            <w:r>
              <w:t>vehicleBrand</w:t>
            </w:r>
          </w:p>
        </w:tc>
        <w:tc>
          <w:tcPr>
            <w:tcW w:w="2410" w:type="dxa"/>
          </w:tcPr>
          <w:p w14:paraId="129B05DE" w14:textId="77777777" w:rsidR="00FE5E00" w:rsidRDefault="539BEBBF" w:rsidP="00082F29">
            <w:pPr>
              <w:spacing w:after="0"/>
            </w:pPr>
            <w:r>
              <w:t>Марка транспортного средства</w:t>
            </w:r>
          </w:p>
        </w:tc>
        <w:tc>
          <w:tcPr>
            <w:tcW w:w="1276" w:type="dxa"/>
          </w:tcPr>
          <w:p w14:paraId="603CDA82" w14:textId="77777777" w:rsidR="00FE5E00" w:rsidRDefault="539BEBBF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997844C" w14:textId="77777777" w:rsidR="00FE5E00" w:rsidRPr="002B591D" w:rsidRDefault="539BEBBF" w:rsidP="00C65FF2">
            <w:pPr>
              <w:spacing w:after="0"/>
              <w:jc w:val="center"/>
            </w:pPr>
            <w:r>
              <w:t>Т(1-9)</w:t>
            </w:r>
          </w:p>
        </w:tc>
        <w:tc>
          <w:tcPr>
            <w:tcW w:w="1275" w:type="dxa"/>
          </w:tcPr>
          <w:p w14:paraId="64BB0DA1" w14:textId="77777777" w:rsidR="00FE5E00" w:rsidRDefault="539BEBBF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706D844" w14:textId="77777777" w:rsidR="00FE5E00" w:rsidRPr="00082F29" w:rsidRDefault="00FE5E00" w:rsidP="00082F29">
            <w:pPr>
              <w:spacing w:after="0"/>
            </w:pPr>
          </w:p>
        </w:tc>
      </w:tr>
    </w:tbl>
    <w:p w14:paraId="09C24A01" w14:textId="77777777" w:rsidR="00806CE4" w:rsidRPr="00806CE4" w:rsidRDefault="00806CE4" w:rsidP="00806CE4">
      <w:pPr>
        <w:pStyle w:val="a4"/>
        <w:keepNext/>
        <w:keepLines/>
        <w:numPr>
          <w:ilvl w:val="4"/>
          <w:numId w:val="34"/>
        </w:numPr>
        <w:spacing w:before="200" w:after="0"/>
        <w:contextualSpacing w:val="0"/>
        <w:outlineLvl w:val="4"/>
        <w:rPr>
          <w:rFonts w:asciiTheme="majorHAnsi" w:eastAsiaTheme="majorEastAsia" w:hAnsiTheme="majorHAnsi" w:cstheme="majorBidi"/>
          <w:vanish/>
          <w:lang w:val="en-US"/>
        </w:rPr>
      </w:pPr>
      <w:bookmarkStart w:id="724" w:name="_Packages_1"/>
      <w:bookmarkStart w:id="725" w:name="_DeliveryTerms"/>
      <w:bookmarkStart w:id="726" w:name="_Ref459823120"/>
      <w:bookmarkEnd w:id="724"/>
      <w:bookmarkEnd w:id="725"/>
    </w:p>
    <w:p w14:paraId="7D9DB012" w14:textId="77777777" w:rsidR="00C269D5" w:rsidRPr="00806CE4" w:rsidRDefault="00C269D5" w:rsidP="00806CE4">
      <w:pPr>
        <w:pStyle w:val="5"/>
        <w:rPr>
          <w:b/>
          <w:bCs/>
          <w:i/>
          <w:iCs/>
          <w:color w:val="auto"/>
          <w:lang w:val="en-US"/>
        </w:rPr>
      </w:pPr>
      <w:r w:rsidRPr="00806CE4">
        <w:rPr>
          <w:b/>
          <w:bCs/>
          <w:i/>
          <w:iCs/>
          <w:color w:val="auto"/>
          <w:lang w:val="en-US"/>
        </w:rPr>
        <w:t>DeliveryTerms</w:t>
      </w:r>
      <w:bookmarkEnd w:id="726"/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1276"/>
        <w:gridCol w:w="1276"/>
        <w:gridCol w:w="1275"/>
        <w:gridCol w:w="2410"/>
      </w:tblGrid>
      <w:tr w:rsidR="00C269D5" w14:paraId="6F212505" w14:textId="77777777" w:rsidTr="00DC0B55">
        <w:tc>
          <w:tcPr>
            <w:tcW w:w="2410" w:type="dxa"/>
            <w:shd w:val="clear" w:color="auto" w:fill="F2F2F2" w:themeFill="background1" w:themeFillShade="F2"/>
          </w:tcPr>
          <w:p w14:paraId="2578AD15" w14:textId="77777777" w:rsidR="00C269D5" w:rsidRDefault="00C269D5" w:rsidP="00DC0B5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194D2ED" w14:textId="77777777" w:rsidR="00C269D5" w:rsidRDefault="00C269D5" w:rsidP="00DC0B5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56C8ED5" w14:textId="77777777" w:rsidR="00C269D5" w:rsidRDefault="00C269D5" w:rsidP="00DC0B5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0B07F30" w14:textId="77777777" w:rsidR="00C269D5" w:rsidRDefault="00C269D5" w:rsidP="00DC0B5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E0C06F0" w14:textId="77777777" w:rsidR="00C269D5" w:rsidRDefault="00C269D5" w:rsidP="00DC0B5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E730F5D" w14:textId="77777777" w:rsidR="00C269D5" w:rsidRPr="00082F29" w:rsidRDefault="00C269D5" w:rsidP="00DC0B5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C269D5" w14:paraId="157C02AA" w14:textId="77777777" w:rsidTr="00DC0B55">
        <w:tc>
          <w:tcPr>
            <w:tcW w:w="2410" w:type="dxa"/>
          </w:tcPr>
          <w:p w14:paraId="65962088" w14:textId="77777777" w:rsidR="00C269D5" w:rsidRPr="004C4339" w:rsidRDefault="006F3EB4" w:rsidP="00DC0B5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269D5" w:rsidRPr="00C269D5">
              <w:rPr>
                <w:lang w:val="en-US"/>
              </w:rPr>
              <w:t>artialDelivery</w:t>
            </w:r>
          </w:p>
        </w:tc>
        <w:tc>
          <w:tcPr>
            <w:tcW w:w="2410" w:type="dxa"/>
          </w:tcPr>
          <w:p w14:paraId="4B6AFB04" w14:textId="77777777" w:rsidR="00C269D5" w:rsidRPr="00BA356D" w:rsidRDefault="00C269D5" w:rsidP="00DC0B55">
            <w:pPr>
              <w:spacing w:after="0"/>
            </w:pPr>
            <w:r>
              <w:t>Признак частичной отгрузки</w:t>
            </w:r>
          </w:p>
        </w:tc>
        <w:tc>
          <w:tcPr>
            <w:tcW w:w="1276" w:type="dxa"/>
          </w:tcPr>
          <w:p w14:paraId="622C9AB9" w14:textId="77777777" w:rsidR="00C269D5" w:rsidRDefault="00C269D5" w:rsidP="00DC0B55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14:paraId="643895FA" w14:textId="77777777" w:rsidR="00C269D5" w:rsidRPr="00FD790D" w:rsidRDefault="00C269D5" w:rsidP="00DC0B55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DE91CD" w14:textId="77777777" w:rsidR="00C269D5" w:rsidRPr="005E3A06" w:rsidRDefault="00C269D5" w:rsidP="00DC0B55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1A8C5A97" w14:textId="5B7DFD15" w:rsidR="00C269D5" w:rsidRPr="00082F29" w:rsidRDefault="00C269D5" w:rsidP="00282D7F">
            <w:pPr>
              <w:spacing w:after="0" w:line="276" w:lineRule="auto"/>
            </w:pPr>
            <w:r>
              <w:t xml:space="preserve">Код из справочника </w:t>
            </w:r>
            <w:hyperlink w:anchor="_PartialDelivery" w:history="1">
              <w:r w:rsidR="006F3EB4" w:rsidRPr="006F3EB4">
                <w:rPr>
                  <w:rStyle w:val="aff5"/>
                  <w:lang w:val="en-US"/>
                </w:rPr>
                <w:t>PartialDelivery</w:t>
              </w:r>
            </w:hyperlink>
            <w:r w:rsidR="006F3EB4">
              <w:t xml:space="preserve"> </w:t>
            </w:r>
            <w:del w:id="72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"_TransportModeCodeList_1" </w:delInstrText>
              </w:r>
              <w:r w:rsidR="00BB747B">
                <w:fldChar w:fldCharType="end"/>
              </w:r>
            </w:del>
            <w:ins w:id="72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"_TransportModeCodeList_1" </w:instrText>
              </w:r>
              <w:r w:rsidR="00864853">
                <w:fldChar w:fldCharType="end"/>
              </w:r>
            </w:ins>
          </w:p>
        </w:tc>
      </w:tr>
    </w:tbl>
    <w:p w14:paraId="517EE2E3" w14:textId="77777777" w:rsidR="00806CE4" w:rsidRDefault="00806CE4" w:rsidP="000F2027">
      <w:pPr>
        <w:pStyle w:val="4"/>
      </w:pPr>
      <w:bookmarkStart w:id="729" w:name="_MultipleMessage_2"/>
      <w:bookmarkEnd w:id="729"/>
      <w:r>
        <w:rPr>
          <w:lang w:val="en-US"/>
        </w:rPr>
        <w:lastRenderedPageBreak/>
        <w:t>M</w:t>
      </w:r>
      <w:r w:rsidRPr="006F3EB4">
        <w:rPr>
          <w:lang w:val="en-US"/>
        </w:rPr>
        <w:t>ultipleMessage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806CE4" w14:paraId="6B277BC9" w14:textId="77777777" w:rsidTr="00DC0B55">
        <w:tc>
          <w:tcPr>
            <w:tcW w:w="1079" w:type="pct"/>
            <w:shd w:val="clear" w:color="auto" w:fill="F2F2F2" w:themeFill="background1" w:themeFillShade="F2"/>
          </w:tcPr>
          <w:p w14:paraId="0BD301F9" w14:textId="77777777" w:rsidR="00806CE4" w:rsidRDefault="00806CE4" w:rsidP="00DC0B5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38FF6953" w14:textId="77777777" w:rsidR="00806CE4" w:rsidRDefault="00806CE4" w:rsidP="00DC0B5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39787403" w14:textId="77777777" w:rsidR="00806CE4" w:rsidRDefault="00806CE4" w:rsidP="00DC0B5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5D076F47" w14:textId="77777777" w:rsidR="00806CE4" w:rsidRDefault="00806CE4" w:rsidP="00DC0B5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0144EEFB" w14:textId="77777777" w:rsidR="00806CE4" w:rsidRDefault="00806CE4" w:rsidP="00DC0B5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C90D425" w14:textId="77777777" w:rsidR="00806CE4" w:rsidRDefault="00806CE4" w:rsidP="00DC0B5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06CE4" w14:paraId="637621D7" w14:textId="77777777" w:rsidTr="00DC0B55">
        <w:tc>
          <w:tcPr>
            <w:tcW w:w="1079" w:type="pct"/>
          </w:tcPr>
          <w:p w14:paraId="64C4CC59" w14:textId="77777777" w:rsidR="00806CE4" w:rsidRPr="007525DB" w:rsidRDefault="00806CE4" w:rsidP="00DC0B5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806CE4">
              <w:rPr>
                <w:lang w:val="en-US"/>
              </w:rPr>
              <w:t>astMessage</w:t>
            </w:r>
          </w:p>
        </w:tc>
        <w:tc>
          <w:tcPr>
            <w:tcW w:w="1091" w:type="pct"/>
          </w:tcPr>
          <w:p w14:paraId="6CE0559C" w14:textId="77777777" w:rsidR="00806CE4" w:rsidRPr="000F2027" w:rsidRDefault="00806CE4" w:rsidP="00DC0B55">
            <w:pPr>
              <w:spacing w:after="0"/>
              <w:rPr>
                <w:highlight w:val="green"/>
              </w:rPr>
            </w:pPr>
            <w:r w:rsidRPr="006804C5">
              <w:rPr>
                <w:rFonts w:eastAsiaTheme="minorHAnsi" w:cs="Consolas"/>
                <w:highlight w:val="white"/>
              </w:rPr>
              <w:t>Признак, показывающий, будут ли еще сообщения данного типа</w:t>
            </w:r>
          </w:p>
        </w:tc>
        <w:tc>
          <w:tcPr>
            <w:tcW w:w="620" w:type="pct"/>
          </w:tcPr>
          <w:p w14:paraId="7541355C" w14:textId="77777777" w:rsidR="00806CE4" w:rsidRDefault="00806CE4" w:rsidP="00DC0B55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61A8F5A4" w14:textId="77777777" w:rsidR="00806CE4" w:rsidRPr="00280932" w:rsidRDefault="00806CE4" w:rsidP="00DC0B55">
            <w:pPr>
              <w:spacing w:after="0" w:line="276" w:lineRule="auto"/>
              <w:jc w:val="center"/>
              <w:rPr>
                <w:lang w:val="en-US"/>
              </w:rPr>
            </w:pPr>
            <w:r w:rsidRPr="00280932">
              <w:rPr>
                <w:lang w:val="en-US"/>
              </w:rPr>
              <w:t>T(1-3)</w:t>
            </w:r>
          </w:p>
        </w:tc>
        <w:tc>
          <w:tcPr>
            <w:tcW w:w="578" w:type="pct"/>
          </w:tcPr>
          <w:p w14:paraId="29E49216" w14:textId="77777777" w:rsidR="00806CE4" w:rsidRPr="00544C55" w:rsidRDefault="00806CE4" w:rsidP="00DC0B55">
            <w:pPr>
              <w:spacing w:after="0" w:line="276" w:lineRule="auto"/>
              <w:jc w:val="center"/>
              <w:rPr>
                <w:lang w:val="en-US"/>
              </w:rPr>
            </w:pPr>
            <w:r w:rsidRPr="00280932">
              <w:t>О</w:t>
            </w:r>
            <w:r w:rsidR="00544C55">
              <w:rPr>
                <w:lang w:val="en-US"/>
              </w:rPr>
              <w:t>K</w:t>
            </w:r>
          </w:p>
        </w:tc>
        <w:tc>
          <w:tcPr>
            <w:tcW w:w="1094" w:type="pct"/>
          </w:tcPr>
          <w:p w14:paraId="40C512FC" w14:textId="77777777" w:rsidR="00806CE4" w:rsidRPr="006804C5" w:rsidRDefault="00374283" w:rsidP="00544C55">
            <w:pPr>
              <w:spacing w:after="0" w:line="276" w:lineRule="auto"/>
            </w:pPr>
            <w:r>
              <w:t xml:space="preserve">Код из справочника </w:t>
            </w:r>
            <w:hyperlink w:anchor="_LastMessageCode_1" w:history="1">
              <w:r w:rsidR="00806CE4" w:rsidRPr="006804C5">
                <w:rPr>
                  <w:rStyle w:val="aff5"/>
                </w:rPr>
                <w:t>LastMessageCode</w:t>
              </w:r>
            </w:hyperlink>
          </w:p>
        </w:tc>
      </w:tr>
      <w:tr w:rsidR="00806CE4" w14:paraId="52C0F937" w14:textId="77777777" w:rsidTr="00DC0B55">
        <w:tc>
          <w:tcPr>
            <w:tcW w:w="1079" w:type="pct"/>
          </w:tcPr>
          <w:p w14:paraId="45FD1C35" w14:textId="77777777" w:rsidR="00806CE4" w:rsidRPr="00806CE4" w:rsidRDefault="00806CE4" w:rsidP="00DC0B5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806CE4">
              <w:rPr>
                <w:lang w:val="en-US"/>
              </w:rPr>
              <w:t>uantityOfMessages</w:t>
            </w:r>
          </w:p>
        </w:tc>
        <w:tc>
          <w:tcPr>
            <w:tcW w:w="1091" w:type="pct"/>
          </w:tcPr>
          <w:p w14:paraId="1A2FF4B3" w14:textId="77777777" w:rsidR="00806CE4" w:rsidRDefault="00D16485" w:rsidP="00DC0B55">
            <w:pPr>
              <w:spacing w:after="0"/>
            </w:pPr>
            <w:r>
              <w:t>Количество сообщений данного типа по данному заказу</w:t>
            </w:r>
          </w:p>
        </w:tc>
        <w:tc>
          <w:tcPr>
            <w:tcW w:w="620" w:type="pct"/>
          </w:tcPr>
          <w:p w14:paraId="3CCB2988" w14:textId="77777777" w:rsidR="00806CE4" w:rsidRDefault="00806CE4" w:rsidP="00DC0B55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59050A37" w14:textId="77777777" w:rsidR="00806CE4" w:rsidRPr="00C73FBB" w:rsidRDefault="00272FA0" w:rsidP="00DC0B55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N(1-13)</w:t>
            </w:r>
          </w:p>
        </w:tc>
        <w:tc>
          <w:tcPr>
            <w:tcW w:w="578" w:type="pct"/>
          </w:tcPr>
          <w:p w14:paraId="3165C895" w14:textId="77777777" w:rsidR="00806CE4" w:rsidRDefault="00272FA0" w:rsidP="00DC0B5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8CCC57C" w14:textId="77777777" w:rsidR="00AD0C8E" w:rsidRPr="00806CE4" w:rsidRDefault="00AD0C8E" w:rsidP="00AD0C8E">
            <w:pPr>
              <w:spacing w:after="0"/>
            </w:pPr>
          </w:p>
        </w:tc>
      </w:tr>
    </w:tbl>
    <w:p w14:paraId="5025A4A5" w14:textId="77777777" w:rsidR="00806CE4" w:rsidRPr="00806CE4" w:rsidRDefault="00806CE4" w:rsidP="00806CE4"/>
    <w:p w14:paraId="4F2A3CD6" w14:textId="77777777" w:rsidR="000F2027" w:rsidRPr="004E63DE" w:rsidRDefault="539BEBBF" w:rsidP="000F2027">
      <w:pPr>
        <w:pStyle w:val="4"/>
        <w:rPr>
          <w:i w:val="0"/>
          <w:iCs w:val="0"/>
        </w:rPr>
      </w:pPr>
      <w:r w:rsidRPr="539BEBBF">
        <w:rPr>
          <w:i w:val="0"/>
          <w:iCs w:val="0"/>
          <w:lang w:val="en-US"/>
        </w:rPr>
        <w:t>Packages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0F2027" w14:paraId="2AE0F835" w14:textId="77777777" w:rsidTr="539BEBBF">
        <w:tc>
          <w:tcPr>
            <w:tcW w:w="1079" w:type="pct"/>
            <w:shd w:val="clear" w:color="auto" w:fill="F2F2F2" w:themeFill="background1" w:themeFillShade="F2"/>
          </w:tcPr>
          <w:p w14:paraId="226CB0FD" w14:textId="77777777" w:rsidR="000F2027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3ECEAC2F" w14:textId="77777777" w:rsidR="000F2027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19B04B7D" w14:textId="77777777" w:rsidR="000F2027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1B4CA7AB" w14:textId="77777777" w:rsidR="000F2027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66C919DE" w14:textId="77777777" w:rsidR="000F2027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BF2562E" w14:textId="77777777" w:rsidR="000F2027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F2027" w14:paraId="148DA453" w14:textId="77777777" w:rsidTr="539BEBBF">
        <w:tc>
          <w:tcPr>
            <w:tcW w:w="1079" w:type="pct"/>
          </w:tcPr>
          <w:p w14:paraId="139EC666" w14:textId="77777777" w:rsidR="000F2027" w:rsidRPr="007525DB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package</w:t>
            </w:r>
          </w:p>
        </w:tc>
        <w:tc>
          <w:tcPr>
            <w:tcW w:w="1091" w:type="pct"/>
          </w:tcPr>
          <w:p w14:paraId="4D2DF2EC" w14:textId="77777777" w:rsidR="000F2027" w:rsidRPr="000F2027" w:rsidRDefault="539BEBBF" w:rsidP="00082F29">
            <w:pPr>
              <w:spacing w:after="0"/>
              <w:rPr>
                <w:highlight w:val="green"/>
              </w:rPr>
            </w:pPr>
            <w:r>
              <w:t>Упаковка</w:t>
            </w:r>
          </w:p>
        </w:tc>
        <w:tc>
          <w:tcPr>
            <w:tcW w:w="620" w:type="pct"/>
          </w:tcPr>
          <w:p w14:paraId="76CD2697" w14:textId="77777777" w:rsidR="000F2027" w:rsidRDefault="539BEBBF" w:rsidP="00063B53">
            <w:pPr>
              <w:spacing w:after="0"/>
              <w:jc w:val="center"/>
            </w:pPr>
            <w:r>
              <w:t>С</w:t>
            </w:r>
          </w:p>
        </w:tc>
        <w:tc>
          <w:tcPr>
            <w:tcW w:w="537" w:type="pct"/>
          </w:tcPr>
          <w:p w14:paraId="374E6D69" w14:textId="77777777" w:rsidR="000F2027" w:rsidRPr="00C73FBB" w:rsidRDefault="000F2027" w:rsidP="00063B5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56C8270A" w14:textId="77777777" w:rsidR="000F2027" w:rsidRPr="00B03C3E" w:rsidRDefault="539BEBBF" w:rsidP="00063B53">
            <w:pPr>
              <w:spacing w:after="0"/>
              <w:jc w:val="center"/>
              <w:rPr>
                <w:lang w:val="en-US"/>
              </w:rPr>
            </w:pPr>
            <w:r>
              <w:t>ОМ</w:t>
            </w:r>
          </w:p>
        </w:tc>
        <w:tc>
          <w:tcPr>
            <w:tcW w:w="1094" w:type="pct"/>
          </w:tcPr>
          <w:p w14:paraId="578E98ED" w14:textId="0B62F369" w:rsidR="000F2027" w:rsidRDefault="539BEBBF" w:rsidP="00082F29">
            <w:pPr>
              <w:spacing w:after="0"/>
            </w:pPr>
            <w:r w:rsidRPr="00111219">
              <w:rPr>
                <w:szCs w:val="20"/>
              </w:rPr>
              <w:t xml:space="preserve">Описание элемента представлено в таблице </w:t>
            </w:r>
            <w:hyperlink w:anchor="_Package" w:history="1">
              <w:r w:rsidRPr="00111219">
                <w:rPr>
                  <w:rStyle w:val="aff5"/>
                  <w:szCs w:val="20"/>
                </w:rPr>
                <w:t>Package</w:t>
              </w:r>
            </w:hyperlink>
            <w:del w:id="730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"_Package" </w:delInstrText>
              </w:r>
              <w:r w:rsidR="00BB747B">
                <w:fldChar w:fldCharType="end"/>
              </w:r>
            </w:del>
            <w:ins w:id="731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"_Package" </w:instrText>
              </w:r>
              <w:r w:rsidR="00864853">
                <w:fldChar w:fldCharType="end"/>
              </w:r>
            </w:ins>
          </w:p>
        </w:tc>
      </w:tr>
    </w:tbl>
    <w:p w14:paraId="18E5D108" w14:textId="77777777" w:rsidR="000F2027" w:rsidRPr="004E63DE" w:rsidRDefault="009917FC" w:rsidP="000F2027">
      <w:pPr>
        <w:pStyle w:val="5"/>
        <w:rPr>
          <w:b/>
          <w:bCs/>
          <w:i/>
          <w:iCs/>
        </w:rPr>
      </w:pPr>
      <w:bookmarkStart w:id="732" w:name="_Package"/>
      <w:bookmarkEnd w:id="732"/>
      <w:r w:rsidRPr="539BEBBF">
        <w:rPr>
          <w:b/>
          <w:bCs/>
          <w:i/>
          <w:iCs/>
          <w:lang w:val="en-US"/>
        </w:rPr>
        <w:t>Package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5"/>
        <w:gridCol w:w="1420"/>
        <w:gridCol w:w="1133"/>
        <w:gridCol w:w="1274"/>
        <w:gridCol w:w="2412"/>
      </w:tblGrid>
      <w:tr w:rsidR="000F2027" w14:paraId="47B4E98B" w14:textId="77777777" w:rsidTr="539BEBBF">
        <w:trPr>
          <w:trHeight w:val="969"/>
        </w:trPr>
        <w:tc>
          <w:tcPr>
            <w:tcW w:w="1079" w:type="pct"/>
            <w:shd w:val="clear" w:color="auto" w:fill="F2F2F2" w:themeFill="background1" w:themeFillShade="F2"/>
          </w:tcPr>
          <w:p w14:paraId="4390E152" w14:textId="77777777" w:rsidR="000F2027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2820D038" w14:textId="77777777" w:rsidR="000F2027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0DE0CE7C" w14:textId="77777777" w:rsidR="000F2027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045E323C" w14:textId="77777777" w:rsidR="000F2027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CB9CA57" w14:textId="77777777" w:rsidR="000F2027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6E943B54" w14:textId="77777777" w:rsidR="000F2027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F2027" w14:paraId="1D2060E5" w14:textId="77777777" w:rsidTr="539BEBBF">
        <w:trPr>
          <w:trHeight w:val="75"/>
        </w:trPr>
        <w:tc>
          <w:tcPr>
            <w:tcW w:w="1079" w:type="pct"/>
          </w:tcPr>
          <w:p w14:paraId="02706639" w14:textId="77777777" w:rsidR="000F2027" w:rsidRPr="00525090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packageLevel</w:t>
            </w:r>
          </w:p>
        </w:tc>
        <w:tc>
          <w:tcPr>
            <w:tcW w:w="1091" w:type="pct"/>
          </w:tcPr>
          <w:p w14:paraId="2D0E3B53" w14:textId="77777777" w:rsidR="000F2027" w:rsidRPr="00470F05" w:rsidRDefault="539BEBBF" w:rsidP="00082F29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r w:rsidRPr="539BEBBF">
              <w:rPr>
                <w:lang w:val="en-US"/>
              </w:rPr>
              <w:t>Уровень иерархии упаковки</w:t>
            </w:r>
          </w:p>
        </w:tc>
        <w:tc>
          <w:tcPr>
            <w:tcW w:w="644" w:type="pct"/>
          </w:tcPr>
          <w:p w14:paraId="1606B5D9" w14:textId="77777777" w:rsidR="000F2027" w:rsidRPr="00470F05" w:rsidRDefault="539BEBBF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A7B1662" w14:textId="77777777" w:rsidR="000F2027" w:rsidRPr="00470F05" w:rsidRDefault="539BEBBF" w:rsidP="00063B5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N(1-13)</w:t>
            </w:r>
          </w:p>
        </w:tc>
        <w:tc>
          <w:tcPr>
            <w:tcW w:w="578" w:type="pct"/>
          </w:tcPr>
          <w:p w14:paraId="7F166B30" w14:textId="77777777" w:rsidR="000F2027" w:rsidRPr="00470F05" w:rsidRDefault="539BEBBF" w:rsidP="00063B5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1A1B1C7B" w14:textId="77777777" w:rsidR="000F2027" w:rsidRPr="00082F29" w:rsidRDefault="000F2027" w:rsidP="00082F29">
            <w:pPr>
              <w:spacing w:after="0"/>
            </w:pPr>
          </w:p>
        </w:tc>
      </w:tr>
      <w:tr w:rsidR="000F2027" w14:paraId="2F24F3EA" w14:textId="77777777" w:rsidTr="539BEBBF">
        <w:trPr>
          <w:trHeight w:val="238"/>
        </w:trPr>
        <w:tc>
          <w:tcPr>
            <w:tcW w:w="1079" w:type="pct"/>
          </w:tcPr>
          <w:p w14:paraId="7E31EC3B" w14:textId="77777777" w:rsidR="000F2027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parentLevel</w:t>
            </w:r>
          </w:p>
        </w:tc>
        <w:tc>
          <w:tcPr>
            <w:tcW w:w="1091" w:type="pct"/>
          </w:tcPr>
          <w:p w14:paraId="5C4098BB" w14:textId="77777777" w:rsidR="000F2027" w:rsidRDefault="539BEBBF" w:rsidP="00082F29">
            <w:pPr>
              <w:spacing w:after="0"/>
            </w:pPr>
            <w:r>
              <w:t>Ссылка на родительский уровень иерархии</w:t>
            </w:r>
          </w:p>
        </w:tc>
        <w:tc>
          <w:tcPr>
            <w:tcW w:w="644" w:type="pct"/>
          </w:tcPr>
          <w:p w14:paraId="35301D2B" w14:textId="77777777" w:rsidR="000F2027" w:rsidRDefault="539BEBBF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1DBCF4B" w14:textId="77777777" w:rsidR="000F2027" w:rsidRPr="00881AA0" w:rsidRDefault="539BEBBF" w:rsidP="00063B5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N(1-13)</w:t>
            </w:r>
          </w:p>
        </w:tc>
        <w:tc>
          <w:tcPr>
            <w:tcW w:w="578" w:type="pct"/>
          </w:tcPr>
          <w:p w14:paraId="38AC2D77" w14:textId="77777777" w:rsidR="000F2027" w:rsidRPr="00C73FBB" w:rsidRDefault="539BEBBF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058F111" w14:textId="77777777" w:rsidR="000F2027" w:rsidRPr="00082F29" w:rsidRDefault="000F2027" w:rsidP="00082F29">
            <w:pPr>
              <w:spacing w:after="0" w:line="276" w:lineRule="auto"/>
            </w:pPr>
          </w:p>
        </w:tc>
      </w:tr>
      <w:tr w:rsidR="000F2027" w14:paraId="49B273D0" w14:textId="77777777" w:rsidTr="539BEBBF">
        <w:trPr>
          <w:trHeight w:val="538"/>
        </w:trPr>
        <w:tc>
          <w:tcPr>
            <w:tcW w:w="1079" w:type="pct"/>
          </w:tcPr>
          <w:p w14:paraId="37AE3093" w14:textId="77777777" w:rsidR="000F2027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SSCC</w:t>
            </w:r>
          </w:p>
        </w:tc>
        <w:tc>
          <w:tcPr>
            <w:tcW w:w="1091" w:type="pct"/>
          </w:tcPr>
          <w:p w14:paraId="308A45B4" w14:textId="77777777" w:rsidR="000F2027" w:rsidRPr="0001391F" w:rsidRDefault="539BEBBF" w:rsidP="00082F29">
            <w:pPr>
              <w:spacing w:after="0"/>
            </w:pPr>
            <w:r>
              <w:t>Уникальный код упаковки товара (</w:t>
            </w:r>
            <w:r w:rsidRPr="539BEBBF">
              <w:rPr>
                <w:lang w:val="en-US"/>
              </w:rPr>
              <w:t>SSCC</w:t>
            </w:r>
            <w:r>
              <w:t>)</w:t>
            </w:r>
          </w:p>
        </w:tc>
        <w:tc>
          <w:tcPr>
            <w:tcW w:w="644" w:type="pct"/>
          </w:tcPr>
          <w:p w14:paraId="43A0DD1D" w14:textId="77777777" w:rsidR="000F2027" w:rsidRDefault="539BEBBF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D4F6965" w14:textId="77777777" w:rsidR="000F2027" w:rsidRPr="00881AA0" w:rsidRDefault="539BEBBF" w:rsidP="00063B53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T(1-17)</w:t>
            </w:r>
          </w:p>
        </w:tc>
        <w:tc>
          <w:tcPr>
            <w:tcW w:w="578" w:type="pct"/>
          </w:tcPr>
          <w:p w14:paraId="3A8B0296" w14:textId="77777777" w:rsidR="000F2027" w:rsidRPr="00C73FBB" w:rsidRDefault="539BEBBF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1EF057E" w14:textId="77777777" w:rsidR="000F2027" w:rsidRPr="00082F29" w:rsidRDefault="000F2027" w:rsidP="00082F29">
            <w:pPr>
              <w:spacing w:after="0"/>
            </w:pPr>
          </w:p>
        </w:tc>
      </w:tr>
      <w:tr w:rsidR="000F2027" w14:paraId="37D7D017" w14:textId="77777777" w:rsidTr="539BEBBF">
        <w:trPr>
          <w:trHeight w:val="538"/>
        </w:trPr>
        <w:tc>
          <w:tcPr>
            <w:tcW w:w="1079" w:type="pct"/>
          </w:tcPr>
          <w:p w14:paraId="5E11BF84" w14:textId="77777777" w:rsidR="000F2027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packageQuantity</w:t>
            </w:r>
          </w:p>
        </w:tc>
        <w:tc>
          <w:tcPr>
            <w:tcW w:w="1091" w:type="pct"/>
          </w:tcPr>
          <w:p w14:paraId="69ED0A56" w14:textId="77777777" w:rsidR="000F2027" w:rsidRDefault="539BEBBF" w:rsidP="00082F29">
            <w:pPr>
              <w:spacing w:after="0"/>
            </w:pPr>
            <w:r>
              <w:t>Количество упаковок на данном уровне иерархии</w:t>
            </w:r>
          </w:p>
        </w:tc>
        <w:tc>
          <w:tcPr>
            <w:tcW w:w="644" w:type="pct"/>
          </w:tcPr>
          <w:p w14:paraId="45B267D9" w14:textId="77777777" w:rsidR="000F2027" w:rsidRPr="00D90070" w:rsidRDefault="539BEBBF" w:rsidP="00063B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846CB2B" w14:textId="77777777" w:rsidR="000F2027" w:rsidRPr="00D90070" w:rsidRDefault="539BEBBF" w:rsidP="00063B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7EED1A91" w14:textId="77777777" w:rsidR="000F2027" w:rsidRPr="009917FC" w:rsidRDefault="539BEBBF" w:rsidP="00063B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O</w:t>
            </w:r>
          </w:p>
        </w:tc>
        <w:tc>
          <w:tcPr>
            <w:tcW w:w="1094" w:type="pct"/>
          </w:tcPr>
          <w:p w14:paraId="692126BB" w14:textId="6120DA13" w:rsidR="000F2027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VATRateCodeList" w:history="1">
              <w:r w:rsidRPr="00111219">
                <w:rPr>
                  <w:rStyle w:val="aff5"/>
                </w:rPr>
                <w:t>PackageQuantity</w:t>
              </w:r>
            </w:hyperlink>
            <w:hyperlink w:anchor="_PackageQuantity" w:history="1"/>
          </w:p>
        </w:tc>
      </w:tr>
    </w:tbl>
    <w:p w14:paraId="6D56DB5E" w14:textId="77777777" w:rsidR="00882D34" w:rsidRPr="004E63DE" w:rsidRDefault="00882D34" w:rsidP="005379BF">
      <w:pPr>
        <w:pStyle w:val="4"/>
        <w:rPr>
          <w:i w:val="0"/>
          <w:iCs w:val="0"/>
        </w:rPr>
      </w:pPr>
      <w:bookmarkStart w:id="733" w:name="_LineItems_5"/>
      <w:bookmarkEnd w:id="733"/>
      <w:r w:rsidRPr="539BEBBF">
        <w:rPr>
          <w:i w:val="0"/>
          <w:iCs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882D34" w14:paraId="49BD8042" w14:textId="77777777" w:rsidTr="539BEBBF">
        <w:tc>
          <w:tcPr>
            <w:tcW w:w="1079" w:type="pct"/>
            <w:shd w:val="clear" w:color="auto" w:fill="F2F2F2" w:themeFill="background1" w:themeFillShade="F2"/>
          </w:tcPr>
          <w:p w14:paraId="382A9D42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55DFCD69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05D80639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4B735A59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35DF787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66EDBECC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82D34" w14:paraId="41D96799" w14:textId="77777777" w:rsidTr="539BEBBF">
        <w:tc>
          <w:tcPr>
            <w:tcW w:w="1079" w:type="pct"/>
          </w:tcPr>
          <w:p w14:paraId="05EE5040" w14:textId="77777777" w:rsidR="00882D34" w:rsidRPr="007525DB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currencyISOCode</w:t>
            </w:r>
          </w:p>
        </w:tc>
        <w:tc>
          <w:tcPr>
            <w:tcW w:w="1091" w:type="pct"/>
          </w:tcPr>
          <w:p w14:paraId="22896CC9" w14:textId="77777777" w:rsidR="00882D34" w:rsidRPr="00A10F6B" w:rsidRDefault="539BEBBF" w:rsidP="00082F29">
            <w:pPr>
              <w:spacing w:after="0"/>
              <w:rPr>
                <w:highlight w:val="green"/>
              </w:rPr>
            </w:pPr>
            <w:r>
              <w:t xml:space="preserve">Трехбуквенный код валюты, согласно </w:t>
            </w:r>
            <w:r w:rsidRPr="539BEBBF">
              <w:rPr>
                <w:lang w:val="en-US"/>
              </w:rPr>
              <w:t>ISO</w:t>
            </w:r>
            <w:r>
              <w:t>-4217 (3-</w:t>
            </w:r>
            <w:r w:rsidRPr="539BEBBF">
              <w:rPr>
                <w:lang w:val="en-US"/>
              </w:rPr>
              <w:t>alpha</w:t>
            </w:r>
            <w:r>
              <w:t>)</w:t>
            </w:r>
          </w:p>
        </w:tc>
        <w:tc>
          <w:tcPr>
            <w:tcW w:w="620" w:type="pct"/>
          </w:tcPr>
          <w:p w14:paraId="0D1F2414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7EB7CA8F" w14:textId="77777777" w:rsidR="00882D34" w:rsidRPr="00C73FB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T(=3)</w:t>
            </w:r>
          </w:p>
        </w:tc>
        <w:tc>
          <w:tcPr>
            <w:tcW w:w="578" w:type="pct"/>
          </w:tcPr>
          <w:p w14:paraId="6BE2D219" w14:textId="77777777" w:rsidR="00882D34" w:rsidRPr="002B2461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7A2F68D" w14:textId="77777777" w:rsidR="00882D34" w:rsidRPr="00082F29" w:rsidRDefault="00882D34" w:rsidP="00082F29">
            <w:pPr>
              <w:spacing w:after="0"/>
            </w:pPr>
          </w:p>
        </w:tc>
      </w:tr>
      <w:tr w:rsidR="00882D34" w14:paraId="1391144F" w14:textId="77777777" w:rsidTr="539BEBBF">
        <w:tc>
          <w:tcPr>
            <w:tcW w:w="1079" w:type="pct"/>
          </w:tcPr>
          <w:p w14:paraId="4C683378" w14:textId="77777777" w:rsidR="00882D34" w:rsidRPr="004C4339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lineItem</w:t>
            </w:r>
          </w:p>
        </w:tc>
        <w:tc>
          <w:tcPr>
            <w:tcW w:w="1091" w:type="pct"/>
          </w:tcPr>
          <w:p w14:paraId="548B6918" w14:textId="77777777" w:rsidR="00882D34" w:rsidRPr="00F94A2B" w:rsidRDefault="539BEBBF" w:rsidP="00082F29">
            <w:pPr>
              <w:spacing w:after="0"/>
            </w:pPr>
            <w:r>
              <w:t>Товарная позиция.</w:t>
            </w:r>
          </w:p>
          <w:p w14:paraId="034BAA25" w14:textId="77777777" w:rsidR="00882D34" w:rsidRPr="00F94A2B" w:rsidRDefault="539BEBBF" w:rsidP="00082F29">
            <w:pPr>
              <w:spacing w:after="0"/>
              <w:rPr>
                <w:sz w:val="18"/>
                <w:szCs w:val="18"/>
              </w:rPr>
            </w:pPr>
            <w:r w:rsidRPr="539BEBBF">
              <w:rPr>
                <w:sz w:val="18"/>
                <w:szCs w:val="18"/>
              </w:rPr>
              <w:t>Перечисляются все отгруженные позиции.</w:t>
            </w:r>
          </w:p>
        </w:tc>
        <w:tc>
          <w:tcPr>
            <w:tcW w:w="620" w:type="pct"/>
          </w:tcPr>
          <w:p w14:paraId="08CAFA8D" w14:textId="77777777" w:rsidR="00882D34" w:rsidRDefault="539BEBBF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37" w:type="pct"/>
          </w:tcPr>
          <w:p w14:paraId="6DFAB409" w14:textId="77777777" w:rsidR="00882D34" w:rsidRPr="00C73FBB" w:rsidRDefault="00882D34" w:rsidP="004E63D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45D9B2AC" w14:textId="77777777" w:rsidR="00882D34" w:rsidRDefault="539BEBBF" w:rsidP="004E63DE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4BA85350" w14:textId="79CE0F20" w:rsidR="00882D34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LineItem_6" w:history="1">
              <w:r w:rsidRPr="00111219">
                <w:rPr>
                  <w:rStyle w:val="aff5"/>
                </w:rPr>
                <w:t>LineItem</w:t>
              </w:r>
            </w:hyperlink>
            <w:del w:id="734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"_LineItem_6" </w:delInstrText>
              </w:r>
              <w:r w:rsidR="00BB747B">
                <w:fldChar w:fldCharType="end"/>
              </w:r>
            </w:del>
            <w:ins w:id="735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"_LineItem_6" </w:instrText>
              </w:r>
              <w:r w:rsidR="00864853">
                <w:fldChar w:fldCharType="end"/>
              </w:r>
            </w:ins>
          </w:p>
        </w:tc>
      </w:tr>
      <w:tr w:rsidR="00882D34" w:rsidRPr="008B0DF9" w14:paraId="4290FC75" w14:textId="77777777" w:rsidTr="539BEBBF">
        <w:tc>
          <w:tcPr>
            <w:tcW w:w="1079" w:type="pct"/>
          </w:tcPr>
          <w:p w14:paraId="3FC4D1EC" w14:textId="77777777" w:rsidR="00882D34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totalSumExcludingTaxes</w:t>
            </w:r>
          </w:p>
        </w:tc>
        <w:tc>
          <w:tcPr>
            <w:tcW w:w="1091" w:type="pct"/>
          </w:tcPr>
          <w:p w14:paraId="7CB61F8D" w14:textId="77777777" w:rsidR="00882D34" w:rsidRDefault="539BEBBF" w:rsidP="00082F29">
            <w:pPr>
              <w:spacing w:after="0"/>
            </w:pPr>
            <w:r>
              <w:t xml:space="preserve">Общая сумма </w:t>
            </w:r>
            <w:r>
              <w:lastRenderedPageBreak/>
              <w:t>отгруженных товарных позиций без НДС</w:t>
            </w:r>
          </w:p>
        </w:tc>
        <w:tc>
          <w:tcPr>
            <w:tcW w:w="620" w:type="pct"/>
          </w:tcPr>
          <w:p w14:paraId="71E555BC" w14:textId="77777777" w:rsidR="00882D34" w:rsidRDefault="539BEBBF" w:rsidP="004E63DE">
            <w:pPr>
              <w:spacing w:after="0" w:line="276" w:lineRule="auto"/>
              <w:jc w:val="center"/>
            </w:pPr>
            <w:r>
              <w:lastRenderedPageBreak/>
              <w:t>П</w:t>
            </w:r>
          </w:p>
        </w:tc>
        <w:tc>
          <w:tcPr>
            <w:tcW w:w="537" w:type="pct"/>
          </w:tcPr>
          <w:p w14:paraId="061714B2" w14:textId="77777777" w:rsidR="00882D34" w:rsidRDefault="539BEBBF" w:rsidP="004E63DE">
            <w:pPr>
              <w:spacing w:after="0" w:line="276" w:lineRule="auto"/>
              <w:jc w:val="center"/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3E81ACD5" w14:textId="77777777" w:rsidR="00882D34" w:rsidRPr="00C73FBB" w:rsidRDefault="539BEBBF" w:rsidP="004E63D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FD03BC0" w14:textId="77777777" w:rsidR="00882D34" w:rsidRPr="00082F29" w:rsidRDefault="00882D34" w:rsidP="00082F29">
            <w:pPr>
              <w:spacing w:after="0" w:line="276" w:lineRule="auto"/>
              <w:rPr>
                <w:highlight w:val="yellow"/>
              </w:rPr>
            </w:pPr>
          </w:p>
        </w:tc>
      </w:tr>
      <w:tr w:rsidR="00882D34" w14:paraId="074BEB4C" w14:textId="77777777" w:rsidTr="539BEBBF">
        <w:trPr>
          <w:trHeight w:val="138"/>
        </w:trPr>
        <w:tc>
          <w:tcPr>
            <w:tcW w:w="1079" w:type="pct"/>
          </w:tcPr>
          <w:p w14:paraId="4F31E7D3" w14:textId="77777777" w:rsidR="00882D34" w:rsidRDefault="00882D34" w:rsidP="00082F29">
            <w:pPr>
              <w:spacing w:after="0"/>
              <w:rPr>
                <w:lang w:val="en-US"/>
              </w:rPr>
            </w:pPr>
            <w:bookmarkStart w:id="736" w:name="_LineItem_3"/>
            <w:bookmarkEnd w:id="736"/>
            <w:r>
              <w:rPr>
                <w:lang w:val="en-US"/>
              </w:rPr>
              <w:t>totalVATAmount</w:t>
            </w:r>
          </w:p>
        </w:tc>
        <w:tc>
          <w:tcPr>
            <w:tcW w:w="1091" w:type="pct"/>
          </w:tcPr>
          <w:p w14:paraId="489762E4" w14:textId="77777777" w:rsidR="00882D34" w:rsidRPr="006C0430" w:rsidRDefault="539BEBBF" w:rsidP="00082F29">
            <w:pPr>
              <w:spacing w:after="0"/>
            </w:pPr>
            <w:r>
              <w:t>Общая сумма НДС по всему документу</w:t>
            </w:r>
          </w:p>
        </w:tc>
        <w:tc>
          <w:tcPr>
            <w:tcW w:w="620" w:type="pct"/>
          </w:tcPr>
          <w:p w14:paraId="72B9AB7A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57F461AD" w14:textId="77777777" w:rsidR="00882D34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55541B83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6B05F7D" w14:textId="77777777" w:rsidR="00882D34" w:rsidRPr="00082F29" w:rsidRDefault="00882D34" w:rsidP="00082F29">
            <w:pPr>
              <w:spacing w:after="0"/>
              <w:rPr>
                <w:highlight w:val="yellow"/>
              </w:rPr>
            </w:pPr>
          </w:p>
        </w:tc>
      </w:tr>
      <w:tr w:rsidR="00882D34" w14:paraId="61ECA0CB" w14:textId="77777777" w:rsidTr="539BEBBF">
        <w:trPr>
          <w:trHeight w:val="200"/>
        </w:trPr>
        <w:tc>
          <w:tcPr>
            <w:tcW w:w="1079" w:type="pct"/>
          </w:tcPr>
          <w:p w14:paraId="068E6E85" w14:textId="77777777" w:rsidR="00882D34" w:rsidRPr="00E23DA2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totalAmount</w:t>
            </w:r>
          </w:p>
        </w:tc>
        <w:tc>
          <w:tcPr>
            <w:tcW w:w="1091" w:type="pct"/>
          </w:tcPr>
          <w:p w14:paraId="2132A8BA" w14:textId="77777777" w:rsidR="00882D34" w:rsidRPr="00E23DA2" w:rsidRDefault="539BEBBF" w:rsidP="00082F29">
            <w:pPr>
              <w:spacing w:after="0"/>
            </w:pPr>
            <w:r>
              <w:t>Общая сумма с НДС по документу</w:t>
            </w:r>
          </w:p>
        </w:tc>
        <w:tc>
          <w:tcPr>
            <w:tcW w:w="620" w:type="pct"/>
          </w:tcPr>
          <w:p w14:paraId="2F7FBB31" w14:textId="77777777" w:rsidR="00882D34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523D158D" w14:textId="77777777" w:rsidR="00882D34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0C709865" w14:textId="77777777" w:rsidR="00882D34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69309D2" w14:textId="77777777" w:rsidR="00882D34" w:rsidRPr="00082F29" w:rsidRDefault="00882D34" w:rsidP="00082F29">
            <w:pPr>
              <w:spacing w:after="0"/>
            </w:pPr>
          </w:p>
        </w:tc>
      </w:tr>
      <w:tr w:rsidR="00D274C3" w14:paraId="1161E532" w14:textId="77777777" w:rsidTr="539BEBBF">
        <w:trPr>
          <w:trHeight w:val="200"/>
        </w:trPr>
        <w:tc>
          <w:tcPr>
            <w:tcW w:w="1079" w:type="pct"/>
          </w:tcPr>
          <w:p w14:paraId="4DE16DFA" w14:textId="77777777" w:rsidR="00D274C3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c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argoSpaceInfo</w:t>
            </w:r>
          </w:p>
        </w:tc>
        <w:tc>
          <w:tcPr>
            <w:tcW w:w="1091" w:type="pct"/>
          </w:tcPr>
          <w:p w14:paraId="5C44EEAE" w14:textId="77777777" w:rsidR="00D274C3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Информация о грузовых местах</w:t>
            </w:r>
          </w:p>
        </w:tc>
        <w:tc>
          <w:tcPr>
            <w:tcW w:w="620" w:type="pct"/>
          </w:tcPr>
          <w:p w14:paraId="5B856166" w14:textId="77777777" w:rsidR="00D274C3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C</w:t>
            </w:r>
          </w:p>
        </w:tc>
        <w:tc>
          <w:tcPr>
            <w:tcW w:w="537" w:type="pct"/>
          </w:tcPr>
          <w:p w14:paraId="26F67E3E" w14:textId="77777777" w:rsidR="00D274C3" w:rsidRPr="00A40980" w:rsidRDefault="00D274C3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578" w:type="pct"/>
          </w:tcPr>
          <w:p w14:paraId="5955D17C" w14:textId="77777777" w:rsidR="00D274C3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</w:tcPr>
          <w:p w14:paraId="4C526E65" w14:textId="7127439F" w:rsidR="00D274C3" w:rsidRPr="00082F29" w:rsidRDefault="539BEBBF" w:rsidP="00082F29">
            <w:pPr>
              <w:spacing w:after="0"/>
            </w:pPr>
            <w:r w:rsidRPr="539BEBBF">
              <w:rPr>
                <w:color w:val="767171"/>
              </w:rPr>
              <w:t xml:space="preserve">Кастомное поле. Используется только при отгрузке фармацевтических и медицинских товаров. Описание элемента представлено в таблице </w:t>
            </w:r>
            <w:hyperlink w:anchor="_Contractror_1" w:history="1">
              <w:r w:rsidRPr="00111219">
                <w:rPr>
                  <w:rStyle w:val="aff5"/>
                </w:rPr>
                <w:t>CargoSpaceInfo</w:t>
              </w:r>
            </w:hyperlink>
            <w:del w:id="73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"_CargoSpaceInfo" </w:delInstrText>
              </w:r>
              <w:r w:rsidR="00BB747B">
                <w:fldChar w:fldCharType="end"/>
              </w:r>
            </w:del>
            <w:ins w:id="73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"_CargoSpaceInfo" </w:instrText>
              </w:r>
              <w:r w:rsidR="00864853">
                <w:fldChar w:fldCharType="end"/>
              </w:r>
            </w:ins>
          </w:p>
        </w:tc>
      </w:tr>
      <w:tr w:rsidR="00D274C3" w14:paraId="628E857D" w14:textId="77777777" w:rsidTr="539BEBBF">
        <w:trPr>
          <w:trHeight w:val="200"/>
        </w:trPr>
        <w:tc>
          <w:tcPr>
            <w:tcW w:w="1079" w:type="pct"/>
          </w:tcPr>
          <w:p w14:paraId="73A27418" w14:textId="77777777" w:rsidR="00D274C3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easurmentInfo</w:t>
            </w:r>
          </w:p>
        </w:tc>
        <w:tc>
          <w:tcPr>
            <w:tcW w:w="1091" w:type="pct"/>
          </w:tcPr>
          <w:p w14:paraId="3A4CC11E" w14:textId="77777777" w:rsidR="00D274C3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Информация о весе</w:t>
            </w:r>
          </w:p>
        </w:tc>
        <w:tc>
          <w:tcPr>
            <w:tcW w:w="620" w:type="pct"/>
          </w:tcPr>
          <w:p w14:paraId="2D99743E" w14:textId="77777777" w:rsidR="00D274C3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C</w:t>
            </w:r>
          </w:p>
        </w:tc>
        <w:tc>
          <w:tcPr>
            <w:tcW w:w="537" w:type="pct"/>
          </w:tcPr>
          <w:p w14:paraId="730D27EA" w14:textId="77777777" w:rsidR="00D274C3" w:rsidRPr="00A40980" w:rsidRDefault="00D274C3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578" w:type="pct"/>
          </w:tcPr>
          <w:p w14:paraId="5AC14174" w14:textId="77777777" w:rsidR="00D274C3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4" w:type="pct"/>
          </w:tcPr>
          <w:p w14:paraId="42F8EC50" w14:textId="0A5A147D" w:rsidR="00D274C3" w:rsidRPr="00082F29" w:rsidRDefault="539BEBBF" w:rsidP="00082F29">
            <w:pPr>
              <w:spacing w:after="0"/>
            </w:pPr>
            <w:r w:rsidRPr="539BEBBF">
              <w:rPr>
                <w:color w:val="767171"/>
              </w:rPr>
              <w:t xml:space="preserve">Кастомное поле. Используется только при отгрузке фармацевтических и медицинских товаров. Описание элемента представлено в таблице </w:t>
            </w:r>
            <w:hyperlink w:anchor="_MeasurementInfo_2" w:history="1">
              <w:r w:rsidRPr="00111219">
                <w:rPr>
                  <w:rStyle w:val="aff5"/>
                </w:rPr>
                <w:t>MeasurementInfo</w:t>
              </w:r>
            </w:hyperlink>
            <w:del w:id="73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"_MeasurementInfo_1" </w:delInstrText>
              </w:r>
              <w:r w:rsidR="00BB747B">
                <w:fldChar w:fldCharType="end"/>
              </w:r>
            </w:del>
            <w:ins w:id="74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"_MeasurementInfo_1" </w:instrText>
              </w:r>
              <w:r w:rsidR="00864853">
                <w:fldChar w:fldCharType="end"/>
              </w:r>
            </w:ins>
          </w:p>
        </w:tc>
      </w:tr>
    </w:tbl>
    <w:p w14:paraId="10A3F0BE" w14:textId="77777777" w:rsidR="00882D34" w:rsidRPr="00F94A2B" w:rsidRDefault="00882D34" w:rsidP="005379BF">
      <w:pPr>
        <w:pStyle w:val="5"/>
        <w:rPr>
          <w:b/>
          <w:bCs/>
          <w:i/>
          <w:iCs/>
          <w:color w:val="auto"/>
        </w:rPr>
      </w:pPr>
      <w:bookmarkStart w:id="741" w:name="_LineItem_6"/>
      <w:bookmarkEnd w:id="741"/>
      <w:r w:rsidRPr="539BEBBF">
        <w:rPr>
          <w:b/>
          <w:bCs/>
          <w:i/>
          <w:iCs/>
          <w:color w:val="auto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8"/>
        <w:gridCol w:w="2408"/>
        <w:gridCol w:w="1420"/>
        <w:gridCol w:w="1133"/>
        <w:gridCol w:w="1277"/>
        <w:gridCol w:w="2408"/>
        <w:tblGridChange w:id="742">
          <w:tblGrid>
            <w:gridCol w:w="2378"/>
            <w:gridCol w:w="1"/>
            <w:gridCol w:w="2405"/>
            <w:gridCol w:w="2"/>
            <w:gridCol w:w="1418"/>
            <w:gridCol w:w="2"/>
            <w:gridCol w:w="1131"/>
            <w:gridCol w:w="2"/>
            <w:gridCol w:w="1275"/>
            <w:gridCol w:w="2"/>
            <w:gridCol w:w="2408"/>
          </w:tblGrid>
        </w:tblGridChange>
      </w:tblGrid>
      <w:tr w:rsidR="004E63DE" w14:paraId="3EA33942" w14:textId="77777777" w:rsidTr="009F745E">
        <w:tc>
          <w:tcPr>
            <w:tcW w:w="1079" w:type="pct"/>
            <w:shd w:val="clear" w:color="auto" w:fill="F2F2F2" w:themeFill="background1" w:themeFillShade="F2"/>
          </w:tcPr>
          <w:p w14:paraId="7C5764D0" w14:textId="77777777" w:rsidR="00882D34" w:rsidRDefault="539BEBBF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2" w:type="pct"/>
            <w:shd w:val="clear" w:color="auto" w:fill="F2F2F2" w:themeFill="background1" w:themeFillShade="F2"/>
          </w:tcPr>
          <w:p w14:paraId="3FC37DD1" w14:textId="77777777" w:rsidR="00882D34" w:rsidRDefault="539BEBBF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49BE9750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2FBFB07B" w14:textId="77777777" w:rsidR="00882D34" w:rsidRDefault="539BEBBF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67E21F0B" w14:textId="77777777" w:rsidR="00882D34" w:rsidRDefault="539BEBBF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2" w:type="pct"/>
            <w:shd w:val="clear" w:color="auto" w:fill="F2F2F2" w:themeFill="background1" w:themeFillShade="F2"/>
          </w:tcPr>
          <w:p w14:paraId="68CDEA52" w14:textId="77777777" w:rsidR="00882D34" w:rsidRPr="00082F29" w:rsidRDefault="539BEBBF" w:rsidP="00082F29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3A2E3D" w:rsidRPr="003A2E3D" w14:paraId="2FC0565C" w14:textId="77777777" w:rsidTr="009F745E">
        <w:trPr>
          <w:trHeight w:val="75"/>
        </w:trPr>
        <w:tc>
          <w:tcPr>
            <w:tcW w:w="1079" w:type="pct"/>
          </w:tcPr>
          <w:p w14:paraId="16D88148" w14:textId="77777777" w:rsidR="003A2E3D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packageLevel</w:t>
            </w:r>
          </w:p>
        </w:tc>
        <w:tc>
          <w:tcPr>
            <w:tcW w:w="1092" w:type="pct"/>
          </w:tcPr>
          <w:p w14:paraId="0AE454A4" w14:textId="77777777" w:rsidR="003A2E3D" w:rsidRPr="003A2E3D" w:rsidRDefault="539BEBBF" w:rsidP="00082F29">
            <w:pPr>
              <w:spacing w:after="0"/>
              <w:rPr>
                <w:lang w:val="en-US"/>
              </w:rPr>
            </w:pPr>
            <w:r>
              <w:t>Уровень иерархии родительской упаковки</w:t>
            </w:r>
          </w:p>
        </w:tc>
        <w:tc>
          <w:tcPr>
            <w:tcW w:w="644" w:type="pct"/>
          </w:tcPr>
          <w:p w14:paraId="748FD4DE" w14:textId="77777777" w:rsidR="003A2E3D" w:rsidRPr="003A2E3D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CE638D1" w14:textId="77777777" w:rsidR="003A2E3D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N(1-13)</w:t>
            </w:r>
          </w:p>
        </w:tc>
        <w:tc>
          <w:tcPr>
            <w:tcW w:w="579" w:type="pct"/>
          </w:tcPr>
          <w:p w14:paraId="371E809E" w14:textId="77777777" w:rsidR="003A2E3D" w:rsidRPr="003A2E3D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2" w:type="pct"/>
          </w:tcPr>
          <w:p w14:paraId="28390D4F" w14:textId="77777777" w:rsidR="003A2E3D" w:rsidRPr="003A2E3D" w:rsidRDefault="539BEBBF" w:rsidP="00082F29">
            <w:pPr>
              <w:spacing w:after="0"/>
            </w:pPr>
            <w:r>
              <w:t xml:space="preserve">Обязательно должно быть заполнено в </w:t>
            </w:r>
            <w:r w:rsidRPr="539BEBBF">
              <w:rPr>
                <w:lang w:val="en-US"/>
              </w:rPr>
              <w:t>DESADV</w:t>
            </w:r>
            <w:r>
              <w:t xml:space="preserve"> с </w:t>
            </w:r>
            <w:r w:rsidRPr="539BEBBF">
              <w:rPr>
                <w:lang w:val="en-US"/>
              </w:rPr>
              <w:t>SSCC</w:t>
            </w:r>
            <w:r>
              <w:t xml:space="preserve"> (с информацией об упаковках)</w:t>
            </w:r>
          </w:p>
        </w:tc>
      </w:tr>
      <w:tr w:rsidR="002B2461" w14:paraId="6602CB7B" w14:textId="77777777" w:rsidTr="009F745E">
        <w:trPr>
          <w:trHeight w:val="75"/>
        </w:trPr>
        <w:tc>
          <w:tcPr>
            <w:tcW w:w="1079" w:type="pct"/>
          </w:tcPr>
          <w:p w14:paraId="00BDC5EB" w14:textId="77777777" w:rsidR="002B2461" w:rsidRPr="00525090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gtin</w:t>
            </w:r>
          </w:p>
        </w:tc>
        <w:tc>
          <w:tcPr>
            <w:tcW w:w="1092" w:type="pct"/>
          </w:tcPr>
          <w:p w14:paraId="0B5E6838" w14:textId="77777777" w:rsidR="002B2461" w:rsidRPr="002B2461" w:rsidRDefault="539BEBBF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Штрихкод (</w:t>
            </w:r>
            <w:r w:rsidRPr="539BEBBF"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644" w:type="pct"/>
          </w:tcPr>
          <w:p w14:paraId="3FD0E764" w14:textId="77777777" w:rsidR="002B2461" w:rsidRPr="00470F05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C49AB66" w14:textId="77777777" w:rsidR="002B2461" w:rsidRPr="00470F05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T(1-14)</w:t>
            </w:r>
          </w:p>
        </w:tc>
        <w:tc>
          <w:tcPr>
            <w:tcW w:w="579" w:type="pct"/>
          </w:tcPr>
          <w:p w14:paraId="414155E6" w14:textId="77777777" w:rsidR="002B2461" w:rsidRPr="00470F05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2" w:type="pct"/>
          </w:tcPr>
          <w:p w14:paraId="02893D56" w14:textId="77777777" w:rsidR="002B2461" w:rsidRPr="00082F29" w:rsidRDefault="539BEBBF" w:rsidP="00082F29">
            <w:pPr>
              <w:spacing w:after="0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2B2461" w14:paraId="4092F8B4" w14:textId="77777777" w:rsidTr="009F745E">
        <w:trPr>
          <w:trHeight w:val="238"/>
        </w:trPr>
        <w:tc>
          <w:tcPr>
            <w:tcW w:w="1079" w:type="pct"/>
          </w:tcPr>
          <w:p w14:paraId="14451337" w14:textId="77777777" w:rsidR="002B2461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internalBuyerCode</w:t>
            </w:r>
          </w:p>
        </w:tc>
        <w:tc>
          <w:tcPr>
            <w:tcW w:w="1092" w:type="pct"/>
          </w:tcPr>
          <w:p w14:paraId="38FEF42E" w14:textId="77777777" w:rsidR="002B2461" w:rsidRDefault="539BEBBF" w:rsidP="00082F29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644" w:type="pct"/>
          </w:tcPr>
          <w:p w14:paraId="27EA6254" w14:textId="77777777" w:rsidR="002B2461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5CAED48" w14:textId="77777777" w:rsidR="002B2461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34FDC8E9" w14:textId="77777777" w:rsidR="002B2461" w:rsidRPr="00C73FBB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2" w:type="pct"/>
          </w:tcPr>
          <w:p w14:paraId="07115FC0" w14:textId="77777777" w:rsidR="002B2461" w:rsidRPr="00082F29" w:rsidRDefault="539BEBBF" w:rsidP="00082F29">
            <w:pPr>
              <w:spacing w:after="0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2B2461" w14:paraId="20F404C8" w14:textId="77777777" w:rsidTr="009F745E">
        <w:trPr>
          <w:trHeight w:val="538"/>
        </w:trPr>
        <w:tc>
          <w:tcPr>
            <w:tcW w:w="1079" w:type="pct"/>
          </w:tcPr>
          <w:p w14:paraId="615BF4D2" w14:textId="77777777" w:rsidR="002B2461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internalSupplierCode</w:t>
            </w:r>
          </w:p>
        </w:tc>
        <w:tc>
          <w:tcPr>
            <w:tcW w:w="1092" w:type="pct"/>
          </w:tcPr>
          <w:p w14:paraId="1FCBF78E" w14:textId="77777777" w:rsidR="002B2461" w:rsidRPr="0001391F" w:rsidRDefault="539BEBBF" w:rsidP="00082F29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644" w:type="pct"/>
          </w:tcPr>
          <w:p w14:paraId="6EE4BF33" w14:textId="77777777" w:rsidR="002B2461" w:rsidRDefault="539BEBBF" w:rsidP="004E63D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88805B5" w14:textId="77777777" w:rsidR="002B2461" w:rsidRPr="00881AA0" w:rsidRDefault="539BEBBF" w:rsidP="004E63DE">
            <w:pPr>
              <w:spacing w:after="0" w:line="276" w:lineRule="auto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35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754FC618" w14:textId="77777777" w:rsidR="002B2461" w:rsidRPr="00C73FBB" w:rsidRDefault="539BEBBF" w:rsidP="004E63D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2" w:type="pct"/>
          </w:tcPr>
          <w:p w14:paraId="106F82A7" w14:textId="77777777" w:rsidR="002B2461" w:rsidRPr="00082F29" w:rsidRDefault="539BEBBF" w:rsidP="00082F29">
            <w:pPr>
              <w:spacing w:after="0"/>
            </w:pPr>
            <w:r>
              <w:t xml:space="preserve">Обязательно должно быть заполнено хотя бы одно из полей: </w:t>
            </w:r>
            <w:r w:rsidRPr="539BEBBF">
              <w:rPr>
                <w:lang w:val="en-US"/>
              </w:rPr>
              <w:t>gtin</w:t>
            </w:r>
            <w:r>
              <w:t xml:space="preserve">, </w:t>
            </w:r>
            <w:r w:rsidRPr="539BEBBF">
              <w:rPr>
                <w:lang w:val="en-US"/>
              </w:rPr>
              <w:t>internalBuyerCode</w:t>
            </w:r>
            <w:r>
              <w:t xml:space="preserve">, </w:t>
            </w:r>
            <w:r w:rsidRPr="539BEBBF">
              <w:rPr>
                <w:lang w:val="en-US"/>
              </w:rPr>
              <w:t>internalSupplierCode</w:t>
            </w:r>
            <w:r>
              <w:t>.</w:t>
            </w:r>
          </w:p>
        </w:tc>
      </w:tr>
      <w:tr w:rsidR="002B2461" w:rsidRPr="00A40980" w14:paraId="6D62945E" w14:textId="77777777" w:rsidTr="009F745E">
        <w:trPr>
          <w:trHeight w:val="538"/>
        </w:trPr>
        <w:tc>
          <w:tcPr>
            <w:tcW w:w="1079" w:type="pct"/>
          </w:tcPr>
          <w:p w14:paraId="4C682467" w14:textId="77777777" w:rsidR="002B2461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lastRenderedPageBreak/>
              <w:t>f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oreignTradeCode</w:t>
            </w:r>
          </w:p>
        </w:tc>
        <w:tc>
          <w:tcPr>
            <w:tcW w:w="1092" w:type="pct"/>
          </w:tcPr>
          <w:p w14:paraId="524962A7" w14:textId="77777777" w:rsidR="002B2461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Код ТНВД</w:t>
            </w:r>
          </w:p>
        </w:tc>
        <w:tc>
          <w:tcPr>
            <w:tcW w:w="644" w:type="pct"/>
          </w:tcPr>
          <w:p w14:paraId="645A7556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7D5447D2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T(1-17)</w:t>
            </w:r>
          </w:p>
        </w:tc>
        <w:tc>
          <w:tcPr>
            <w:tcW w:w="579" w:type="pct"/>
          </w:tcPr>
          <w:p w14:paraId="25542C7E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293B9226" w14:textId="77777777" w:rsidR="002B2461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2B2461" w:rsidRPr="00A40980" w14:paraId="51B0FD86" w14:textId="77777777" w:rsidTr="009F745E">
        <w:trPr>
          <w:trHeight w:val="538"/>
        </w:trPr>
        <w:tc>
          <w:tcPr>
            <w:tcW w:w="1079" w:type="pct"/>
          </w:tcPr>
          <w:p w14:paraId="79E2CECF" w14:textId="77777777" w:rsidR="002B2461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classificationOfOKP</w:t>
            </w:r>
          </w:p>
        </w:tc>
        <w:tc>
          <w:tcPr>
            <w:tcW w:w="1092" w:type="pct"/>
          </w:tcPr>
          <w:p w14:paraId="0D24D45D" w14:textId="77777777" w:rsidR="002B2461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Код ОК</w:t>
            </w:r>
            <w:r w:rsidRPr="539BEBBF">
              <w:rPr>
                <w:rFonts w:ascii="Consolas,Calibri" w:eastAsia="Consolas,Calibri" w:hAnsi="Consolas,Calibri" w:cs="Consolas,Calibri"/>
                <w:color w:val="767171"/>
              </w:rPr>
              <w:t>П</w:t>
            </w:r>
          </w:p>
        </w:tc>
        <w:tc>
          <w:tcPr>
            <w:tcW w:w="644" w:type="pct"/>
          </w:tcPr>
          <w:p w14:paraId="58F39C52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14C0D9E5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T(1-17)</w:t>
            </w:r>
          </w:p>
        </w:tc>
        <w:tc>
          <w:tcPr>
            <w:tcW w:w="579" w:type="pct"/>
          </w:tcPr>
          <w:p w14:paraId="4573F371" w14:textId="77777777" w:rsidR="002B2461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0C4F1A4F" w14:textId="77777777" w:rsidR="002B2461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2B2461" w14:paraId="3DE0E8B7" w14:textId="77777777" w:rsidTr="009F745E">
        <w:trPr>
          <w:trHeight w:val="538"/>
        </w:trPr>
        <w:tc>
          <w:tcPr>
            <w:tcW w:w="1079" w:type="pct"/>
          </w:tcPr>
          <w:p w14:paraId="0DFAD9B2" w14:textId="77777777" w:rsidR="002B2461" w:rsidRPr="00B03C3E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s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erialNumber</w:t>
            </w:r>
          </w:p>
        </w:tc>
        <w:tc>
          <w:tcPr>
            <w:tcW w:w="1092" w:type="pct"/>
          </w:tcPr>
          <w:p w14:paraId="6B7E373C" w14:textId="77777777" w:rsidR="002B2461" w:rsidRPr="00B03C3E" w:rsidRDefault="539BEBBF" w:rsidP="00082F29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Серийный номер товарной позиции</w:t>
            </w:r>
          </w:p>
        </w:tc>
        <w:tc>
          <w:tcPr>
            <w:tcW w:w="644" w:type="pct"/>
          </w:tcPr>
          <w:p w14:paraId="6419F421" w14:textId="77777777" w:rsidR="002B2461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2B76F14" w14:textId="77777777" w:rsidR="002B2461" w:rsidRPr="00C740E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T(1-178)</w:t>
            </w:r>
          </w:p>
        </w:tc>
        <w:tc>
          <w:tcPr>
            <w:tcW w:w="579" w:type="pct"/>
          </w:tcPr>
          <w:p w14:paraId="622D2AFB" w14:textId="77777777" w:rsidR="002B2461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79D6BB6B" w14:textId="77777777" w:rsidR="002B2461" w:rsidRPr="00082F29" w:rsidRDefault="002B2461" w:rsidP="00082F29">
            <w:pPr>
              <w:spacing w:after="0"/>
            </w:pPr>
          </w:p>
        </w:tc>
      </w:tr>
      <w:tr w:rsidR="003E76F8" w14:paraId="52E4EABA" w14:textId="77777777" w:rsidTr="009F745E">
        <w:trPr>
          <w:trHeight w:val="538"/>
        </w:trPr>
        <w:tc>
          <w:tcPr>
            <w:tcW w:w="1079" w:type="pct"/>
          </w:tcPr>
          <w:p w14:paraId="784C7D15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codeOfEgais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92" w:type="pct"/>
          </w:tcPr>
          <w:p w14:paraId="29678F35" w14:textId="77777777" w:rsidR="003E76F8" w:rsidRPr="00B03C3E" w:rsidRDefault="539BEBBF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Код товара в ЕГАИС</w:t>
            </w:r>
          </w:p>
        </w:tc>
        <w:tc>
          <w:tcPr>
            <w:tcW w:w="644" w:type="pct"/>
          </w:tcPr>
          <w:p w14:paraId="04EDB268" w14:textId="77777777" w:rsidR="003E76F8" w:rsidRPr="00A77FF0" w:rsidRDefault="539BEBBF" w:rsidP="003241B5">
            <w:pPr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DE20491" w14:textId="77777777" w:rsidR="003E76F8" w:rsidRDefault="539BEBBF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79" w:type="pct"/>
          </w:tcPr>
          <w:p w14:paraId="52D5FEC6" w14:textId="77777777" w:rsidR="003E76F8" w:rsidRDefault="539BEBBF" w:rsidP="003241B5">
            <w:pPr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769BD26F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1FD1C77C" w14:textId="77777777" w:rsidTr="009F745E">
        <w:tc>
          <w:tcPr>
            <w:tcW w:w="1079" w:type="pct"/>
          </w:tcPr>
          <w:p w14:paraId="330DCBE5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lang w:val="en-US"/>
              </w:rPr>
              <w:t>lotNumberEgais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92" w:type="pct"/>
          </w:tcPr>
          <w:p w14:paraId="3353E05E" w14:textId="77777777" w:rsidR="003E76F8" w:rsidRPr="00B03C3E" w:rsidRDefault="539BEBBF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Идентификатор позиции в ТТН ЕГАИС</w:t>
            </w:r>
          </w:p>
        </w:tc>
        <w:tc>
          <w:tcPr>
            <w:tcW w:w="644" w:type="pct"/>
          </w:tcPr>
          <w:p w14:paraId="33D33743" w14:textId="77777777" w:rsidR="003E76F8" w:rsidRPr="00A77FF0" w:rsidRDefault="539BEBBF" w:rsidP="003241B5">
            <w:pPr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8FBD942" w14:textId="77777777" w:rsidR="003E76F8" w:rsidRDefault="539BEBBF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79" w:type="pct"/>
          </w:tcPr>
          <w:p w14:paraId="00CAA39B" w14:textId="77777777" w:rsidR="003E76F8" w:rsidRDefault="539BEBBF" w:rsidP="003241B5">
            <w:pPr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78F310A0" w14:textId="77777777" w:rsidR="003E76F8" w:rsidRPr="00082F29" w:rsidRDefault="003E76F8" w:rsidP="00082F29">
            <w:pPr>
              <w:spacing w:after="0"/>
            </w:pPr>
          </w:p>
        </w:tc>
      </w:tr>
      <w:tr w:rsidR="009F745E" w14:paraId="008BFFEE" w14:textId="77777777" w:rsidTr="009F745E">
        <w:tc>
          <w:tcPr>
            <w:tcW w:w="1079" w:type="pct"/>
          </w:tcPr>
          <w:p w14:paraId="11F06115" w14:textId="3335DF5A" w:rsidR="009F745E" w:rsidRPr="539BEBBF" w:rsidRDefault="009F745E" w:rsidP="003241B5">
            <w:pPr>
              <w:tabs>
                <w:tab w:val="right" w:pos="2163"/>
              </w:tabs>
              <w:spacing w:after="0"/>
              <w:rPr>
                <w:rFonts w:ascii="Consolas,Calibri" w:eastAsia="Consolas,Calibri" w:hAnsi="Consolas,Calibri" w:cs="Consolas,Calibri"/>
                <w:lang w:val="en-US"/>
              </w:rPr>
            </w:pPr>
            <w:r>
              <w:rPr>
                <w:rFonts w:ascii="Consolas,Calibri" w:eastAsia="Consolas,Calibri" w:hAnsi="Consolas,Calibri" w:cs="Consolas,Calibri"/>
                <w:lang w:val="en-US"/>
              </w:rPr>
              <w:t>veterinaryCertificateMercuryId</w:t>
            </w:r>
          </w:p>
        </w:tc>
        <w:tc>
          <w:tcPr>
            <w:tcW w:w="1092" w:type="pct"/>
          </w:tcPr>
          <w:p w14:paraId="4DC9108F" w14:textId="34C64441" w:rsidR="009F745E" w:rsidRPr="009F745E" w:rsidRDefault="009F745E" w:rsidP="003241B5">
            <w:pPr>
              <w:spacing w:after="0"/>
            </w:pPr>
            <w:r>
              <w:t>Идентификатор ВСД в системе Меркурий</w:t>
            </w:r>
          </w:p>
        </w:tc>
        <w:tc>
          <w:tcPr>
            <w:tcW w:w="644" w:type="pct"/>
          </w:tcPr>
          <w:p w14:paraId="358D250D" w14:textId="3535532C" w:rsidR="009F745E" w:rsidRDefault="009F745E" w:rsidP="003241B5">
            <w:pPr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2D33B2B" w14:textId="634209B0" w:rsidR="009F745E" w:rsidRDefault="009F745E" w:rsidP="003241B5">
            <w:pPr>
              <w:jc w:val="center"/>
            </w:pPr>
            <w:r>
              <w:t>Т(1-70)</w:t>
            </w:r>
          </w:p>
        </w:tc>
        <w:tc>
          <w:tcPr>
            <w:tcW w:w="579" w:type="pct"/>
          </w:tcPr>
          <w:p w14:paraId="7C91931F" w14:textId="777A99BF" w:rsidR="009F745E" w:rsidRDefault="009F745E" w:rsidP="003241B5">
            <w:pPr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77C5F66F" w14:textId="77777777" w:rsidR="009F745E" w:rsidRPr="00082F29" w:rsidRDefault="009F745E" w:rsidP="00082F29">
            <w:pPr>
              <w:spacing w:after="0"/>
            </w:pPr>
          </w:p>
        </w:tc>
      </w:tr>
      <w:tr w:rsidR="003E76F8" w14:paraId="3F6747BE" w14:textId="77777777" w:rsidTr="009F745E">
        <w:tc>
          <w:tcPr>
            <w:tcW w:w="1079" w:type="pct"/>
          </w:tcPr>
          <w:p w14:paraId="4DDE9A91" w14:textId="77777777" w:rsidR="003E76F8" w:rsidRPr="00C36990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typeOfUnit</w:t>
            </w:r>
          </w:p>
        </w:tc>
        <w:tc>
          <w:tcPr>
            <w:tcW w:w="1092" w:type="pct"/>
          </w:tcPr>
          <w:p w14:paraId="6FDC8131" w14:textId="77777777" w:rsidR="003E76F8" w:rsidRDefault="539BEBBF" w:rsidP="00082F29">
            <w:pPr>
              <w:spacing w:after="0"/>
            </w:pPr>
            <w:r>
              <w:t>Признак возвратной тары.</w:t>
            </w:r>
          </w:p>
          <w:p w14:paraId="795530CE" w14:textId="77777777" w:rsidR="003E76F8" w:rsidRPr="00C36990" w:rsidRDefault="539BEBBF" w:rsidP="00082F29">
            <w:pPr>
              <w:spacing w:after="0"/>
            </w:pPr>
            <w:r w:rsidRPr="539BEBBF">
              <w:rPr>
                <w:sz w:val="18"/>
                <w:szCs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644" w:type="pct"/>
          </w:tcPr>
          <w:p w14:paraId="543E405A" w14:textId="77777777" w:rsidR="003E76F8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73379DBA" w14:textId="77777777" w:rsidR="003E76F8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</w:t>
            </w:r>
            <w:r>
              <w:t>17</w:t>
            </w:r>
            <w:r w:rsidRPr="539BEBBF"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37AACB07" w14:textId="77777777" w:rsidR="003E76F8" w:rsidRPr="00C73FBB" w:rsidRDefault="539BEBBF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2" w:type="pct"/>
          </w:tcPr>
          <w:p w14:paraId="2E3B98F2" w14:textId="3CD0BE47" w:rsidR="003E76F8" w:rsidRPr="00082F29" w:rsidRDefault="539BEBBF" w:rsidP="00082F29">
            <w:pPr>
              <w:spacing w:after="0"/>
            </w:pPr>
            <w:r>
              <w:t xml:space="preserve">Код из справочника </w:t>
            </w:r>
            <w:hyperlink w:anchor="_TypeOfUnit" w:history="1">
              <w:r w:rsidRPr="00111219">
                <w:rPr>
                  <w:rStyle w:val="aff5"/>
                </w:rPr>
                <w:t>TypeOfUnit</w:t>
              </w:r>
            </w:hyperlink>
            <w:del w:id="743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"_TypeOfUnit" </w:delInstrText>
              </w:r>
              <w:r w:rsidR="00BB747B">
                <w:fldChar w:fldCharType="end"/>
              </w:r>
            </w:del>
            <w:ins w:id="744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"_TypeOfUnit" </w:instrText>
              </w:r>
              <w:r w:rsidR="00864853">
                <w:fldChar w:fldCharType="end"/>
              </w:r>
            </w:ins>
          </w:p>
        </w:tc>
      </w:tr>
      <w:tr w:rsidR="003E76F8" w14:paraId="65ED749E" w14:textId="77777777" w:rsidTr="009F745E">
        <w:trPr>
          <w:trHeight w:val="288"/>
        </w:trPr>
        <w:tc>
          <w:tcPr>
            <w:tcW w:w="1079" w:type="pct"/>
          </w:tcPr>
          <w:p w14:paraId="783816F7" w14:textId="77777777" w:rsidR="003E76F8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description</w:t>
            </w:r>
          </w:p>
        </w:tc>
        <w:tc>
          <w:tcPr>
            <w:tcW w:w="1092" w:type="pct"/>
          </w:tcPr>
          <w:p w14:paraId="1AD604DC" w14:textId="77777777" w:rsidR="003E76F8" w:rsidRDefault="539BEBBF" w:rsidP="00082F29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644" w:type="pct"/>
          </w:tcPr>
          <w:p w14:paraId="1F851A74" w14:textId="77777777" w:rsidR="003E76F8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054A643" w14:textId="77777777" w:rsidR="003E76F8" w:rsidRPr="004323CB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T(1-178)</w:t>
            </w:r>
          </w:p>
        </w:tc>
        <w:tc>
          <w:tcPr>
            <w:tcW w:w="579" w:type="pct"/>
          </w:tcPr>
          <w:p w14:paraId="5A7B352D" w14:textId="77777777" w:rsidR="003E76F8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43B3DB36" w14:textId="77777777" w:rsidR="003E76F8" w:rsidRPr="00082F29" w:rsidRDefault="003E76F8" w:rsidP="00082F29">
            <w:pPr>
              <w:spacing w:after="0"/>
            </w:pPr>
          </w:p>
        </w:tc>
      </w:tr>
      <w:tr w:rsidR="003E76F8" w:rsidRPr="00A40980" w14:paraId="24E3183B" w14:textId="77777777" w:rsidTr="009F745E">
        <w:tc>
          <w:tcPr>
            <w:tcW w:w="1079" w:type="pct"/>
          </w:tcPr>
          <w:p w14:paraId="619FAE9C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MNN</w:t>
            </w:r>
          </w:p>
        </w:tc>
        <w:tc>
          <w:tcPr>
            <w:tcW w:w="1092" w:type="pct"/>
          </w:tcPr>
          <w:p w14:paraId="45FA6F03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МНН (товара) лекарства</w:t>
            </w:r>
          </w:p>
        </w:tc>
        <w:tc>
          <w:tcPr>
            <w:tcW w:w="644" w:type="pct"/>
          </w:tcPr>
          <w:p w14:paraId="3381A5D9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0FC454EB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Т(1-2560)</w:t>
            </w:r>
          </w:p>
        </w:tc>
        <w:tc>
          <w:tcPr>
            <w:tcW w:w="579" w:type="pct"/>
          </w:tcPr>
          <w:p w14:paraId="79FA821A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1A5E0B45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DF3155" w14:paraId="71023FCF" w14:textId="77777777" w:rsidTr="009F745E">
        <w:tc>
          <w:tcPr>
            <w:tcW w:w="1079" w:type="pct"/>
          </w:tcPr>
          <w:p w14:paraId="372551D2" w14:textId="77777777" w:rsidR="003E76F8" w:rsidRPr="00DF3155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comment</w:t>
            </w:r>
          </w:p>
        </w:tc>
        <w:tc>
          <w:tcPr>
            <w:tcW w:w="1092" w:type="pct"/>
          </w:tcPr>
          <w:p w14:paraId="2DC0BC95" w14:textId="77777777" w:rsidR="003E76F8" w:rsidRPr="00DF3155" w:rsidRDefault="539BEBBF" w:rsidP="00082F29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644" w:type="pct"/>
          </w:tcPr>
          <w:p w14:paraId="560F6B0E" w14:textId="77777777" w:rsidR="003E76F8" w:rsidRPr="00DF3155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88AEA81" w14:textId="77777777" w:rsidR="003E76F8" w:rsidRPr="00DF3155" w:rsidRDefault="539BEBBF" w:rsidP="004E63DE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579" w:type="pct"/>
          </w:tcPr>
          <w:p w14:paraId="74531859" w14:textId="77777777" w:rsidR="003E76F8" w:rsidRPr="00DF3155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32DA0518" w14:textId="77777777" w:rsidR="003E76F8" w:rsidRPr="00DF3155" w:rsidRDefault="003E76F8" w:rsidP="00082F29">
            <w:pPr>
              <w:spacing w:after="0"/>
            </w:pPr>
          </w:p>
        </w:tc>
      </w:tr>
      <w:tr w:rsidR="003E76F8" w:rsidRPr="00A40980" w14:paraId="5E09EA59" w14:textId="77777777" w:rsidTr="009F745E">
        <w:tc>
          <w:tcPr>
            <w:tcW w:w="1079" w:type="pct"/>
          </w:tcPr>
          <w:p w14:paraId="7E56DD15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s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torageConditions</w:t>
            </w:r>
          </w:p>
        </w:tc>
        <w:tc>
          <w:tcPr>
            <w:tcW w:w="1092" w:type="pct"/>
          </w:tcPr>
          <w:p w14:paraId="656C7C9E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Условия хранения</w:t>
            </w:r>
          </w:p>
        </w:tc>
        <w:tc>
          <w:tcPr>
            <w:tcW w:w="644" w:type="pct"/>
          </w:tcPr>
          <w:p w14:paraId="0DF59B55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2254CEDE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</w:rPr>
              <w:t>Т(1-2560)</w:t>
            </w:r>
          </w:p>
        </w:tc>
        <w:tc>
          <w:tcPr>
            <w:tcW w:w="579" w:type="pct"/>
          </w:tcPr>
          <w:p w14:paraId="2A90DCF6" w14:textId="77777777" w:rsidR="003E76F8" w:rsidRPr="00A40980" w:rsidRDefault="539BEBBF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127999B2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14:paraId="4096206F" w14:textId="77777777" w:rsidTr="009F745E">
        <w:tc>
          <w:tcPr>
            <w:tcW w:w="1079" w:type="pct"/>
          </w:tcPr>
          <w:p w14:paraId="3D704A60" w14:textId="77777777" w:rsidR="003E76F8" w:rsidRDefault="539BEBBF" w:rsidP="00082F29">
            <w:pPr>
              <w:spacing w:after="0"/>
              <w:rPr>
                <w:lang w:val="en-US"/>
              </w:rPr>
            </w:pPr>
            <w:r>
              <w:t>orderedQuantity</w:t>
            </w:r>
          </w:p>
        </w:tc>
        <w:tc>
          <w:tcPr>
            <w:tcW w:w="1092" w:type="pct"/>
          </w:tcPr>
          <w:p w14:paraId="17E209E3" w14:textId="77777777" w:rsidR="003E76F8" w:rsidRPr="00A02415" w:rsidRDefault="539BEBBF" w:rsidP="00082F29">
            <w:pPr>
              <w:spacing w:after="0"/>
            </w:pPr>
            <w:r>
              <w:t>Заказанное количество</w:t>
            </w:r>
          </w:p>
        </w:tc>
        <w:tc>
          <w:tcPr>
            <w:tcW w:w="644" w:type="pct"/>
          </w:tcPr>
          <w:p w14:paraId="55A2081B" w14:textId="77777777" w:rsidR="003E76F8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441DC7F4" w14:textId="77777777" w:rsidR="003E76F8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9" w:type="pct"/>
          </w:tcPr>
          <w:p w14:paraId="458CB4CE" w14:textId="77777777" w:rsidR="003E76F8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42012285" w14:textId="2F206C7B" w:rsidR="003E76F8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Pr="00111219">
                <w:rPr>
                  <w:rStyle w:val="aff5"/>
                </w:rPr>
                <w:t>Quantity</w:t>
              </w:r>
            </w:hyperlink>
            <w:del w:id="745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746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3E76F8" w14:paraId="40D75A3B" w14:textId="77777777" w:rsidTr="009F745E">
        <w:tc>
          <w:tcPr>
            <w:tcW w:w="1079" w:type="pct"/>
          </w:tcPr>
          <w:p w14:paraId="5A670D2D" w14:textId="77777777" w:rsidR="003E76F8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despatchedQuantity</w:t>
            </w:r>
          </w:p>
        </w:tc>
        <w:tc>
          <w:tcPr>
            <w:tcW w:w="1092" w:type="pct"/>
          </w:tcPr>
          <w:p w14:paraId="3E7162CC" w14:textId="77777777" w:rsidR="003E76F8" w:rsidRDefault="539BEBBF" w:rsidP="00082F29">
            <w:pPr>
              <w:spacing w:after="0"/>
            </w:pPr>
            <w:r>
              <w:t>Отгруженное количество</w:t>
            </w:r>
          </w:p>
          <w:p w14:paraId="1EE7F1B8" w14:textId="77777777" w:rsidR="003E76F8" w:rsidRPr="00E10C8E" w:rsidRDefault="003E76F8" w:rsidP="00082F2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44" w:type="pct"/>
          </w:tcPr>
          <w:p w14:paraId="4330EFDE" w14:textId="77777777" w:rsidR="003E76F8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476EF130" w14:textId="77777777" w:rsidR="003E76F8" w:rsidRPr="00D91D41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9" w:type="pct"/>
          </w:tcPr>
          <w:p w14:paraId="06279A9A" w14:textId="77777777" w:rsidR="003E76F8" w:rsidRPr="00C73FBB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3862C975" w14:textId="09EE777D" w:rsidR="003E76F8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="00111219" w:rsidRPr="00111219">
                <w:rPr>
                  <w:rStyle w:val="aff5"/>
                </w:rPr>
                <w:t>Quantity</w:t>
              </w:r>
            </w:hyperlink>
            <w:del w:id="747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748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3E76F8" w:rsidRPr="00B95F18" w14:paraId="18C89A16" w14:textId="77777777" w:rsidTr="009F745E">
        <w:tc>
          <w:tcPr>
            <w:tcW w:w="1079" w:type="pct"/>
          </w:tcPr>
          <w:p w14:paraId="20AD6346" w14:textId="77777777" w:rsidR="003E76F8" w:rsidRPr="00676FEB" w:rsidRDefault="539BEBBF" w:rsidP="00082F29">
            <w:pPr>
              <w:spacing w:after="0"/>
            </w:pPr>
            <w:r>
              <w:t>onePlaceQuantity</w:t>
            </w:r>
          </w:p>
        </w:tc>
        <w:tc>
          <w:tcPr>
            <w:tcW w:w="1092" w:type="pct"/>
          </w:tcPr>
          <w:p w14:paraId="36C6461A" w14:textId="77777777" w:rsidR="003E76F8" w:rsidRPr="00676FEB" w:rsidRDefault="539BEBBF" w:rsidP="00082F29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644" w:type="pct"/>
          </w:tcPr>
          <w:p w14:paraId="6F7C2CD5" w14:textId="77777777" w:rsidR="003E76F8" w:rsidRDefault="539BEBBF" w:rsidP="004E63DE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09D0DBF9" w14:textId="77777777" w:rsidR="003E76F8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N(12.3)</w:t>
            </w:r>
          </w:p>
        </w:tc>
        <w:tc>
          <w:tcPr>
            <w:tcW w:w="579" w:type="pct"/>
          </w:tcPr>
          <w:p w14:paraId="2C9384D9" w14:textId="77777777" w:rsidR="003E76F8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325C44CF" w14:textId="1C6AB0DB" w:rsidR="003E76F8" w:rsidRPr="00082F29" w:rsidRDefault="539BEBBF" w:rsidP="00082F29">
            <w:pPr>
              <w:spacing w:after="0"/>
            </w:pPr>
            <w:r>
              <w:t xml:space="preserve">Описание элемента представлено в таблице </w:t>
            </w:r>
            <w:hyperlink w:anchor="_Quantity_2" w:history="1">
              <w:r w:rsidR="00111219" w:rsidRPr="00111219">
                <w:rPr>
                  <w:rStyle w:val="aff5"/>
                </w:rPr>
                <w:t>Quantity</w:t>
              </w:r>
            </w:hyperlink>
            <w:del w:id="749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"_Quantity_3" </w:delInstrText>
              </w:r>
              <w:r w:rsidR="00BB747B">
                <w:fldChar w:fldCharType="end"/>
              </w:r>
            </w:del>
            <w:ins w:id="750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"_Quantity_3" </w:instrText>
              </w:r>
              <w:r w:rsidR="00864853">
                <w:fldChar w:fldCharType="end"/>
              </w:r>
            </w:ins>
          </w:p>
        </w:tc>
      </w:tr>
      <w:tr w:rsidR="003E76F8" w14:paraId="7685D1FF" w14:textId="77777777" w:rsidTr="009F745E">
        <w:tc>
          <w:tcPr>
            <w:tcW w:w="1079" w:type="pct"/>
          </w:tcPr>
          <w:p w14:paraId="62CBEC25" w14:textId="77777777" w:rsidR="003E76F8" w:rsidRPr="006F4952" w:rsidRDefault="003E76F8" w:rsidP="00082F29">
            <w:pPr>
              <w:spacing w:after="0"/>
              <w:rPr>
                <w:rFonts w:cstheme="minorHAnsi"/>
                <w:lang w:val="en-US"/>
              </w:rPr>
            </w:pPr>
            <w:r w:rsidRPr="539BEBBF">
              <w:rPr>
                <w:color w:val="000000"/>
                <w:shd w:val="clear" w:color="auto" w:fill="FFFFFF"/>
              </w:rPr>
              <w:t>expireDate</w:t>
            </w:r>
          </w:p>
        </w:tc>
        <w:tc>
          <w:tcPr>
            <w:tcW w:w="1092" w:type="pct"/>
          </w:tcPr>
          <w:p w14:paraId="442F4373" w14:textId="77777777" w:rsidR="003E76F8" w:rsidRPr="006F4952" w:rsidRDefault="539BEBBF" w:rsidP="00082F29">
            <w:pPr>
              <w:spacing w:after="0"/>
            </w:pPr>
            <w:r>
              <w:t>Срок годности</w:t>
            </w:r>
          </w:p>
        </w:tc>
        <w:tc>
          <w:tcPr>
            <w:tcW w:w="644" w:type="pct"/>
          </w:tcPr>
          <w:p w14:paraId="643B5DDB" w14:textId="77777777" w:rsidR="003E76F8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48C748C" w14:textId="77777777" w:rsidR="003E76F8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79" w:type="pct"/>
          </w:tcPr>
          <w:p w14:paraId="2B5FFE78" w14:textId="77777777" w:rsidR="003E76F8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1CB212BE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7A18CF97" w14:textId="77777777" w:rsidTr="009F745E">
        <w:tc>
          <w:tcPr>
            <w:tcW w:w="1079" w:type="pct"/>
          </w:tcPr>
          <w:p w14:paraId="06D60EB7" w14:textId="77777777" w:rsidR="003E76F8" w:rsidRPr="006F4952" w:rsidRDefault="003E76F8" w:rsidP="00082F29">
            <w:pPr>
              <w:spacing w:after="0"/>
              <w:rPr>
                <w:rFonts w:cstheme="minorHAnsi"/>
                <w:lang w:val="en-US"/>
              </w:rPr>
            </w:pPr>
            <w:r w:rsidRPr="539BEBBF">
              <w:rPr>
                <w:color w:val="000000"/>
                <w:shd w:val="clear" w:color="auto" w:fill="FFFFFF"/>
              </w:rPr>
              <w:t>freshnessDate</w:t>
            </w:r>
          </w:p>
        </w:tc>
        <w:tc>
          <w:tcPr>
            <w:tcW w:w="1092" w:type="pct"/>
          </w:tcPr>
          <w:p w14:paraId="5CFF2552" w14:textId="77777777" w:rsidR="003E76F8" w:rsidRDefault="539BEBBF" w:rsidP="00082F29">
            <w:pPr>
              <w:spacing w:after="0"/>
            </w:pPr>
            <w:r>
              <w:t>Срок хранения</w:t>
            </w:r>
          </w:p>
        </w:tc>
        <w:tc>
          <w:tcPr>
            <w:tcW w:w="644" w:type="pct"/>
          </w:tcPr>
          <w:p w14:paraId="4347A663" w14:textId="77777777" w:rsidR="003E76F8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EC6F783" w14:textId="77777777" w:rsidR="003E76F8" w:rsidRDefault="539BEBBF" w:rsidP="004E63D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79" w:type="pct"/>
          </w:tcPr>
          <w:p w14:paraId="22122460" w14:textId="77777777" w:rsidR="003E76F8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2D0A2ACD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4F08FCCB" w14:textId="77777777" w:rsidTr="009F745E">
        <w:tc>
          <w:tcPr>
            <w:tcW w:w="1079" w:type="pct"/>
          </w:tcPr>
          <w:p w14:paraId="24E0BAE2" w14:textId="77777777" w:rsidR="003E76F8" w:rsidRPr="0041484C" w:rsidRDefault="539BEBBF" w:rsidP="00082F29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lastRenderedPageBreak/>
              <w:t>m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anufactoringDate</w:t>
            </w:r>
          </w:p>
        </w:tc>
        <w:tc>
          <w:tcPr>
            <w:tcW w:w="1092" w:type="pct"/>
          </w:tcPr>
          <w:p w14:paraId="5C6E40A6" w14:textId="77777777" w:rsidR="003E76F8" w:rsidRPr="0041484C" w:rsidRDefault="539BEBBF" w:rsidP="00082F29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Дата производства</w:t>
            </w:r>
          </w:p>
        </w:tc>
        <w:tc>
          <w:tcPr>
            <w:tcW w:w="644" w:type="pct"/>
          </w:tcPr>
          <w:p w14:paraId="0CB30443" w14:textId="77777777" w:rsidR="003E76F8" w:rsidRDefault="539BEBBF" w:rsidP="00A95B50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AB73DA7" w14:textId="77777777" w:rsidR="003E76F8" w:rsidRDefault="539BEBBF" w:rsidP="00B03C3E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79" w:type="pct"/>
          </w:tcPr>
          <w:p w14:paraId="72C51C29" w14:textId="77777777" w:rsidR="003E76F8" w:rsidRDefault="539BEBBF" w:rsidP="00A95B50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0ED651B3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5DE8B887" w14:textId="77777777" w:rsidTr="009F745E">
        <w:tc>
          <w:tcPr>
            <w:tcW w:w="1079" w:type="pct"/>
          </w:tcPr>
          <w:p w14:paraId="26D6DD80" w14:textId="77777777" w:rsidR="003E76F8" w:rsidRPr="008035A8" w:rsidRDefault="539BEBBF" w:rsidP="00082F29">
            <w:pPr>
              <w:spacing w:after="0" w:line="276" w:lineRule="auto"/>
              <w:rPr>
                <w:lang w:val="en-US"/>
              </w:rPr>
            </w:pPr>
            <w:r w:rsidRPr="539BEBBF">
              <w:rPr>
                <w:lang w:val="en-US"/>
              </w:rPr>
              <w:t>ultimateCustomer</w:t>
            </w:r>
          </w:p>
        </w:tc>
        <w:tc>
          <w:tcPr>
            <w:tcW w:w="1092" w:type="pct"/>
          </w:tcPr>
          <w:p w14:paraId="1BFC449B" w14:textId="77777777" w:rsidR="003E76F8" w:rsidRPr="00E30065" w:rsidRDefault="539BEBBF" w:rsidP="00082F29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644" w:type="pct"/>
          </w:tcPr>
          <w:p w14:paraId="37E09E43" w14:textId="77777777" w:rsidR="003E76F8" w:rsidRDefault="539BEBBF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F2453C5" w14:textId="77777777" w:rsidR="003E76F8" w:rsidRDefault="003E76F8" w:rsidP="00EB1F0C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6FAE87D4" w14:textId="77777777" w:rsidR="003E76F8" w:rsidRPr="00C73FBB" w:rsidRDefault="539BEBBF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159DB300" w14:textId="440F8F1C" w:rsidR="003E76F8" w:rsidRPr="00082F29" w:rsidRDefault="539BEBBF" w:rsidP="00082F29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Справочники" w:history="1">
              <w:r w:rsidRPr="00111219">
                <w:rPr>
                  <w:rStyle w:val="aff5"/>
                </w:rPr>
                <w:t>LineItemUltimateCustomer</w:t>
              </w:r>
            </w:hyperlink>
            <w:del w:id="751" w:author="Татьяна Шарыпова" w:date="2017-04-19T13:43:00Z">
              <w:r w:rsidR="00BB747B">
                <w:fldChar w:fldCharType="begin"/>
              </w:r>
              <w:r w:rsidR="00BB747B">
                <w:delInstrText xml:space="preserve"> HYPERLINK \l "_LineItemUltimateCustomer" </w:delInstrText>
              </w:r>
              <w:r w:rsidR="00BB747B">
                <w:fldChar w:fldCharType="end"/>
              </w:r>
            </w:del>
            <w:ins w:id="752" w:author="Татьяна Шарыпова" w:date="2017-04-19T13:43:00Z">
              <w:r w:rsidR="00864853">
                <w:fldChar w:fldCharType="begin"/>
              </w:r>
              <w:r w:rsidR="00864853">
                <w:instrText xml:space="preserve"> HYPERLINK \l "_LineItemUltimateCustomer" </w:instrText>
              </w:r>
              <w:r w:rsidR="00864853">
                <w:fldChar w:fldCharType="end"/>
              </w:r>
            </w:ins>
          </w:p>
        </w:tc>
      </w:tr>
      <w:tr w:rsidR="003E76F8" w:rsidRPr="00A40980" w14:paraId="06FB8F6B" w14:textId="77777777" w:rsidTr="009F745E">
        <w:tc>
          <w:tcPr>
            <w:tcW w:w="1079" w:type="pct"/>
          </w:tcPr>
          <w:p w14:paraId="43FBEF5B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r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emainingShelfLife</w:t>
            </w:r>
          </w:p>
        </w:tc>
        <w:tc>
          <w:tcPr>
            <w:tcW w:w="1092" w:type="pct"/>
          </w:tcPr>
          <w:p w14:paraId="331A4782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Остаточный срок годности (%)</w:t>
            </w:r>
          </w:p>
        </w:tc>
        <w:tc>
          <w:tcPr>
            <w:tcW w:w="644" w:type="pct"/>
          </w:tcPr>
          <w:p w14:paraId="12360AB7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3E45C2B5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</w:t>
            </w:r>
            <w:r w:rsidRPr="539BEBBF">
              <w:rPr>
                <w:color w:val="767171"/>
              </w:rPr>
              <w:t>17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579" w:type="pct"/>
          </w:tcPr>
          <w:p w14:paraId="154B6463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0856DA26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A40980" w14:paraId="72D4E163" w14:textId="77777777" w:rsidTr="009F745E">
        <w:tc>
          <w:tcPr>
            <w:tcW w:w="1079" w:type="pct"/>
          </w:tcPr>
          <w:p w14:paraId="7BB9A467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r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egisteredPrice</w:t>
            </w:r>
          </w:p>
        </w:tc>
        <w:tc>
          <w:tcPr>
            <w:tcW w:w="1092" w:type="pct"/>
          </w:tcPr>
          <w:p w14:paraId="1BE50DE3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Зарегистрированная предельная отпускная цена</w:t>
            </w:r>
          </w:p>
        </w:tc>
        <w:tc>
          <w:tcPr>
            <w:tcW w:w="644" w:type="pct"/>
          </w:tcPr>
          <w:p w14:paraId="3D528AB7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22A072BD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579" w:type="pct"/>
          </w:tcPr>
          <w:p w14:paraId="005E717D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42347E0F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A40980" w14:paraId="0136335A" w14:textId="77777777" w:rsidTr="009F745E">
        <w:tc>
          <w:tcPr>
            <w:tcW w:w="1079" w:type="pct"/>
          </w:tcPr>
          <w:p w14:paraId="6BD77651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l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andedPrice</w:t>
            </w:r>
          </w:p>
        </w:tc>
        <w:tc>
          <w:tcPr>
            <w:tcW w:w="1092" w:type="pct"/>
          </w:tcPr>
          <w:p w14:paraId="43E2FC15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Фактическая отпускная цена Производителя</w:t>
            </w:r>
          </w:p>
        </w:tc>
        <w:tc>
          <w:tcPr>
            <w:tcW w:w="644" w:type="pct"/>
          </w:tcPr>
          <w:p w14:paraId="75ED98CD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370BF53F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579" w:type="pct"/>
          </w:tcPr>
          <w:p w14:paraId="60CC46A1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17BE790A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A40980" w14:paraId="5852032C" w14:textId="77777777" w:rsidTr="009F745E">
        <w:tc>
          <w:tcPr>
            <w:tcW w:w="1079" w:type="pct"/>
          </w:tcPr>
          <w:p w14:paraId="175CB873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p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riceProtocol</w:t>
            </w:r>
          </w:p>
        </w:tc>
        <w:tc>
          <w:tcPr>
            <w:tcW w:w="1092" w:type="pct"/>
          </w:tcPr>
          <w:p w14:paraId="5B1CC275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Фактическая отпускная цена без НДС (протокол)</w:t>
            </w:r>
          </w:p>
        </w:tc>
        <w:tc>
          <w:tcPr>
            <w:tcW w:w="644" w:type="pct"/>
          </w:tcPr>
          <w:p w14:paraId="795CEE0F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7D25BF17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579" w:type="pct"/>
          </w:tcPr>
          <w:p w14:paraId="2C20C91F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00D0762B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A40980" w14:paraId="054CCF12" w14:textId="77777777" w:rsidTr="009F745E">
        <w:tc>
          <w:tcPr>
            <w:tcW w:w="1079" w:type="pct"/>
          </w:tcPr>
          <w:p w14:paraId="5D5087A0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arkupInPercent</w:t>
            </w:r>
          </w:p>
        </w:tc>
        <w:tc>
          <w:tcPr>
            <w:tcW w:w="1092" w:type="pct"/>
          </w:tcPr>
          <w:p w14:paraId="756FE5DB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Размер надбавки в %</w:t>
            </w:r>
          </w:p>
        </w:tc>
        <w:tc>
          <w:tcPr>
            <w:tcW w:w="644" w:type="pct"/>
          </w:tcPr>
          <w:p w14:paraId="60D1EF81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70DE05BF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T(1-</w:t>
            </w:r>
            <w:r w:rsidRPr="539BEBBF">
              <w:rPr>
                <w:color w:val="767171"/>
              </w:rPr>
              <w:t>17</w:t>
            </w:r>
            <w:r w:rsidRPr="539BEBBF">
              <w:rPr>
                <w:color w:val="767171"/>
                <w:lang w:val="en-US"/>
              </w:rPr>
              <w:t>)</w:t>
            </w:r>
          </w:p>
        </w:tc>
        <w:tc>
          <w:tcPr>
            <w:tcW w:w="579" w:type="pct"/>
          </w:tcPr>
          <w:p w14:paraId="108F6115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678C1D4C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:rsidRPr="00A40980" w14:paraId="57049FFF" w14:textId="77777777" w:rsidTr="009F745E">
        <w:tc>
          <w:tcPr>
            <w:tcW w:w="1079" w:type="pct"/>
          </w:tcPr>
          <w:p w14:paraId="6EB08C93" w14:textId="77777777" w:rsidR="003E76F8" w:rsidRPr="00A40980" w:rsidRDefault="539BEBBF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arkupInValue</w:t>
            </w:r>
          </w:p>
        </w:tc>
        <w:tc>
          <w:tcPr>
            <w:tcW w:w="1092" w:type="pct"/>
          </w:tcPr>
          <w:p w14:paraId="060DD599" w14:textId="77777777" w:rsidR="003E76F8" w:rsidRPr="00A40980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rFonts w:ascii="Consolas,Calibri" w:eastAsia="Consolas,Calibri" w:hAnsi="Consolas,Calibri" w:cs="Consolas,Calibri"/>
                <w:color w:val="767171"/>
                <w:highlight w:val="white"/>
              </w:rPr>
              <w:t>Размер надбавки в рублях</w:t>
            </w:r>
          </w:p>
        </w:tc>
        <w:tc>
          <w:tcPr>
            <w:tcW w:w="644" w:type="pct"/>
          </w:tcPr>
          <w:p w14:paraId="5BC7FB2A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П</w:t>
            </w:r>
          </w:p>
        </w:tc>
        <w:tc>
          <w:tcPr>
            <w:tcW w:w="514" w:type="pct"/>
          </w:tcPr>
          <w:p w14:paraId="21FB5705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  <w:r w:rsidRPr="539BEBBF">
              <w:rPr>
                <w:color w:val="767171"/>
                <w:lang w:val="en-US"/>
              </w:rPr>
              <w:t>N</w:t>
            </w:r>
            <w:r w:rsidRPr="539BEBBF">
              <w:rPr>
                <w:color w:val="767171"/>
              </w:rPr>
              <w:t>(15.4)</w:t>
            </w:r>
          </w:p>
        </w:tc>
        <w:tc>
          <w:tcPr>
            <w:tcW w:w="579" w:type="pct"/>
          </w:tcPr>
          <w:p w14:paraId="42462FB6" w14:textId="77777777" w:rsidR="003E76F8" w:rsidRPr="00A40980" w:rsidRDefault="539BEBBF" w:rsidP="00A95B50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Н</w:t>
            </w:r>
          </w:p>
        </w:tc>
        <w:tc>
          <w:tcPr>
            <w:tcW w:w="1092" w:type="pct"/>
          </w:tcPr>
          <w:p w14:paraId="19A12B3E" w14:textId="77777777" w:rsidR="003E76F8" w:rsidRPr="00082F29" w:rsidRDefault="539BEBBF" w:rsidP="00082F29">
            <w:pPr>
              <w:spacing w:after="0"/>
              <w:rPr>
                <w:color w:val="767171" w:themeColor="background2" w:themeShade="80"/>
              </w:rPr>
            </w:pPr>
            <w:r w:rsidRPr="539BEBBF">
              <w:rPr>
                <w:color w:val="767171"/>
              </w:rPr>
              <w:t>Кастомное поле. Используется только при отгрузке фармацевтических и медицинских товаров.</w:t>
            </w:r>
          </w:p>
        </w:tc>
      </w:tr>
      <w:tr w:rsidR="003E76F8" w14:paraId="6FED6956" w14:textId="77777777" w:rsidTr="009F745E">
        <w:tc>
          <w:tcPr>
            <w:tcW w:w="1079" w:type="pct"/>
          </w:tcPr>
          <w:p w14:paraId="677AD57F" w14:textId="77777777" w:rsidR="003E76F8" w:rsidRPr="005E1795" w:rsidRDefault="539BEBBF" w:rsidP="00082F29">
            <w:pPr>
              <w:spacing w:after="0"/>
            </w:pPr>
            <w:r w:rsidRPr="539BEBBF">
              <w:rPr>
                <w:lang w:val="en-US"/>
              </w:rPr>
              <w:t>netPrice</w:t>
            </w:r>
          </w:p>
        </w:tc>
        <w:tc>
          <w:tcPr>
            <w:tcW w:w="1092" w:type="pct"/>
          </w:tcPr>
          <w:p w14:paraId="6E5D5D7F" w14:textId="77777777" w:rsidR="003E76F8" w:rsidRDefault="539BEBBF" w:rsidP="00082F29">
            <w:pPr>
              <w:spacing w:after="0"/>
            </w:pPr>
            <w:r>
              <w:t>Цена за единицу без НДС</w:t>
            </w:r>
          </w:p>
          <w:p w14:paraId="0ED8D4B7" w14:textId="77777777" w:rsidR="003E76F8" w:rsidRPr="00E10C8E" w:rsidRDefault="003E76F8" w:rsidP="00082F2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44" w:type="pct"/>
          </w:tcPr>
          <w:p w14:paraId="2F652275" w14:textId="77777777" w:rsidR="003E76F8" w:rsidRDefault="539BEBBF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5E7C243" w14:textId="77777777" w:rsidR="003E76F8" w:rsidRPr="005E1795" w:rsidRDefault="539BEBBF" w:rsidP="004E63DE">
            <w:pPr>
              <w:spacing w:after="0"/>
              <w:jc w:val="center"/>
            </w:pPr>
            <w:r w:rsidRPr="539BEBBF">
              <w:rPr>
                <w:lang w:val="en-US"/>
              </w:rPr>
              <w:t>N</w:t>
            </w:r>
            <w:r>
              <w:t>(15.4)</w:t>
            </w:r>
          </w:p>
        </w:tc>
        <w:tc>
          <w:tcPr>
            <w:tcW w:w="579" w:type="pct"/>
          </w:tcPr>
          <w:p w14:paraId="3714636D" w14:textId="77777777" w:rsidR="003E76F8" w:rsidRDefault="539BEBBF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24371355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5A13B8AA" w14:textId="77777777" w:rsidTr="009F745E">
        <w:tc>
          <w:tcPr>
            <w:tcW w:w="1079" w:type="pct"/>
          </w:tcPr>
          <w:p w14:paraId="01EEF0B2" w14:textId="77777777" w:rsidR="003E76F8" w:rsidRPr="00327E63" w:rsidRDefault="539BEBBF" w:rsidP="00082F29">
            <w:pPr>
              <w:spacing w:after="0"/>
            </w:pPr>
            <w:r w:rsidRPr="539BEBBF">
              <w:rPr>
                <w:lang w:val="en-US"/>
              </w:rPr>
              <w:t>netPriceWithVAT</w:t>
            </w:r>
          </w:p>
        </w:tc>
        <w:tc>
          <w:tcPr>
            <w:tcW w:w="1092" w:type="pct"/>
          </w:tcPr>
          <w:p w14:paraId="46949815" w14:textId="77777777" w:rsidR="003E76F8" w:rsidRPr="00A50018" w:rsidRDefault="539BEBBF" w:rsidP="00082F29">
            <w:pPr>
              <w:spacing w:after="0"/>
            </w:pPr>
            <w:r>
              <w:t>Цена за единицу с НДС</w:t>
            </w:r>
          </w:p>
        </w:tc>
        <w:tc>
          <w:tcPr>
            <w:tcW w:w="644" w:type="pct"/>
          </w:tcPr>
          <w:p w14:paraId="4D9B390B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6E83C8D" w14:textId="77777777" w:rsidR="003E76F8" w:rsidRPr="00D91D41" w:rsidRDefault="003E76F8" w:rsidP="004E63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9" w:type="pct"/>
          </w:tcPr>
          <w:p w14:paraId="2667DA18" w14:textId="77777777" w:rsidR="003E76F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</w:tcPr>
          <w:p w14:paraId="7926A1A2" w14:textId="77777777" w:rsidR="003E76F8" w:rsidRPr="00082F29" w:rsidRDefault="003E76F8" w:rsidP="00082F29">
            <w:pPr>
              <w:spacing w:after="0"/>
            </w:pPr>
          </w:p>
        </w:tc>
      </w:tr>
      <w:tr w:rsidR="00E1345C" w14:paraId="05D5A867" w14:textId="77777777" w:rsidTr="00E1345C">
        <w:tc>
          <w:tcPr>
            <w:tcW w:w="1079" w:type="pct"/>
          </w:tcPr>
          <w:p w14:paraId="41A0327E" w14:textId="77777777" w:rsidR="00E1345C" w:rsidRPr="009D6A86" w:rsidRDefault="00E1345C" w:rsidP="00864853">
            <w:pPr>
              <w:spacing w:after="0"/>
              <w:rPr>
                <w:b/>
              </w:rPr>
            </w:pPr>
            <w:r w:rsidRPr="539BEBBF">
              <w:rPr>
                <w:rStyle w:val="afa"/>
                <w:b w:val="0"/>
                <w:bCs w:val="0"/>
              </w:rPr>
              <w:t>priceCataloguePrice</w:t>
            </w:r>
          </w:p>
        </w:tc>
        <w:tc>
          <w:tcPr>
            <w:tcW w:w="1092" w:type="pct"/>
          </w:tcPr>
          <w:p w14:paraId="39BDD25B" w14:textId="77777777" w:rsidR="00E1345C" w:rsidRPr="009D6A86" w:rsidRDefault="00E1345C" w:rsidP="00864853">
            <w:pPr>
              <w:spacing w:after="0"/>
            </w:pPr>
            <w:r>
              <w:t>Цена за единицу по прайс-листу</w:t>
            </w:r>
          </w:p>
        </w:tc>
        <w:tc>
          <w:tcPr>
            <w:tcW w:w="644" w:type="pct"/>
          </w:tcPr>
          <w:p w14:paraId="423BCAF2" w14:textId="77777777" w:rsidR="00E1345C" w:rsidRDefault="00E1345C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AE5703F" w14:textId="77777777" w:rsidR="00E1345C" w:rsidRPr="00D91D41" w:rsidRDefault="00E1345C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577" w:type="pct"/>
          </w:tcPr>
          <w:p w14:paraId="1F0FDB8F" w14:textId="77777777" w:rsidR="00E1345C" w:rsidRDefault="00E1345C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E66B90B" w14:textId="77777777" w:rsidR="00E1345C" w:rsidRPr="00082F29" w:rsidRDefault="00E1345C" w:rsidP="00864853">
            <w:pPr>
              <w:spacing w:after="0"/>
            </w:pPr>
          </w:p>
        </w:tc>
      </w:tr>
      <w:tr w:rsidR="003E76F8" w14:paraId="2E954F7A" w14:textId="77777777" w:rsidTr="00E1345C">
        <w:tblPrEx>
          <w:tblW w:w="5160" w:type="pct"/>
          <w:tblLayout w:type="fixed"/>
          <w:tblPrExChange w:id="75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079" w:type="pct"/>
            <w:tcPrChange w:id="754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70AA1CE1" w14:textId="77777777" w:rsidR="003E76F8" w:rsidRPr="005E1795" w:rsidRDefault="003E76F8" w:rsidP="00082F29">
            <w:pPr>
              <w:spacing w:after="0"/>
            </w:pPr>
            <w:r>
              <w:rPr>
                <w:lang w:val="en-US"/>
              </w:rPr>
              <w:t>netAmount</w:t>
            </w:r>
          </w:p>
        </w:tc>
        <w:tc>
          <w:tcPr>
            <w:tcW w:w="1092" w:type="pct"/>
            <w:tcPrChange w:id="755" w:author="Татьяна Шарыпова" w:date="2017-04-19T13:43:00Z">
              <w:tcPr>
                <w:tcW w:w="1091" w:type="pct"/>
              </w:tcPr>
            </w:tcPrChange>
          </w:tcPr>
          <w:p w14:paraId="4922DD0C" w14:textId="77777777" w:rsidR="003E76F8" w:rsidRDefault="003E76F8" w:rsidP="00082F29">
            <w:pPr>
              <w:spacing w:after="0"/>
            </w:pPr>
            <w:r>
              <w:t>Сумма по всей позиции без НДС</w:t>
            </w:r>
          </w:p>
          <w:p w14:paraId="5986F232" w14:textId="77777777" w:rsidR="003E76F8" w:rsidRDefault="003E76F8" w:rsidP="00082F29">
            <w:pPr>
              <w:spacing w:after="0"/>
            </w:pPr>
          </w:p>
        </w:tc>
        <w:tc>
          <w:tcPr>
            <w:tcW w:w="644" w:type="pct"/>
            <w:tcPrChange w:id="756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29064407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57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706C8E8A" w14:textId="77777777" w:rsidR="003E76F8" w:rsidRDefault="003E76F8" w:rsidP="004E63DE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579" w:type="pct"/>
            <w:tcPrChange w:id="758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0FA547B6" w14:textId="77777777" w:rsidR="003E76F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tcPrChange w:id="75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2BCC318" w14:textId="77777777" w:rsidR="003E76F8" w:rsidRPr="00082F29" w:rsidRDefault="003E76F8" w:rsidP="00082F29">
            <w:pPr>
              <w:spacing w:after="0"/>
            </w:pPr>
          </w:p>
        </w:tc>
      </w:tr>
      <w:tr w:rsidR="003E76F8" w14:paraId="1638B410" w14:textId="77777777" w:rsidTr="00E1345C">
        <w:tblPrEx>
          <w:tblW w:w="5160" w:type="pct"/>
          <w:tblLayout w:type="fixed"/>
          <w:tblPrExChange w:id="76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761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762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3116DA68" w14:textId="77777777" w:rsidR="003E76F8" w:rsidRPr="00A36118" w:rsidRDefault="003E76F8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1092" w:type="pct"/>
            <w:tcPrChange w:id="763" w:author="Татьяна Шарыпова" w:date="2017-04-19T13:43:00Z">
              <w:tcPr>
                <w:tcW w:w="1091" w:type="pct"/>
              </w:tcPr>
            </w:tcPrChange>
          </w:tcPr>
          <w:p w14:paraId="54C58E83" w14:textId="77777777" w:rsidR="003E76F8" w:rsidRPr="00A36118" w:rsidRDefault="003E76F8" w:rsidP="00082F29">
            <w:pPr>
              <w:spacing w:after="0"/>
            </w:pPr>
            <w:r>
              <w:t>В том числе акциз</w:t>
            </w:r>
          </w:p>
        </w:tc>
        <w:tc>
          <w:tcPr>
            <w:tcW w:w="644" w:type="pct"/>
            <w:tcPrChange w:id="764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39F9236A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65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25D05B99" w14:textId="77777777" w:rsidR="003E76F8" w:rsidRDefault="003E76F8" w:rsidP="004E63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9" w:type="pct"/>
            <w:tcPrChange w:id="766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4556B800" w14:textId="77777777" w:rsidR="003E76F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tcPrChange w:id="767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2ADDB36A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</w:p>
        </w:tc>
      </w:tr>
      <w:tr w:rsidR="003E76F8" w14:paraId="4DE2DE65" w14:textId="77777777" w:rsidTr="00E1345C">
        <w:tblPrEx>
          <w:tblW w:w="5160" w:type="pct"/>
          <w:tblLayout w:type="fixed"/>
          <w:tblPrExChange w:id="76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769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770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18609964" w14:textId="77777777" w:rsidR="003E76F8" w:rsidRPr="00A36118" w:rsidRDefault="003E76F8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1092" w:type="pct"/>
            <w:tcPrChange w:id="771" w:author="Татьяна Шарыпова" w:date="2017-04-19T13:43:00Z">
              <w:tcPr>
                <w:tcW w:w="1091" w:type="pct"/>
              </w:tcPr>
            </w:tcPrChange>
          </w:tcPr>
          <w:p w14:paraId="4CE9410F" w14:textId="77777777" w:rsidR="003E76F8" w:rsidRDefault="003E76F8" w:rsidP="00082F29">
            <w:pPr>
              <w:spacing w:after="0"/>
            </w:pPr>
            <w:r>
              <w:t>Ставка НДС</w:t>
            </w:r>
          </w:p>
        </w:tc>
        <w:tc>
          <w:tcPr>
            <w:tcW w:w="644" w:type="pct"/>
            <w:tcPrChange w:id="772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2B71AAFA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73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42B8FA15" w14:textId="77777777" w:rsidR="003E76F8" w:rsidRDefault="003E76F8" w:rsidP="004E63D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9" w:type="pct"/>
            <w:tcPrChange w:id="774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4D5ED97C" w14:textId="77777777" w:rsidR="003E76F8" w:rsidRPr="0061670E" w:rsidRDefault="003E76F8" w:rsidP="004E63DE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2" w:type="pct"/>
            <w:tcPrChange w:id="775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4ACA4C6D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  <w:r w:rsidRPr="00082F29"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"_VATRateCodeList_1" </w:instrText>
            </w:r>
            <w:r w:rsidR="00864853">
              <w:fldChar w:fldCharType="separate"/>
            </w:r>
            <w:r w:rsidRPr="00082F29">
              <w:rPr>
                <w:rStyle w:val="aff5"/>
              </w:rPr>
              <w:t>VATRateCodeList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3E76F8" w14:paraId="231250B7" w14:textId="77777777" w:rsidTr="00E1345C">
        <w:tblPrEx>
          <w:tblW w:w="5160" w:type="pct"/>
          <w:tblLayout w:type="fixed"/>
          <w:tblPrExChange w:id="77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777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778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137A98A5" w14:textId="77777777" w:rsidR="003E76F8" w:rsidRPr="00006B96" w:rsidRDefault="003E76F8" w:rsidP="00082F29">
            <w:pPr>
              <w:spacing w:after="0"/>
            </w:pPr>
            <w:r>
              <w:rPr>
                <w:lang w:val="en-US"/>
              </w:rPr>
              <w:lastRenderedPageBreak/>
              <w:t>vATAmount</w:t>
            </w:r>
          </w:p>
        </w:tc>
        <w:tc>
          <w:tcPr>
            <w:tcW w:w="1092" w:type="pct"/>
            <w:tcPrChange w:id="779" w:author="Татьяна Шарыпова" w:date="2017-04-19T13:43:00Z">
              <w:tcPr>
                <w:tcW w:w="1091" w:type="pct"/>
              </w:tcPr>
            </w:tcPrChange>
          </w:tcPr>
          <w:p w14:paraId="613E9E26" w14:textId="77777777" w:rsidR="003E76F8" w:rsidRDefault="003E76F8" w:rsidP="00082F29">
            <w:pPr>
              <w:spacing w:after="0"/>
            </w:pPr>
            <w:r>
              <w:t>Сумма НДС</w:t>
            </w:r>
          </w:p>
          <w:p w14:paraId="3A45F817" w14:textId="77777777" w:rsidR="003E76F8" w:rsidRPr="003B364E" w:rsidRDefault="003E76F8" w:rsidP="00082F2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644" w:type="pct"/>
            <w:tcPrChange w:id="780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294B4D7E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81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48E8AB05" w14:textId="77777777" w:rsidR="003E76F8" w:rsidRPr="00006B96" w:rsidRDefault="003E76F8" w:rsidP="004E63DE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579" w:type="pct"/>
            <w:tcPrChange w:id="782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20F5CD43" w14:textId="77777777" w:rsidR="003E76F8" w:rsidRPr="00F26033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tcPrChange w:id="783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10D05324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</w:p>
        </w:tc>
      </w:tr>
      <w:tr w:rsidR="003E76F8" w14:paraId="0611E573" w14:textId="77777777" w:rsidTr="00E1345C">
        <w:tblPrEx>
          <w:tblW w:w="5160" w:type="pct"/>
          <w:tblLayout w:type="fixed"/>
          <w:tblPrExChange w:id="78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785" w:author="Татьяна Шарыпова" w:date="2017-04-19T13:43:00Z">
            <w:trPr>
              <w:trHeight w:val="614"/>
            </w:trPr>
          </w:trPrChange>
        </w:trPr>
        <w:tc>
          <w:tcPr>
            <w:tcW w:w="1079" w:type="pct"/>
            <w:tcPrChange w:id="786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10AF3EA5" w14:textId="77777777" w:rsidR="003E76F8" w:rsidRPr="00F26033" w:rsidRDefault="003E76F8" w:rsidP="00082F29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1092" w:type="pct"/>
            <w:tcPrChange w:id="787" w:author="Татьяна Шарыпова" w:date="2017-04-19T13:43:00Z">
              <w:tcPr>
                <w:tcW w:w="1091" w:type="pct"/>
              </w:tcPr>
            </w:tcPrChange>
          </w:tcPr>
          <w:p w14:paraId="2E030254" w14:textId="77777777" w:rsidR="003E76F8" w:rsidRPr="00A36118" w:rsidRDefault="003E76F8" w:rsidP="00082F29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644" w:type="pct"/>
            <w:tcPrChange w:id="788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447D27CF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89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106CFB21" w14:textId="77777777" w:rsidR="003E76F8" w:rsidRPr="00F26033" w:rsidRDefault="003E76F8" w:rsidP="004E63DE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579" w:type="pct"/>
            <w:tcPrChange w:id="790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3FEAED0A" w14:textId="77777777" w:rsidR="003E76F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tcPrChange w:id="791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3294807C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</w:p>
        </w:tc>
      </w:tr>
      <w:tr w:rsidR="003E76F8" w14:paraId="438A8E16" w14:textId="77777777" w:rsidTr="00E1345C">
        <w:tblPrEx>
          <w:tblW w:w="5160" w:type="pct"/>
          <w:tblLayout w:type="fixed"/>
          <w:tblPrExChange w:id="79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163"/>
          <w:trPrChange w:id="793" w:author="Татьяна Шарыпова" w:date="2017-04-19T13:43:00Z">
            <w:trPr>
              <w:trHeight w:val="163"/>
            </w:trPr>
          </w:trPrChange>
        </w:trPr>
        <w:tc>
          <w:tcPr>
            <w:tcW w:w="1079" w:type="pct"/>
            <w:tcPrChange w:id="794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779C1C6E" w14:textId="77777777" w:rsidR="003E76F8" w:rsidRPr="00FD6D73" w:rsidRDefault="003E76F8" w:rsidP="00082F29">
            <w:pPr>
              <w:spacing w:after="0"/>
            </w:pPr>
            <w:r w:rsidRPr="00FD6D73">
              <w:rPr>
                <w:lang w:val="en-US"/>
              </w:rPr>
              <w:t>countryOfOriginISOCode</w:t>
            </w:r>
          </w:p>
        </w:tc>
        <w:tc>
          <w:tcPr>
            <w:tcW w:w="1092" w:type="pct"/>
            <w:tcPrChange w:id="795" w:author="Татьяна Шарыпова" w:date="2017-04-19T13:43:00Z">
              <w:tcPr>
                <w:tcW w:w="1091" w:type="pct"/>
              </w:tcPr>
            </w:tcPrChange>
          </w:tcPr>
          <w:p w14:paraId="3AFB95E2" w14:textId="77777777" w:rsidR="003E76F8" w:rsidRPr="00A36118" w:rsidRDefault="003E76F8" w:rsidP="00082F29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644" w:type="pct"/>
            <w:tcPrChange w:id="796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60B1C48F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797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1ECE8A67" w14:textId="77777777" w:rsidR="003E76F8" w:rsidRPr="005345B8" w:rsidRDefault="003E76F8" w:rsidP="004E63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579" w:type="pct"/>
            <w:tcPrChange w:id="798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74A04CD5" w14:textId="77777777" w:rsidR="003E76F8" w:rsidRDefault="003E76F8" w:rsidP="004E63DE">
            <w:pPr>
              <w:spacing w:after="0"/>
              <w:jc w:val="center"/>
            </w:pPr>
            <w:r>
              <w:t>НМ</w:t>
            </w:r>
          </w:p>
        </w:tc>
        <w:tc>
          <w:tcPr>
            <w:tcW w:w="1092" w:type="pct"/>
            <w:tcPrChange w:id="799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44B08928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</w:p>
        </w:tc>
      </w:tr>
      <w:tr w:rsidR="003E76F8" w14:paraId="08C25975" w14:textId="77777777" w:rsidTr="00E1345C">
        <w:tblPrEx>
          <w:tblW w:w="5160" w:type="pct"/>
          <w:tblLayout w:type="fixed"/>
          <w:tblPrExChange w:id="80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13"/>
          <w:trPrChange w:id="801" w:author="Татьяна Шарыпова" w:date="2017-04-19T13:43:00Z">
            <w:trPr>
              <w:trHeight w:val="213"/>
            </w:trPr>
          </w:trPrChange>
        </w:trPr>
        <w:tc>
          <w:tcPr>
            <w:tcW w:w="1079" w:type="pct"/>
            <w:tcPrChange w:id="802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3579B191" w14:textId="77777777" w:rsidR="003E76F8" w:rsidRDefault="003E76F8" w:rsidP="00082F29">
            <w:pPr>
              <w:spacing w:after="0"/>
            </w:pPr>
            <w:r w:rsidRPr="00FD6D73">
              <w:rPr>
                <w:lang w:val="en-US"/>
              </w:rPr>
              <w:t>customsDeclarationNumber</w:t>
            </w:r>
          </w:p>
          <w:p w14:paraId="189DDDC5" w14:textId="77777777" w:rsidR="003E76F8" w:rsidRPr="00A714D8" w:rsidRDefault="003E76F8" w:rsidP="00082F29">
            <w:pPr>
              <w:spacing w:after="0"/>
            </w:pPr>
          </w:p>
        </w:tc>
        <w:tc>
          <w:tcPr>
            <w:tcW w:w="1092" w:type="pct"/>
            <w:tcPrChange w:id="803" w:author="Татьяна Шарыпова" w:date="2017-04-19T13:43:00Z">
              <w:tcPr>
                <w:tcW w:w="1091" w:type="pct"/>
              </w:tcPr>
            </w:tcPrChange>
          </w:tcPr>
          <w:p w14:paraId="7B519D17" w14:textId="77777777" w:rsidR="003E76F8" w:rsidRPr="00F00DC7" w:rsidRDefault="003E76F8" w:rsidP="00082F29">
            <w:pPr>
              <w:spacing w:after="0"/>
            </w:pPr>
            <w:r>
              <w:t>Номер таможенной декларации</w:t>
            </w:r>
          </w:p>
        </w:tc>
        <w:tc>
          <w:tcPr>
            <w:tcW w:w="644" w:type="pct"/>
            <w:tcPrChange w:id="804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050462FC" w14:textId="77777777" w:rsidR="003E76F8" w:rsidRDefault="003E76F8" w:rsidP="004E63DE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805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1456191E" w14:textId="77777777" w:rsidR="003E76F8" w:rsidRPr="00AC4987" w:rsidRDefault="003E76F8" w:rsidP="00A714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</w:t>
            </w:r>
            <w:r>
              <w:t>3-28</w:t>
            </w:r>
            <w:r>
              <w:rPr>
                <w:lang w:val="en-US"/>
              </w:rPr>
              <w:t>)</w:t>
            </w:r>
          </w:p>
        </w:tc>
        <w:tc>
          <w:tcPr>
            <w:tcW w:w="579" w:type="pct"/>
            <w:tcPrChange w:id="806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460E56E2" w14:textId="77777777" w:rsidR="003E76F8" w:rsidRPr="00AC4987" w:rsidRDefault="003E76F8" w:rsidP="004E63DE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92" w:type="pct"/>
            <w:tcPrChange w:id="807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2F2804C7" w14:textId="77777777" w:rsidR="003E76F8" w:rsidRPr="00082F29" w:rsidRDefault="003E76F8" w:rsidP="00082F29">
            <w:pPr>
              <w:spacing w:after="0"/>
            </w:pPr>
            <w:r w:rsidRPr="00082F29">
              <w:t xml:space="preserve">Номер должен соответствовать одной из масок: </w:t>
            </w:r>
          </w:p>
          <w:p w14:paraId="2D4C169E" w14:textId="77777777" w:rsidR="003E76F8" w:rsidRPr="00F94A2B" w:rsidRDefault="003E76F8" w:rsidP="00082F29">
            <w:pPr>
              <w:spacing w:after="0"/>
              <w:rPr>
                <w:sz w:val="16"/>
              </w:rPr>
            </w:pP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(=8)/</w:t>
            </w:r>
            <w:r w:rsidRPr="00F94A2B">
              <w:rPr>
                <w:sz w:val="16"/>
                <w:lang w:val="en-US"/>
              </w:rPr>
              <w:t>DDMMYY</w:t>
            </w:r>
            <w:r w:rsidRPr="00F94A2B">
              <w:rPr>
                <w:sz w:val="16"/>
              </w:rPr>
              <w:t>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</w:t>
            </w: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(0.5)</w:t>
            </w:r>
          </w:p>
          <w:p w14:paraId="5B0C7A72" w14:textId="77777777" w:rsidR="003E76F8" w:rsidRPr="00082F29" w:rsidRDefault="003E76F8" w:rsidP="00082F29">
            <w:pPr>
              <w:spacing w:after="0"/>
            </w:pPr>
            <w:r w:rsidRPr="00082F29">
              <w:t xml:space="preserve">или </w:t>
            </w:r>
            <w:r w:rsidRPr="00F94A2B">
              <w:rPr>
                <w:sz w:val="16"/>
              </w:rPr>
              <w:t>N(=8)/DDMMYYYY/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(=7)/N(0.5).</w:t>
            </w:r>
          </w:p>
        </w:tc>
      </w:tr>
      <w:tr w:rsidR="003E76F8" w:rsidRPr="00A40980" w14:paraId="4249C4E7" w14:textId="77777777" w:rsidTr="00E1345C">
        <w:tblPrEx>
          <w:tblW w:w="5160" w:type="pct"/>
          <w:tblLayout w:type="fixed"/>
          <w:tblPrExChange w:id="80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13"/>
          <w:trPrChange w:id="809" w:author="Татьяна Шарыпова" w:date="2017-04-19T13:43:00Z">
            <w:trPr>
              <w:trHeight w:val="213"/>
            </w:trPr>
          </w:trPrChange>
        </w:trPr>
        <w:tc>
          <w:tcPr>
            <w:tcW w:w="1079" w:type="pct"/>
            <w:tcPrChange w:id="810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22EEA284" w14:textId="77777777" w:rsidR="003E76F8" w:rsidRPr="00A40980" w:rsidRDefault="003E76F8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  <w:lang w:val="en-US"/>
              </w:rPr>
              <w:t>d</w:t>
            </w: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</w:rPr>
              <w:t>eclaration</w:t>
            </w:r>
          </w:p>
        </w:tc>
        <w:tc>
          <w:tcPr>
            <w:tcW w:w="1092" w:type="pct"/>
            <w:tcPrChange w:id="811" w:author="Татьяна Шарыпова" w:date="2017-04-19T13:43:00Z">
              <w:tcPr>
                <w:tcW w:w="1091" w:type="pct"/>
              </w:tcPr>
            </w:tcPrChange>
          </w:tcPr>
          <w:p w14:paraId="37DD6098" w14:textId="77777777" w:rsidR="003E76F8" w:rsidRPr="00A40980" w:rsidRDefault="003E76F8" w:rsidP="00082F29">
            <w:pPr>
              <w:spacing w:after="0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Информация о декларации соответствия (сертификате)</w:t>
            </w:r>
          </w:p>
        </w:tc>
        <w:tc>
          <w:tcPr>
            <w:tcW w:w="644" w:type="pct"/>
            <w:tcPrChange w:id="812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42CF7B5D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С</w:t>
            </w:r>
          </w:p>
        </w:tc>
        <w:tc>
          <w:tcPr>
            <w:tcW w:w="514" w:type="pct"/>
            <w:tcPrChange w:id="813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2CBC77F4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579" w:type="pct"/>
            <w:tcPrChange w:id="814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555284F6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Н</w:t>
            </w:r>
          </w:p>
        </w:tc>
        <w:tc>
          <w:tcPr>
            <w:tcW w:w="1092" w:type="pct"/>
            <w:tcPrChange w:id="815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9C3A97B" w14:textId="77777777" w:rsidR="003E76F8" w:rsidRPr="00082F29" w:rsidRDefault="003E76F8" w:rsidP="00082F29">
            <w:pPr>
              <w:spacing w:after="0"/>
              <w:rPr>
                <w:color w:val="767171" w:themeColor="background2" w:themeShade="80"/>
                <w:lang w:val="en-US"/>
              </w:rPr>
            </w:pPr>
            <w:r w:rsidRPr="00082F29">
              <w:rPr>
                <w:color w:val="767171" w:themeColor="background2" w:themeShade="80"/>
              </w:rPr>
              <w:t>Кастомное поле. Используется только при отгрузке фармацевтических и медицинских товаров. Описание элемента представлено в таблице</w:t>
            </w:r>
            <w:r w:rsidR="00864853">
              <w:fldChar w:fldCharType="begin"/>
            </w:r>
            <w:r w:rsidR="00864853">
              <w:instrText xml:space="preserve"> HYPERLINK \l "_DocumentIdenfiticator_1" </w:instrText>
            </w:r>
            <w:r w:rsidR="00864853">
              <w:fldChar w:fldCharType="separate"/>
            </w:r>
            <w:r w:rsidRPr="00082F29">
              <w:rPr>
                <w:rStyle w:val="aff5"/>
                <w:lang w:val="en-US"/>
              </w:rPr>
              <w:t>Declaration</w:t>
            </w:r>
            <w:r w:rsidR="00864853">
              <w:rPr>
                <w:rStyle w:val="aff5"/>
                <w:lang w:val="en-US"/>
              </w:rPr>
              <w:fldChar w:fldCharType="end"/>
            </w:r>
          </w:p>
        </w:tc>
      </w:tr>
      <w:tr w:rsidR="003E76F8" w14:paraId="3AA28368" w14:textId="77777777" w:rsidTr="00E1345C">
        <w:tblPrEx>
          <w:tblW w:w="5160" w:type="pct"/>
          <w:tblLayout w:type="fixed"/>
          <w:tblPrExChange w:id="81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13"/>
          <w:trPrChange w:id="817" w:author="Татьяна Шарыпова" w:date="2017-04-19T13:43:00Z">
            <w:trPr>
              <w:trHeight w:val="213"/>
            </w:trPr>
          </w:trPrChange>
        </w:trPr>
        <w:tc>
          <w:tcPr>
            <w:tcW w:w="1079" w:type="pct"/>
            <w:tcPrChange w:id="818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23139701" w14:textId="77777777" w:rsidR="003E76F8" w:rsidRPr="000B745F" w:rsidRDefault="003E76F8" w:rsidP="00082F29">
            <w:pPr>
              <w:spacing w:after="0"/>
              <w:rPr>
                <w:color w:val="767171" w:themeColor="background2" w:themeShade="80"/>
              </w:rPr>
            </w:pP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  <w:lang w:val="en-US"/>
              </w:rPr>
              <w:t>m</w:t>
            </w: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</w:rPr>
              <w:t>anufacturer</w:t>
            </w:r>
          </w:p>
        </w:tc>
        <w:tc>
          <w:tcPr>
            <w:tcW w:w="1092" w:type="pct"/>
            <w:tcPrChange w:id="819" w:author="Татьяна Шарыпова" w:date="2017-04-19T13:43:00Z">
              <w:tcPr>
                <w:tcW w:w="1091" w:type="pct"/>
              </w:tcPr>
            </w:tcPrChange>
          </w:tcPr>
          <w:p w14:paraId="4194C6F9" w14:textId="77777777" w:rsidR="003E76F8" w:rsidRPr="00A40980" w:rsidRDefault="003E76F8" w:rsidP="00082F29">
            <w:pPr>
              <w:spacing w:after="0"/>
              <w:rPr>
                <w:rStyle w:val="edigoodstextlabel"/>
                <w:color w:val="767171" w:themeColor="background2" w:themeShade="80"/>
              </w:rPr>
            </w:pP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</w:rPr>
              <w:t>Информация о производителе</w:t>
            </w:r>
          </w:p>
        </w:tc>
        <w:tc>
          <w:tcPr>
            <w:tcW w:w="644" w:type="pct"/>
            <w:tcPrChange w:id="820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03A20E7C" w14:textId="77777777" w:rsidR="003E76F8" w:rsidRPr="00A40980" w:rsidRDefault="003E76F8" w:rsidP="00311EFC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С</w:t>
            </w:r>
          </w:p>
        </w:tc>
        <w:tc>
          <w:tcPr>
            <w:tcW w:w="514" w:type="pct"/>
            <w:tcPrChange w:id="821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7B125E38" w14:textId="77777777" w:rsidR="003E76F8" w:rsidRPr="000B745F" w:rsidRDefault="003E76F8" w:rsidP="00311EFC">
            <w:pPr>
              <w:spacing w:after="0"/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579" w:type="pct"/>
            <w:tcPrChange w:id="822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0AB58CDF" w14:textId="77777777" w:rsidR="003E76F8" w:rsidRPr="00A40980" w:rsidRDefault="003E76F8" w:rsidP="00311EFC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Н</w:t>
            </w:r>
          </w:p>
        </w:tc>
        <w:tc>
          <w:tcPr>
            <w:tcW w:w="1092" w:type="pct"/>
            <w:tcPrChange w:id="823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71EA0A85" w14:textId="77777777" w:rsidR="003E76F8" w:rsidRPr="00082F29" w:rsidRDefault="003E76F8" w:rsidP="00082F29">
            <w:pPr>
              <w:spacing w:after="0"/>
              <w:rPr>
                <w:highlight w:val="yellow"/>
              </w:rPr>
            </w:pPr>
            <w:r w:rsidRPr="00082F29">
              <w:rPr>
                <w:color w:val="767171" w:themeColor="background2" w:themeShade="80"/>
              </w:rPr>
              <w:t xml:space="preserve">Кастомное поле. Используется только при отгрузке фармацевтических и медицинских товаров. 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"_Manufacturer_1" </w:instrText>
            </w:r>
            <w:r w:rsidR="00864853">
              <w:fldChar w:fldCharType="separate"/>
            </w:r>
            <w:r w:rsidRPr="00082F29">
              <w:rPr>
                <w:rStyle w:val="aff5"/>
              </w:rPr>
              <w:t>Manufacturer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3E76F8" w14:paraId="16F42DFA" w14:textId="77777777" w:rsidTr="00E1345C">
        <w:tblPrEx>
          <w:tblW w:w="5160" w:type="pct"/>
          <w:tblLayout w:type="fixed"/>
          <w:tblPrExChange w:id="824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213"/>
          <w:trPrChange w:id="825" w:author="Татьяна Шарыпова" w:date="2017-04-19T13:43:00Z">
            <w:trPr>
              <w:trHeight w:val="213"/>
            </w:trPr>
          </w:trPrChange>
        </w:trPr>
        <w:tc>
          <w:tcPr>
            <w:tcW w:w="1079" w:type="pct"/>
            <w:tcPrChange w:id="826" w:author="Татьяна Шарыпова" w:date="2017-04-19T13:43:00Z">
              <w:tcPr>
                <w:tcW w:w="1079" w:type="pct"/>
                <w:gridSpan w:val="2"/>
              </w:tcPr>
            </w:tcPrChange>
          </w:tcPr>
          <w:p w14:paraId="079806A0" w14:textId="77777777" w:rsidR="003E76F8" w:rsidRPr="00A40980" w:rsidRDefault="003E76F8" w:rsidP="00082F29">
            <w:pPr>
              <w:spacing w:after="0"/>
              <w:rPr>
                <w:rFonts w:eastAsiaTheme="minorHAnsi" w:cs="Consolas"/>
                <w:color w:val="767171" w:themeColor="background2" w:themeShade="80"/>
                <w:highlight w:val="white"/>
              </w:rPr>
            </w:pP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  <w:lang w:val="en-US"/>
              </w:rPr>
              <w:t>m</w:t>
            </w:r>
            <w:r w:rsidRPr="00A40980">
              <w:rPr>
                <w:rFonts w:eastAsiaTheme="minorHAnsi" w:cs="Consolas"/>
                <w:color w:val="767171" w:themeColor="background2" w:themeShade="80"/>
                <w:highlight w:val="white"/>
              </w:rPr>
              <w:t>anufacturingSite</w:t>
            </w:r>
          </w:p>
        </w:tc>
        <w:tc>
          <w:tcPr>
            <w:tcW w:w="1092" w:type="pct"/>
            <w:tcPrChange w:id="827" w:author="Татьяна Шарыпова" w:date="2017-04-19T13:43:00Z">
              <w:tcPr>
                <w:tcW w:w="1091" w:type="pct"/>
              </w:tcPr>
            </w:tcPrChange>
          </w:tcPr>
          <w:p w14:paraId="6E42D36E" w14:textId="77777777" w:rsidR="003E76F8" w:rsidRPr="00A40980" w:rsidRDefault="003E76F8" w:rsidP="00082F29">
            <w:pPr>
              <w:spacing w:after="0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Информация о производственной площадке</w:t>
            </w:r>
          </w:p>
        </w:tc>
        <w:tc>
          <w:tcPr>
            <w:tcW w:w="644" w:type="pct"/>
            <w:tcPrChange w:id="828" w:author="Татьяна Шарыпова" w:date="2017-04-19T13:43:00Z">
              <w:tcPr>
                <w:tcW w:w="644" w:type="pct"/>
                <w:gridSpan w:val="2"/>
              </w:tcPr>
            </w:tcPrChange>
          </w:tcPr>
          <w:p w14:paraId="14B622B7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С</w:t>
            </w:r>
          </w:p>
        </w:tc>
        <w:tc>
          <w:tcPr>
            <w:tcW w:w="514" w:type="pct"/>
            <w:tcPrChange w:id="829" w:author="Татьяна Шарыпова" w:date="2017-04-19T13:43:00Z">
              <w:tcPr>
                <w:tcW w:w="514" w:type="pct"/>
                <w:gridSpan w:val="2"/>
              </w:tcPr>
            </w:tcPrChange>
          </w:tcPr>
          <w:p w14:paraId="2A5E94C8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  <w:lang w:val="en-US"/>
              </w:rPr>
            </w:pPr>
          </w:p>
        </w:tc>
        <w:tc>
          <w:tcPr>
            <w:tcW w:w="579" w:type="pct"/>
            <w:tcPrChange w:id="830" w:author="Татьяна Шарыпова" w:date="2017-04-19T13:43:00Z">
              <w:tcPr>
                <w:tcW w:w="579" w:type="pct"/>
                <w:gridSpan w:val="2"/>
              </w:tcPr>
            </w:tcPrChange>
          </w:tcPr>
          <w:p w14:paraId="097E8F61" w14:textId="77777777" w:rsidR="003E76F8" w:rsidRPr="00A40980" w:rsidRDefault="003E76F8" w:rsidP="004E63DE">
            <w:pPr>
              <w:spacing w:after="0"/>
              <w:jc w:val="center"/>
              <w:rPr>
                <w:color w:val="767171" w:themeColor="background2" w:themeShade="80"/>
              </w:rPr>
            </w:pPr>
            <w:r w:rsidRPr="00A40980">
              <w:rPr>
                <w:color w:val="767171" w:themeColor="background2" w:themeShade="80"/>
              </w:rPr>
              <w:t>Н</w:t>
            </w:r>
          </w:p>
        </w:tc>
        <w:tc>
          <w:tcPr>
            <w:tcW w:w="1092" w:type="pct"/>
            <w:tcPrChange w:id="831" w:author="Татьяна Шарыпова" w:date="2017-04-19T13:43:00Z">
              <w:tcPr>
                <w:tcW w:w="1093" w:type="pct"/>
                <w:gridSpan w:val="2"/>
              </w:tcPr>
            </w:tcPrChange>
          </w:tcPr>
          <w:p w14:paraId="574F4418" w14:textId="77777777" w:rsidR="003E76F8" w:rsidRPr="00082F29" w:rsidRDefault="003E76F8" w:rsidP="00082F29">
            <w:pPr>
              <w:spacing w:after="0"/>
            </w:pPr>
            <w:r w:rsidRPr="00082F29">
              <w:rPr>
                <w:color w:val="767171" w:themeColor="background2" w:themeShade="80"/>
              </w:rPr>
              <w:t xml:space="preserve">Кастомное поле. Используется только при отгрузке фармацевтических и медицинских товаров. 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"_Manufacturer_1" </w:instrText>
            </w:r>
            <w:r w:rsidR="00864853">
              <w:fldChar w:fldCharType="separate"/>
            </w:r>
            <w:r w:rsidRPr="00082F29">
              <w:rPr>
                <w:rStyle w:val="aff5"/>
              </w:rPr>
              <w:t>Manufacturer</w:t>
            </w:r>
            <w:r w:rsidR="00864853">
              <w:rPr>
                <w:rStyle w:val="aff5"/>
              </w:rPr>
              <w:fldChar w:fldCharType="end"/>
            </w:r>
          </w:p>
        </w:tc>
      </w:tr>
    </w:tbl>
    <w:p w14:paraId="3094A0D2" w14:textId="77777777" w:rsidR="00111219" w:rsidRDefault="00111219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0EA5953" w14:textId="1B7DB5F9" w:rsidR="00882D34" w:rsidRPr="00090C47" w:rsidRDefault="008E40B1" w:rsidP="008E40B1">
      <w:pPr>
        <w:pStyle w:val="3"/>
        <w:rPr>
          <w:sz w:val="20"/>
          <w:szCs w:val="20"/>
        </w:rPr>
      </w:pPr>
      <w:r>
        <w:rPr>
          <w:lang w:val="en-US"/>
        </w:rPr>
        <w:lastRenderedPageBreak/>
        <w:t>R</w:t>
      </w:r>
      <w:r w:rsidRPr="008E40B1">
        <w:rPr>
          <w:lang w:val="en-US"/>
        </w:rPr>
        <w:t>eceivingAdvice</w:t>
      </w:r>
      <w:r w:rsidRPr="008327A1">
        <w:t xml:space="preserve"> </w:t>
      </w:r>
      <w:r w:rsidR="00882D34">
        <w:t>(Уведомление о приемке</w:t>
      </w:r>
      <w:r w:rsidR="008327A1" w:rsidRPr="008327A1">
        <w:t xml:space="preserve"> - </w:t>
      </w:r>
      <w:r w:rsidR="008327A1">
        <w:rPr>
          <w:lang w:val="en-US"/>
        </w:rPr>
        <w:t>RECADV</w:t>
      </w:r>
      <w:r w:rsidR="00882D34">
        <w:t>)</w:t>
      </w:r>
    </w:p>
    <w:tbl>
      <w:tblPr>
        <w:tblStyle w:val="a5"/>
        <w:tblW w:w="11023" w:type="dxa"/>
        <w:tblLayout w:type="fixed"/>
        <w:tblLook w:val="04A0" w:firstRow="1" w:lastRow="0" w:firstColumn="1" w:lastColumn="0" w:noHBand="0" w:noVBand="1"/>
      </w:tblPr>
      <w:tblGrid>
        <w:gridCol w:w="2514"/>
        <w:gridCol w:w="2272"/>
        <w:gridCol w:w="1418"/>
        <w:gridCol w:w="1134"/>
        <w:gridCol w:w="1275"/>
        <w:gridCol w:w="2410"/>
      </w:tblGrid>
      <w:tr w:rsidR="004E63DE" w14:paraId="229F2391" w14:textId="77777777" w:rsidTr="00C87775">
        <w:tc>
          <w:tcPr>
            <w:tcW w:w="2514" w:type="dxa"/>
            <w:shd w:val="clear" w:color="auto" w:fill="F2F2F2" w:themeFill="background1" w:themeFillShade="F2"/>
          </w:tcPr>
          <w:p w14:paraId="4971B877" w14:textId="77777777" w:rsidR="00882D34" w:rsidRDefault="00882D34" w:rsidP="00082F29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14:paraId="2ABE9BFA" w14:textId="77777777" w:rsidR="00882D34" w:rsidRDefault="00882D34" w:rsidP="00082F29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D728B20" w14:textId="77777777" w:rsidR="00882D34" w:rsidRDefault="00882D34" w:rsidP="00082F29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E504B80" w14:textId="77777777" w:rsidR="00882D34" w:rsidRDefault="00882D34" w:rsidP="00082F29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96D5786" w14:textId="77777777" w:rsidR="00882D34" w:rsidRDefault="00882D34" w:rsidP="00082F29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2C38A59" w14:textId="77777777" w:rsidR="00882D34" w:rsidRPr="00082F29" w:rsidRDefault="00882D34" w:rsidP="00082F29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25506C" w14:paraId="075923DA" w14:textId="77777777" w:rsidTr="00C87775">
        <w:trPr>
          <w:trHeight w:val="463"/>
        </w:trPr>
        <w:tc>
          <w:tcPr>
            <w:tcW w:w="2514" w:type="dxa"/>
          </w:tcPr>
          <w:p w14:paraId="4E244419" w14:textId="77777777" w:rsidR="0025506C" w:rsidRPr="00165FB9" w:rsidRDefault="0025506C" w:rsidP="00082F29">
            <w:pPr>
              <w:spacing w:after="0" w:line="276" w:lineRule="auto"/>
            </w:pPr>
            <w:r>
              <w:rPr>
                <w:lang w:val="en-US"/>
              </w:rPr>
              <w:t>status</w:t>
            </w:r>
          </w:p>
        </w:tc>
        <w:tc>
          <w:tcPr>
            <w:tcW w:w="2272" w:type="dxa"/>
          </w:tcPr>
          <w:p w14:paraId="60555C6E" w14:textId="77777777" w:rsidR="0025506C" w:rsidRDefault="0025506C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приемки</w:t>
            </w:r>
          </w:p>
          <w:p w14:paraId="45C7D0A3" w14:textId="77777777" w:rsidR="003C5E06" w:rsidRPr="00CF29FE" w:rsidRDefault="003C5E06" w:rsidP="00082F29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1D9BCD8A" w14:textId="77777777" w:rsidR="003C5E06" w:rsidRPr="009E55A5" w:rsidRDefault="003C5E06" w:rsidP="00082F2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1418" w:type="dxa"/>
          </w:tcPr>
          <w:p w14:paraId="7D28F62E" w14:textId="77777777" w:rsidR="0025506C" w:rsidRPr="00470F05" w:rsidRDefault="0025506C" w:rsidP="00EB1F0C">
            <w:pPr>
              <w:spacing w:after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277934C1" w14:textId="77777777" w:rsidR="0025506C" w:rsidRPr="009C60B1" w:rsidRDefault="0025506C" w:rsidP="00EB1F0C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5" w:type="dxa"/>
          </w:tcPr>
          <w:p w14:paraId="6FE9951F" w14:textId="77777777" w:rsidR="0025506C" w:rsidRPr="00C938C4" w:rsidRDefault="003C5E06" w:rsidP="00EB1F0C">
            <w:pPr>
              <w:spacing w:after="0" w:line="276" w:lineRule="auto"/>
              <w:jc w:val="center"/>
            </w:pPr>
            <w:r>
              <w:t>Н</w:t>
            </w:r>
            <w:r w:rsidR="0025506C">
              <w:t>К</w:t>
            </w:r>
          </w:p>
        </w:tc>
        <w:tc>
          <w:tcPr>
            <w:tcW w:w="2410" w:type="dxa"/>
          </w:tcPr>
          <w:p w14:paraId="6F0AAB43" w14:textId="77777777" w:rsidR="0025506C" w:rsidRPr="00082F29" w:rsidRDefault="0025506C" w:rsidP="00082F29">
            <w:pPr>
              <w:spacing w:after="0" w:line="276" w:lineRule="auto"/>
            </w:pPr>
            <w:r w:rsidRPr="00082F29">
              <w:t xml:space="preserve">Код из справочника </w:t>
            </w:r>
            <w:hyperlink w:anchor="_RecStatusCodeList" w:history="1">
              <w:r w:rsidRPr="00082F29">
                <w:rPr>
                  <w:rStyle w:val="aff5"/>
                </w:rPr>
                <w:t>RecStatusCodeList</w:t>
              </w:r>
            </w:hyperlink>
          </w:p>
        </w:tc>
      </w:tr>
      <w:tr w:rsidR="0025506C" w14:paraId="2784130F" w14:textId="77777777" w:rsidTr="00C87775">
        <w:trPr>
          <w:trHeight w:val="463"/>
        </w:trPr>
        <w:tc>
          <w:tcPr>
            <w:tcW w:w="2514" w:type="dxa"/>
          </w:tcPr>
          <w:p w14:paraId="01C11513" w14:textId="77777777" w:rsidR="0025506C" w:rsidRPr="007F114E" w:rsidRDefault="0025506C" w:rsidP="00082F29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272" w:type="dxa"/>
          </w:tcPr>
          <w:p w14:paraId="67523A30" w14:textId="77777777" w:rsidR="0025506C" w:rsidRPr="00B20961" w:rsidRDefault="0025506C" w:rsidP="00082F29">
            <w:pPr>
              <w:spacing w:after="0"/>
            </w:pPr>
            <w:r>
              <w:t>Идентификатор заказа</w:t>
            </w:r>
          </w:p>
        </w:tc>
        <w:tc>
          <w:tcPr>
            <w:tcW w:w="1418" w:type="dxa"/>
          </w:tcPr>
          <w:p w14:paraId="588F3DCC" w14:textId="77777777" w:rsidR="0025506C" w:rsidRDefault="0025506C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0A429D58" w14:textId="77777777" w:rsidR="0025506C" w:rsidRDefault="0025506C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389AF177" w14:textId="77777777" w:rsidR="0025506C" w:rsidRDefault="0025506C" w:rsidP="004E63DE">
            <w:pPr>
              <w:spacing w:after="0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2B2E3A6C" w14:textId="77777777" w:rsidR="0025506C" w:rsidRPr="00082F29" w:rsidRDefault="0025506C" w:rsidP="00082F29">
            <w:pPr>
              <w:spacing w:after="0"/>
              <w:rPr>
                <w:lang w:val="en-US"/>
              </w:rPr>
            </w:pPr>
            <w:r w:rsidRPr="00082F29">
              <w:t xml:space="preserve">Описан в таблице </w:t>
            </w:r>
            <w:hyperlink w:anchor="_SelfEmployedInvoice" w:history="1">
              <w:r w:rsidRPr="00082F29">
                <w:rPr>
                  <w:rStyle w:val="aff5"/>
                  <w:lang w:val="en-US"/>
                </w:rPr>
                <w:t>OriginOrder</w:t>
              </w:r>
            </w:hyperlink>
          </w:p>
        </w:tc>
      </w:tr>
      <w:tr w:rsidR="0025506C" w14:paraId="1116DC24" w14:textId="77777777" w:rsidTr="00C87775">
        <w:trPr>
          <w:trHeight w:val="113"/>
        </w:trPr>
        <w:tc>
          <w:tcPr>
            <w:tcW w:w="2514" w:type="dxa"/>
          </w:tcPr>
          <w:p w14:paraId="10DBE76A" w14:textId="77777777" w:rsidR="0025506C" w:rsidRPr="002B7EBD" w:rsidRDefault="0025506C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272" w:type="dxa"/>
          </w:tcPr>
          <w:p w14:paraId="5F49937D" w14:textId="77777777" w:rsidR="0025506C" w:rsidRPr="002B7EBD" w:rsidRDefault="0025506C" w:rsidP="00082F29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1418" w:type="dxa"/>
          </w:tcPr>
          <w:p w14:paraId="24AC1547" w14:textId="77777777" w:rsidR="0025506C" w:rsidRDefault="0025506C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78B909B9" w14:textId="77777777" w:rsidR="0025506C" w:rsidRDefault="0025506C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6DB7029A" w14:textId="77777777" w:rsidR="0025506C" w:rsidRDefault="0025506C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0EBCCA7" w14:textId="77777777" w:rsidR="0025506C" w:rsidRPr="00082F29" w:rsidRDefault="0025506C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25506C" w14:paraId="414B334A" w14:textId="77777777" w:rsidTr="00C87775">
        <w:trPr>
          <w:trHeight w:val="396"/>
        </w:trPr>
        <w:tc>
          <w:tcPr>
            <w:tcW w:w="2514" w:type="dxa"/>
          </w:tcPr>
          <w:p w14:paraId="350810C5" w14:textId="77777777" w:rsidR="0025506C" w:rsidRPr="007F114E" w:rsidRDefault="0025506C" w:rsidP="00082F29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2272" w:type="dxa"/>
          </w:tcPr>
          <w:p w14:paraId="1178182E" w14:textId="77777777" w:rsidR="0025506C" w:rsidRPr="00B20961" w:rsidRDefault="0025506C" w:rsidP="00082F29">
            <w:pPr>
              <w:spacing w:after="0"/>
            </w:pPr>
            <w:r>
              <w:t>Идентификатор накладной</w:t>
            </w:r>
          </w:p>
        </w:tc>
        <w:tc>
          <w:tcPr>
            <w:tcW w:w="1418" w:type="dxa"/>
          </w:tcPr>
          <w:p w14:paraId="4744628B" w14:textId="77777777" w:rsidR="0025506C" w:rsidRDefault="0025506C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2585536D" w14:textId="77777777" w:rsidR="0025506C" w:rsidRDefault="0025506C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06DE49C7" w14:textId="77777777" w:rsidR="0025506C" w:rsidRPr="00600298" w:rsidRDefault="0025506C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8C10E38" w14:textId="77777777" w:rsidR="0025506C" w:rsidRPr="00082F29" w:rsidRDefault="0025506C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5AB70D05" w14:textId="77777777" w:rsidTr="00C87775">
        <w:trPr>
          <w:trHeight w:val="396"/>
        </w:trPr>
        <w:tc>
          <w:tcPr>
            <w:tcW w:w="2514" w:type="dxa"/>
          </w:tcPr>
          <w:p w14:paraId="7CFB7984" w14:textId="77777777" w:rsidR="003E76F8" w:rsidRPr="00224334" w:rsidRDefault="003E76F8" w:rsidP="003241B5">
            <w:pPr>
              <w:spacing w:after="0"/>
              <w:rPr>
                <w:rFonts w:eastAsiaTheme="minorHAnsi" w:cs="Consolas"/>
              </w:rPr>
            </w:pPr>
            <w:r>
              <w:rPr>
                <w:rFonts w:eastAsiaTheme="minorHAnsi" w:cs="Consolas"/>
                <w:lang w:val="en-US"/>
              </w:rPr>
              <w:t>e</w:t>
            </w:r>
            <w:r w:rsidRPr="00224334">
              <w:rPr>
                <w:rFonts w:eastAsiaTheme="minorHAnsi" w:cs="Consolas"/>
              </w:rPr>
              <w:t>gaisRegistrationIdentificator</w:t>
            </w:r>
          </w:p>
        </w:tc>
        <w:tc>
          <w:tcPr>
            <w:tcW w:w="2272" w:type="dxa"/>
          </w:tcPr>
          <w:p w14:paraId="5671C2C6" w14:textId="77777777" w:rsidR="003E76F8" w:rsidRPr="00224334" w:rsidRDefault="003E76F8" w:rsidP="003241B5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2433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ТТН в ЕГАИС</w:t>
            </w:r>
          </w:p>
        </w:tc>
        <w:tc>
          <w:tcPr>
            <w:tcW w:w="1418" w:type="dxa"/>
          </w:tcPr>
          <w:p w14:paraId="654A0F80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1134" w:type="dxa"/>
          </w:tcPr>
          <w:p w14:paraId="65419F14" w14:textId="77777777" w:rsidR="003E76F8" w:rsidRPr="00E6030A" w:rsidRDefault="003E76F8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2180AC97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2410" w:type="dxa"/>
          </w:tcPr>
          <w:p w14:paraId="6069ED07" w14:textId="77777777" w:rsidR="003E76F8" w:rsidRPr="00224334" w:rsidRDefault="003E76F8" w:rsidP="003241B5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059F1AAB" w14:textId="77777777" w:rsidTr="00C87775">
        <w:trPr>
          <w:trHeight w:val="396"/>
        </w:trPr>
        <w:tc>
          <w:tcPr>
            <w:tcW w:w="2514" w:type="dxa"/>
          </w:tcPr>
          <w:p w14:paraId="3B7B4CBD" w14:textId="77777777" w:rsidR="003E76F8" w:rsidRPr="00224334" w:rsidRDefault="003E76F8" w:rsidP="003241B5">
            <w:pPr>
              <w:spacing w:after="0"/>
              <w:rPr>
                <w:rFonts w:eastAsiaTheme="minorHAnsi" w:cs="Consolas"/>
              </w:rPr>
            </w:pPr>
            <w:r w:rsidRPr="003E76F8">
              <w:rPr>
                <w:rFonts w:eastAsiaTheme="minorHAnsi" w:cs="Consolas"/>
                <w:lang w:val="en-US"/>
              </w:rPr>
              <w:t>egaisFixationIdentificator</w:t>
            </w:r>
          </w:p>
        </w:tc>
        <w:tc>
          <w:tcPr>
            <w:tcW w:w="2272" w:type="dxa"/>
          </w:tcPr>
          <w:p w14:paraId="043BB2EC" w14:textId="77777777" w:rsidR="003E76F8" w:rsidRPr="00224334" w:rsidRDefault="003E76F8" w:rsidP="003241B5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Ф</w:t>
            </w:r>
            <w:r w:rsidRPr="003E76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иксации ТТН в ЕГАИС</w:t>
            </w:r>
          </w:p>
        </w:tc>
        <w:tc>
          <w:tcPr>
            <w:tcW w:w="1418" w:type="dxa"/>
          </w:tcPr>
          <w:p w14:paraId="014BCD6C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1134" w:type="dxa"/>
          </w:tcPr>
          <w:p w14:paraId="541458DD" w14:textId="77777777" w:rsidR="003E76F8" w:rsidRPr="00E6030A" w:rsidRDefault="003E76F8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2BA1EBB5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2410" w:type="dxa"/>
          </w:tcPr>
          <w:p w14:paraId="7DDC4063" w14:textId="77777777" w:rsidR="003E76F8" w:rsidRPr="00224334" w:rsidRDefault="003E76F8" w:rsidP="003241B5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7661DBAC" w14:textId="77777777" w:rsidTr="00C87775">
        <w:trPr>
          <w:trHeight w:val="113"/>
        </w:trPr>
        <w:tc>
          <w:tcPr>
            <w:tcW w:w="2514" w:type="dxa"/>
          </w:tcPr>
          <w:p w14:paraId="43CEB99C" w14:textId="77777777" w:rsidR="003E76F8" w:rsidRPr="007F114E" w:rsidRDefault="003E76F8" w:rsidP="004E2EE0">
            <w:pPr>
              <w:spacing w:after="0"/>
              <w:rPr>
                <w:lang w:val="en-US"/>
              </w:rPr>
            </w:pPr>
            <w:r w:rsidRPr="00AD1F58">
              <w:rPr>
                <w:lang w:val="en-US"/>
              </w:rPr>
              <w:t>receivingAdviceIdentificatorInBuyerSystem</w:t>
            </w:r>
          </w:p>
        </w:tc>
        <w:tc>
          <w:tcPr>
            <w:tcW w:w="2272" w:type="dxa"/>
          </w:tcPr>
          <w:p w14:paraId="6CB364F2" w14:textId="77777777" w:rsidR="003E76F8" w:rsidRPr="00AD1F58" w:rsidRDefault="003E76F8" w:rsidP="00AD1F58">
            <w:pPr>
              <w:spacing w:after="0"/>
            </w:pPr>
            <w:r>
              <w:t>Идентификатор приемки в системе покупателя</w:t>
            </w:r>
          </w:p>
        </w:tc>
        <w:tc>
          <w:tcPr>
            <w:tcW w:w="1418" w:type="dxa"/>
          </w:tcPr>
          <w:p w14:paraId="3934787F" w14:textId="77777777" w:rsidR="003E76F8" w:rsidRDefault="003E76F8" w:rsidP="004E2EE0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2CFF7F39" w14:textId="77777777" w:rsidR="003E76F8" w:rsidRDefault="003E76F8" w:rsidP="004E2EE0">
            <w:pPr>
              <w:spacing w:after="0"/>
              <w:jc w:val="center"/>
            </w:pPr>
          </w:p>
        </w:tc>
        <w:tc>
          <w:tcPr>
            <w:tcW w:w="1275" w:type="dxa"/>
          </w:tcPr>
          <w:p w14:paraId="60C07470" w14:textId="77777777" w:rsidR="003E76F8" w:rsidRPr="00600298" w:rsidRDefault="003E76F8" w:rsidP="004E2EE0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23FD882" w14:textId="77777777" w:rsidR="003E76F8" w:rsidRPr="00082F29" w:rsidRDefault="003E76F8" w:rsidP="004E2EE0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751539B6" w14:textId="77777777" w:rsidTr="00C87775">
        <w:trPr>
          <w:trHeight w:val="113"/>
        </w:trPr>
        <w:tc>
          <w:tcPr>
            <w:tcW w:w="2514" w:type="dxa"/>
          </w:tcPr>
          <w:p w14:paraId="23355DA2" w14:textId="77777777" w:rsidR="003E76F8" w:rsidRPr="00534FD8" w:rsidRDefault="003E76F8" w:rsidP="00082F29">
            <w:pPr>
              <w:spacing w:after="0"/>
            </w:pPr>
            <w:r w:rsidRPr="00534FD8">
              <w:rPr>
                <w:highlight w:val="white"/>
              </w:rPr>
              <w:t>blanketOrderIdentificator</w:t>
            </w:r>
          </w:p>
        </w:tc>
        <w:tc>
          <w:tcPr>
            <w:tcW w:w="2272" w:type="dxa"/>
          </w:tcPr>
          <w:p w14:paraId="5155C4FA" w14:textId="77777777" w:rsidR="003E76F8" w:rsidRPr="00534FD8" w:rsidRDefault="003E76F8" w:rsidP="00082F29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1418" w:type="dxa"/>
          </w:tcPr>
          <w:p w14:paraId="62727C57" w14:textId="77777777" w:rsidR="003E76F8" w:rsidRDefault="003E76F8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5D19076C" w14:textId="77777777" w:rsidR="003E76F8" w:rsidRDefault="003E76F8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243E90B4" w14:textId="77777777" w:rsidR="003E76F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F421466" w14:textId="77777777" w:rsidR="003E76F8" w:rsidRPr="00082F29" w:rsidRDefault="003E76F8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296C3B78" w14:textId="77777777" w:rsidTr="00C87775">
        <w:trPr>
          <w:trHeight w:val="150"/>
        </w:trPr>
        <w:tc>
          <w:tcPr>
            <w:tcW w:w="2514" w:type="dxa"/>
          </w:tcPr>
          <w:p w14:paraId="4A53DED9" w14:textId="77777777" w:rsidR="003E76F8" w:rsidRPr="00974A9D" w:rsidRDefault="003E76F8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272" w:type="dxa"/>
          </w:tcPr>
          <w:p w14:paraId="0E98FBAF" w14:textId="77777777" w:rsidR="003E76F8" w:rsidRPr="00974A9D" w:rsidRDefault="003E76F8" w:rsidP="00082F29">
            <w:pPr>
              <w:spacing w:after="0"/>
            </w:pPr>
            <w:r>
              <w:t>Продавец (поставщик)</w:t>
            </w:r>
          </w:p>
        </w:tc>
        <w:tc>
          <w:tcPr>
            <w:tcW w:w="1418" w:type="dxa"/>
          </w:tcPr>
          <w:p w14:paraId="1DFC1BAD" w14:textId="77777777" w:rsidR="003E76F8" w:rsidRDefault="003E76F8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6BBE910A" w14:textId="77777777" w:rsidR="003E76F8" w:rsidRDefault="003E76F8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08CF1AA2" w14:textId="77777777" w:rsidR="003E76F8" w:rsidRPr="009E55A5" w:rsidRDefault="003E76F8" w:rsidP="004E63DE">
            <w:pPr>
              <w:spacing w:after="0"/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0C3D5ED8" w14:textId="77777777" w:rsidR="003E76F8" w:rsidRPr="00082F29" w:rsidRDefault="003E76F8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3E76F8" w14:paraId="2B4181EC" w14:textId="77777777" w:rsidTr="00C87775">
        <w:trPr>
          <w:trHeight w:val="175"/>
        </w:trPr>
        <w:tc>
          <w:tcPr>
            <w:tcW w:w="2514" w:type="dxa"/>
          </w:tcPr>
          <w:p w14:paraId="38322A82" w14:textId="77777777" w:rsidR="003E76F8" w:rsidRPr="00974A9D" w:rsidRDefault="003E76F8" w:rsidP="00082F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272" w:type="dxa"/>
          </w:tcPr>
          <w:p w14:paraId="779594BD" w14:textId="77777777" w:rsidR="003E76F8" w:rsidRPr="00974A9D" w:rsidRDefault="003E76F8" w:rsidP="00082F29">
            <w:pPr>
              <w:spacing w:after="0"/>
            </w:pPr>
            <w:r>
              <w:t>Покупатель</w:t>
            </w:r>
          </w:p>
        </w:tc>
        <w:tc>
          <w:tcPr>
            <w:tcW w:w="1418" w:type="dxa"/>
          </w:tcPr>
          <w:p w14:paraId="40781CDB" w14:textId="77777777" w:rsidR="003E76F8" w:rsidRDefault="003E76F8" w:rsidP="004E63DE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5AF7E3AF" w14:textId="77777777" w:rsidR="003E76F8" w:rsidRDefault="003E76F8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72E6A084" w14:textId="77777777" w:rsidR="003E76F8" w:rsidRPr="009E55A5" w:rsidRDefault="003E76F8" w:rsidP="004E63DE">
            <w:pPr>
              <w:spacing w:after="0"/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14A8D008" w14:textId="77777777" w:rsidR="003E76F8" w:rsidRPr="00082F29" w:rsidRDefault="003E76F8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3E76F8" w14:paraId="128E715E" w14:textId="77777777" w:rsidTr="00C87775">
        <w:trPr>
          <w:trHeight w:val="253"/>
        </w:trPr>
        <w:tc>
          <w:tcPr>
            <w:tcW w:w="2514" w:type="dxa"/>
          </w:tcPr>
          <w:p w14:paraId="0B220B5C" w14:textId="77777777" w:rsidR="003E76F8" w:rsidRPr="00EE7F58" w:rsidRDefault="003E76F8" w:rsidP="00082F29">
            <w:pPr>
              <w:spacing w:after="0"/>
            </w:pPr>
            <w:r w:rsidRPr="00EE7F58">
              <w:t>invoicee</w:t>
            </w:r>
          </w:p>
        </w:tc>
        <w:tc>
          <w:tcPr>
            <w:tcW w:w="2272" w:type="dxa"/>
          </w:tcPr>
          <w:p w14:paraId="341A8CFB" w14:textId="77777777" w:rsidR="003E76F8" w:rsidRDefault="003E76F8" w:rsidP="00082F29">
            <w:pPr>
              <w:spacing w:after="0"/>
            </w:pPr>
            <w:r>
              <w:t>Покупатель</w:t>
            </w:r>
          </w:p>
        </w:tc>
        <w:tc>
          <w:tcPr>
            <w:tcW w:w="1418" w:type="dxa"/>
          </w:tcPr>
          <w:p w14:paraId="799F5ABD" w14:textId="77777777" w:rsidR="003E76F8" w:rsidRPr="00EE7F58" w:rsidRDefault="003E76F8" w:rsidP="004E63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7168F187" w14:textId="77777777" w:rsidR="003E76F8" w:rsidRDefault="003E76F8" w:rsidP="004E63DE">
            <w:pPr>
              <w:spacing w:after="0"/>
              <w:jc w:val="center"/>
            </w:pPr>
          </w:p>
        </w:tc>
        <w:tc>
          <w:tcPr>
            <w:tcW w:w="1275" w:type="dxa"/>
          </w:tcPr>
          <w:p w14:paraId="6206C565" w14:textId="77777777" w:rsidR="003E76F8" w:rsidRPr="00EE7F58" w:rsidRDefault="003E76F8" w:rsidP="004E63DE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38CFAF8C" w14:textId="77777777" w:rsidR="003E76F8" w:rsidRPr="00082F29" w:rsidRDefault="003E76F8" w:rsidP="00082F29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3E76F8" w14:paraId="4DCA33A3" w14:textId="77777777" w:rsidTr="00C87775">
        <w:trPr>
          <w:trHeight w:val="253"/>
        </w:trPr>
        <w:tc>
          <w:tcPr>
            <w:tcW w:w="2514" w:type="dxa"/>
          </w:tcPr>
          <w:p w14:paraId="7D9FDF03" w14:textId="77777777" w:rsidR="003E76F8" w:rsidRPr="004C4339" w:rsidRDefault="003E76F8" w:rsidP="00082F2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272" w:type="dxa"/>
          </w:tcPr>
          <w:p w14:paraId="793B7B4F" w14:textId="77777777" w:rsidR="003E76F8" w:rsidRDefault="003E76F8" w:rsidP="00082F29">
            <w:pPr>
              <w:spacing w:after="0"/>
            </w:pPr>
            <w:r>
              <w:t>Информация о поставке</w:t>
            </w:r>
          </w:p>
          <w:p w14:paraId="79F68440" w14:textId="77777777" w:rsidR="003E76F8" w:rsidRDefault="003E76F8" w:rsidP="00082F29">
            <w:pPr>
              <w:spacing w:after="0" w:line="276" w:lineRule="auto"/>
            </w:pPr>
          </w:p>
        </w:tc>
        <w:tc>
          <w:tcPr>
            <w:tcW w:w="1418" w:type="dxa"/>
          </w:tcPr>
          <w:p w14:paraId="013C8384" w14:textId="77777777" w:rsidR="003E76F8" w:rsidRDefault="003E76F8" w:rsidP="004E63DE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098E0099" w14:textId="77777777" w:rsidR="003E76F8" w:rsidRDefault="003E76F8" w:rsidP="004E63DE">
            <w:pPr>
              <w:spacing w:after="0" w:line="276" w:lineRule="auto"/>
              <w:jc w:val="center"/>
            </w:pPr>
          </w:p>
        </w:tc>
        <w:tc>
          <w:tcPr>
            <w:tcW w:w="1275" w:type="dxa"/>
          </w:tcPr>
          <w:p w14:paraId="27B9B66A" w14:textId="77777777" w:rsidR="003E76F8" w:rsidRPr="00A313FD" w:rsidRDefault="003E76F8" w:rsidP="004E63DE">
            <w:pPr>
              <w:spacing w:after="0" w:line="276" w:lineRule="auto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2410" w:type="dxa"/>
          </w:tcPr>
          <w:p w14:paraId="1A97D4C4" w14:textId="77777777" w:rsidR="003E76F8" w:rsidRPr="00082F29" w:rsidRDefault="003E76F8" w:rsidP="00082F29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DeliveryInfo_4" w:history="1">
              <w:r w:rsidRPr="00082F29">
                <w:rPr>
                  <w:rStyle w:val="aff5"/>
                </w:rPr>
                <w:t>DeliveryInfo</w:t>
              </w:r>
            </w:hyperlink>
          </w:p>
        </w:tc>
      </w:tr>
      <w:tr w:rsidR="003E76F8" w14:paraId="082DC031" w14:textId="77777777" w:rsidTr="00C87775">
        <w:tc>
          <w:tcPr>
            <w:tcW w:w="2514" w:type="dxa"/>
          </w:tcPr>
          <w:p w14:paraId="612BE0E6" w14:textId="77777777" w:rsidR="003E76F8" w:rsidRPr="00632513" w:rsidRDefault="003E76F8" w:rsidP="00082F29">
            <w:pPr>
              <w:spacing w:after="0" w:line="276" w:lineRule="auto"/>
            </w:pPr>
            <w:r>
              <w:rPr>
                <w:lang w:val="en-US"/>
              </w:rPr>
              <w:t>lineItems</w:t>
            </w:r>
          </w:p>
        </w:tc>
        <w:tc>
          <w:tcPr>
            <w:tcW w:w="2272" w:type="dxa"/>
          </w:tcPr>
          <w:p w14:paraId="6B5FB044" w14:textId="77777777" w:rsidR="003E76F8" w:rsidRPr="00117C2B" w:rsidRDefault="003E76F8" w:rsidP="00082F29">
            <w:pPr>
              <w:spacing w:after="0"/>
            </w:pPr>
            <w:r>
              <w:t xml:space="preserve">Табличная часть, </w:t>
            </w:r>
            <w:r>
              <w:lastRenderedPageBreak/>
              <w:t>содержащая информацию о товарах</w:t>
            </w:r>
          </w:p>
        </w:tc>
        <w:tc>
          <w:tcPr>
            <w:tcW w:w="1418" w:type="dxa"/>
          </w:tcPr>
          <w:p w14:paraId="50FA234D" w14:textId="77777777" w:rsidR="003E76F8" w:rsidRDefault="003E76F8" w:rsidP="004E63DE">
            <w:pPr>
              <w:spacing w:after="0"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1134" w:type="dxa"/>
          </w:tcPr>
          <w:p w14:paraId="272931E4" w14:textId="77777777" w:rsidR="003E76F8" w:rsidRDefault="003E76F8" w:rsidP="004E63DE">
            <w:pPr>
              <w:spacing w:after="0" w:line="276" w:lineRule="auto"/>
              <w:jc w:val="center"/>
            </w:pPr>
          </w:p>
        </w:tc>
        <w:tc>
          <w:tcPr>
            <w:tcW w:w="1275" w:type="dxa"/>
          </w:tcPr>
          <w:p w14:paraId="726BC766" w14:textId="77777777" w:rsidR="003E76F8" w:rsidRPr="00236382" w:rsidRDefault="003E76F8" w:rsidP="004E63D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2BCD9083" w14:textId="77777777" w:rsidR="003E76F8" w:rsidRPr="00082F29" w:rsidRDefault="003E76F8" w:rsidP="00082F29">
            <w:pPr>
              <w:spacing w:after="0" w:line="276" w:lineRule="auto"/>
            </w:pPr>
            <w:r w:rsidRPr="00082F29">
              <w:t xml:space="preserve">Описание элемента </w:t>
            </w:r>
            <w:r w:rsidRPr="00082F29">
              <w:lastRenderedPageBreak/>
              <w:t xml:space="preserve">представлено в таблице </w:t>
            </w:r>
            <w:hyperlink w:anchor="_LineItems_3" w:history="1">
              <w:r w:rsidRPr="00082F29">
                <w:rPr>
                  <w:rStyle w:val="aff5"/>
                </w:rPr>
                <w:t>LineItems</w:t>
              </w:r>
            </w:hyperlink>
          </w:p>
        </w:tc>
      </w:tr>
    </w:tbl>
    <w:p w14:paraId="5E32E008" w14:textId="77777777" w:rsidR="00882D34" w:rsidRPr="002770C4" w:rsidRDefault="00882D34" w:rsidP="005379BF">
      <w:pPr>
        <w:pStyle w:val="4"/>
        <w:rPr>
          <w:i w:val="0"/>
        </w:rPr>
      </w:pPr>
      <w:bookmarkStart w:id="832" w:name="_DeliveryInfo_4"/>
      <w:bookmarkEnd w:id="832"/>
      <w:r w:rsidRPr="002770C4">
        <w:rPr>
          <w:i w:val="0"/>
          <w:lang w:val="en-US"/>
        </w:rPr>
        <w:lastRenderedPageBreak/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0"/>
        <w:gridCol w:w="2269"/>
        <w:gridCol w:w="1274"/>
        <w:gridCol w:w="1277"/>
        <w:gridCol w:w="1272"/>
        <w:gridCol w:w="2412"/>
      </w:tblGrid>
      <w:tr w:rsidR="002770C4" w14:paraId="7B4BDEED" w14:textId="77777777" w:rsidTr="00C87775">
        <w:tc>
          <w:tcPr>
            <w:tcW w:w="1143" w:type="pct"/>
            <w:shd w:val="clear" w:color="auto" w:fill="F2F2F2" w:themeFill="background1" w:themeFillShade="F2"/>
          </w:tcPr>
          <w:p w14:paraId="60C970A4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AF32656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D127427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57FEDDE0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7" w:type="pct"/>
            <w:shd w:val="clear" w:color="auto" w:fill="F2F2F2" w:themeFill="background1" w:themeFillShade="F2"/>
          </w:tcPr>
          <w:p w14:paraId="6792AED1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1497CF8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770C4" w14:paraId="7A10B8E4" w14:textId="77777777" w:rsidTr="00C87775">
        <w:trPr>
          <w:trHeight w:val="325"/>
        </w:trPr>
        <w:tc>
          <w:tcPr>
            <w:tcW w:w="1143" w:type="pct"/>
          </w:tcPr>
          <w:p w14:paraId="28B42A14" w14:textId="77777777" w:rsidR="00882D34" w:rsidRPr="00974A9D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reception</w:t>
            </w:r>
            <w:r w:rsidRPr="00974A9D">
              <w:rPr>
                <w:lang w:val="en-US"/>
              </w:rPr>
              <w:t>DateTime</w:t>
            </w:r>
          </w:p>
        </w:tc>
        <w:tc>
          <w:tcPr>
            <w:tcW w:w="1029" w:type="pct"/>
          </w:tcPr>
          <w:p w14:paraId="22BF0993" w14:textId="77777777" w:rsidR="00882D34" w:rsidRPr="00C7733D" w:rsidRDefault="00882D34" w:rsidP="003F30C1">
            <w:pPr>
              <w:spacing w:after="0"/>
            </w:pPr>
            <w:r>
              <w:t>Время приемки товара</w:t>
            </w:r>
          </w:p>
        </w:tc>
        <w:tc>
          <w:tcPr>
            <w:tcW w:w="578" w:type="pct"/>
          </w:tcPr>
          <w:p w14:paraId="15DF0ABF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9" w:type="pct"/>
          </w:tcPr>
          <w:p w14:paraId="28ABF9A9" w14:textId="77777777" w:rsidR="00882D34" w:rsidRPr="00C73FBB" w:rsidRDefault="00882D34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7" w:type="pct"/>
          </w:tcPr>
          <w:p w14:paraId="68958BAE" w14:textId="77777777" w:rsidR="00882D34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C1C7065" w14:textId="77777777" w:rsidR="00882D34" w:rsidRPr="003F30C1" w:rsidRDefault="00882D34" w:rsidP="003F30C1">
            <w:pPr>
              <w:spacing w:after="0" w:line="276" w:lineRule="auto"/>
            </w:pPr>
          </w:p>
        </w:tc>
      </w:tr>
      <w:tr w:rsidR="00594055" w14:paraId="3040953F" w14:textId="77777777" w:rsidTr="00C87775">
        <w:trPr>
          <w:trHeight w:val="325"/>
        </w:trPr>
        <w:tc>
          <w:tcPr>
            <w:tcW w:w="1143" w:type="pct"/>
          </w:tcPr>
          <w:p w14:paraId="6E91F9BD" w14:textId="77777777" w:rsidR="00594055" w:rsidRPr="000D7372" w:rsidRDefault="00594055" w:rsidP="0099527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1029" w:type="pct"/>
          </w:tcPr>
          <w:p w14:paraId="7126ABB0" w14:textId="77777777" w:rsidR="00594055" w:rsidRPr="00594055" w:rsidRDefault="00594055" w:rsidP="0099527F">
            <w:pPr>
              <w:rPr>
                <w:lang w:val="en-US"/>
              </w:rPr>
            </w:pPr>
            <w:r>
              <w:t>Идентификатор транспортной накладной</w:t>
            </w:r>
          </w:p>
        </w:tc>
        <w:tc>
          <w:tcPr>
            <w:tcW w:w="578" w:type="pct"/>
          </w:tcPr>
          <w:p w14:paraId="73956BA8" w14:textId="77777777" w:rsidR="00594055" w:rsidRDefault="00594055" w:rsidP="0099527F">
            <w:pPr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464FFB73" w14:textId="77777777" w:rsidR="00594055" w:rsidRDefault="00594055" w:rsidP="0099527F">
            <w:pPr>
              <w:jc w:val="center"/>
            </w:pPr>
          </w:p>
        </w:tc>
        <w:tc>
          <w:tcPr>
            <w:tcW w:w="577" w:type="pct"/>
          </w:tcPr>
          <w:p w14:paraId="056E4884" w14:textId="77777777" w:rsidR="00594055" w:rsidRPr="00AD53F2" w:rsidRDefault="00594055" w:rsidP="0099527F">
            <w:pPr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2E0AC58" w14:textId="77777777" w:rsidR="00594055" w:rsidRPr="00EC057B" w:rsidRDefault="00594055" w:rsidP="00594055">
            <w:pPr>
              <w:spacing w:after="0"/>
              <w:rPr>
                <w:sz w:val="20"/>
                <w:szCs w:val="20"/>
              </w:rPr>
            </w:pPr>
            <w:r>
              <w:t xml:space="preserve">Описание элемента представлено в таблице </w:t>
            </w:r>
            <w:hyperlink w:anchor="_DocumentIdenfiticator_3" w:history="1">
              <w:r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594055" w14:paraId="2C043EE8" w14:textId="77777777" w:rsidTr="00C87775">
        <w:tc>
          <w:tcPr>
            <w:tcW w:w="1143" w:type="pct"/>
          </w:tcPr>
          <w:p w14:paraId="38AA4D4E" w14:textId="77777777" w:rsidR="00594055" w:rsidRPr="008035A8" w:rsidRDefault="00594055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1029" w:type="pct"/>
          </w:tcPr>
          <w:p w14:paraId="786484BF" w14:textId="77777777" w:rsidR="00594055" w:rsidRPr="00E30065" w:rsidRDefault="00594055" w:rsidP="003F30C1">
            <w:pPr>
              <w:spacing w:after="0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578" w:type="pct"/>
          </w:tcPr>
          <w:p w14:paraId="4345844E" w14:textId="77777777" w:rsidR="00594055" w:rsidRDefault="00594055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5CF173FC" w14:textId="77777777" w:rsidR="00594055" w:rsidRDefault="00594055" w:rsidP="002770C4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35FB679C" w14:textId="77777777" w:rsidR="00594055" w:rsidRPr="00C73FBB" w:rsidRDefault="00594055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8C29614" w14:textId="77777777" w:rsidR="00594055" w:rsidRPr="003F30C1" w:rsidRDefault="00594055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594055" w:rsidRPr="00B95F18" w14:paraId="0EA4F52C" w14:textId="77777777" w:rsidTr="00C87775">
        <w:tc>
          <w:tcPr>
            <w:tcW w:w="1143" w:type="pct"/>
          </w:tcPr>
          <w:p w14:paraId="39EE0241" w14:textId="77777777" w:rsidR="00594055" w:rsidRDefault="00594055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  <w:p w14:paraId="7AD94563" w14:textId="77777777" w:rsidR="00594055" w:rsidRPr="0012049E" w:rsidRDefault="00594055" w:rsidP="003F30C1">
            <w:pPr>
              <w:spacing w:after="0"/>
              <w:ind w:firstLine="708"/>
              <w:rPr>
                <w:lang w:val="en-US"/>
              </w:rPr>
            </w:pPr>
          </w:p>
        </w:tc>
        <w:tc>
          <w:tcPr>
            <w:tcW w:w="1029" w:type="pct"/>
          </w:tcPr>
          <w:p w14:paraId="7C47D5A1" w14:textId="77777777" w:rsidR="00594055" w:rsidRPr="00E30065" w:rsidRDefault="00594055" w:rsidP="003F30C1">
            <w:pPr>
              <w:spacing w:after="0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</w:p>
        </w:tc>
        <w:tc>
          <w:tcPr>
            <w:tcW w:w="578" w:type="pct"/>
          </w:tcPr>
          <w:p w14:paraId="6ADB8CA1" w14:textId="77777777" w:rsidR="00594055" w:rsidRDefault="00594055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03AEE22C" w14:textId="77777777" w:rsidR="00594055" w:rsidRDefault="00594055" w:rsidP="002770C4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672751D4" w14:textId="77777777" w:rsidR="00594055" w:rsidRPr="00C73FBB" w:rsidRDefault="00594055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A7B136C" w14:textId="77777777" w:rsidR="00594055" w:rsidRPr="003F30C1" w:rsidRDefault="00594055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594055" w:rsidRPr="00B95F18" w14:paraId="7837AABB" w14:textId="77777777" w:rsidTr="00C87775">
        <w:tc>
          <w:tcPr>
            <w:tcW w:w="1143" w:type="pct"/>
          </w:tcPr>
          <w:p w14:paraId="695E51C7" w14:textId="77777777" w:rsidR="00594055" w:rsidRPr="008035A8" w:rsidRDefault="00594055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29" w:type="pct"/>
          </w:tcPr>
          <w:p w14:paraId="6274335B" w14:textId="77777777" w:rsidR="00594055" w:rsidRPr="00E30065" w:rsidRDefault="00594055" w:rsidP="003F30C1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78" w:type="pct"/>
          </w:tcPr>
          <w:p w14:paraId="1EE311C3" w14:textId="77777777" w:rsidR="00594055" w:rsidRDefault="00594055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082D284E" w14:textId="77777777" w:rsidR="00594055" w:rsidRDefault="00594055" w:rsidP="00EB1F0C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476FF03B" w14:textId="77777777" w:rsidR="00594055" w:rsidRPr="00C73FBB" w:rsidRDefault="00594055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5FF49B" w14:textId="77777777" w:rsidR="00594055" w:rsidRPr="003F30C1" w:rsidRDefault="00594055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594055" w:rsidRPr="00B95F18" w14:paraId="4C0CC616" w14:textId="77777777" w:rsidTr="00C87775">
        <w:tc>
          <w:tcPr>
            <w:tcW w:w="1143" w:type="pct"/>
          </w:tcPr>
          <w:p w14:paraId="0A9DD2A1" w14:textId="77777777" w:rsidR="00594055" w:rsidRPr="00704076" w:rsidRDefault="00594055" w:rsidP="003F30C1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29" w:type="pct"/>
          </w:tcPr>
          <w:p w14:paraId="63A6265B" w14:textId="77777777" w:rsidR="00594055" w:rsidRDefault="00594055" w:rsidP="003F30C1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578" w:type="pct"/>
          </w:tcPr>
          <w:p w14:paraId="781A4FEA" w14:textId="77777777" w:rsidR="00594055" w:rsidRDefault="00594055" w:rsidP="008A55FD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2478C290" w14:textId="77777777" w:rsidR="00594055" w:rsidRDefault="00594055" w:rsidP="008A55FD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47CCE035" w14:textId="77777777" w:rsidR="00594055" w:rsidRDefault="00594055" w:rsidP="008A55FD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9C23F8D" w14:textId="77777777" w:rsidR="00594055" w:rsidRPr="003F30C1" w:rsidRDefault="00594055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594055" w:rsidRPr="00B95F18" w14:paraId="53ED2D53" w14:textId="77777777" w:rsidTr="00C87775">
        <w:tc>
          <w:tcPr>
            <w:tcW w:w="1143" w:type="pct"/>
          </w:tcPr>
          <w:p w14:paraId="211806DF" w14:textId="77777777" w:rsidR="00594055" w:rsidRPr="003F3F81" w:rsidRDefault="00594055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transportation</w:t>
            </w:r>
          </w:p>
        </w:tc>
        <w:tc>
          <w:tcPr>
            <w:tcW w:w="1029" w:type="pct"/>
          </w:tcPr>
          <w:p w14:paraId="31CC5A6D" w14:textId="77777777" w:rsidR="00594055" w:rsidRPr="003F3F81" w:rsidRDefault="00594055" w:rsidP="003F30C1">
            <w:pPr>
              <w:spacing w:after="0"/>
            </w:pPr>
            <w:r>
              <w:t>Информация о машине</w:t>
            </w:r>
          </w:p>
        </w:tc>
        <w:tc>
          <w:tcPr>
            <w:tcW w:w="578" w:type="pct"/>
          </w:tcPr>
          <w:p w14:paraId="07B5D108" w14:textId="77777777" w:rsidR="00594055" w:rsidRDefault="00594055" w:rsidP="008A55FD">
            <w:pPr>
              <w:spacing w:after="0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6520D3AE" w14:textId="77777777" w:rsidR="00594055" w:rsidRDefault="00594055" w:rsidP="008A55FD">
            <w:pPr>
              <w:spacing w:after="0"/>
              <w:jc w:val="center"/>
            </w:pPr>
          </w:p>
        </w:tc>
        <w:tc>
          <w:tcPr>
            <w:tcW w:w="577" w:type="pct"/>
          </w:tcPr>
          <w:p w14:paraId="3765A7C2" w14:textId="77777777" w:rsidR="00594055" w:rsidRDefault="00594055" w:rsidP="008A55FD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1E18662" w14:textId="77777777" w:rsidR="00594055" w:rsidRPr="003F30C1" w:rsidRDefault="00594055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LineItems_3" w:history="1">
              <w:r w:rsidRPr="003F30C1">
                <w:rPr>
                  <w:rStyle w:val="aff5"/>
                </w:rPr>
                <w:t>Transportation</w:t>
              </w:r>
            </w:hyperlink>
          </w:p>
        </w:tc>
      </w:tr>
      <w:tr w:rsidR="00594055" w:rsidRPr="00B95F18" w14:paraId="2CBD680F" w14:textId="77777777" w:rsidTr="00C87775">
        <w:tc>
          <w:tcPr>
            <w:tcW w:w="1143" w:type="pct"/>
          </w:tcPr>
          <w:p w14:paraId="4CF0AD2E" w14:textId="77777777" w:rsidR="00594055" w:rsidRDefault="00594055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1029" w:type="pct"/>
          </w:tcPr>
          <w:p w14:paraId="4830AA5B" w14:textId="77777777" w:rsidR="00594055" w:rsidRPr="0012049E" w:rsidRDefault="00594055" w:rsidP="003F30C1">
            <w:r>
              <w:t>Кто отгружает и перевозит товары</w:t>
            </w:r>
          </w:p>
        </w:tc>
        <w:tc>
          <w:tcPr>
            <w:tcW w:w="578" w:type="pct"/>
          </w:tcPr>
          <w:p w14:paraId="0E044D70" w14:textId="77777777" w:rsidR="00594055" w:rsidRPr="00DA727D" w:rsidRDefault="00594055" w:rsidP="008A55FD">
            <w:pPr>
              <w:spacing w:after="0"/>
              <w:jc w:val="center"/>
            </w:pPr>
            <w:r>
              <w:t>П</w:t>
            </w:r>
          </w:p>
        </w:tc>
        <w:tc>
          <w:tcPr>
            <w:tcW w:w="579" w:type="pct"/>
          </w:tcPr>
          <w:p w14:paraId="561B7623" w14:textId="77777777" w:rsidR="00594055" w:rsidRDefault="00594055" w:rsidP="008A55FD">
            <w:pPr>
              <w:spacing w:after="0"/>
              <w:jc w:val="center"/>
            </w:pPr>
          </w:p>
        </w:tc>
        <w:tc>
          <w:tcPr>
            <w:tcW w:w="577" w:type="pct"/>
          </w:tcPr>
          <w:p w14:paraId="768FFC3F" w14:textId="77777777" w:rsidR="00594055" w:rsidRDefault="00594055" w:rsidP="008A55FD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0CCCED6F" w14:textId="16424834" w:rsidR="00594055" w:rsidRPr="003F30C1" w:rsidRDefault="00594055" w:rsidP="003F30C1">
            <w:pPr>
              <w:spacing w:after="0"/>
            </w:pPr>
            <w:r w:rsidRPr="003F30C1">
              <w:t>Код из справочника</w:t>
            </w:r>
            <w:r w:rsidR="006B197B">
              <w:t xml:space="preserve"> </w:t>
            </w:r>
            <w:hyperlink w:anchor="_TransportByCodeList" w:history="1">
              <w:r w:rsidRPr="003F30C1">
                <w:rPr>
                  <w:rStyle w:val="aff5"/>
                  <w:lang w:val="en-US"/>
                </w:rPr>
                <w:t>TransportByCodeList</w:t>
              </w:r>
            </w:hyperlink>
          </w:p>
        </w:tc>
      </w:tr>
    </w:tbl>
    <w:p w14:paraId="794DCBC8" w14:textId="77777777" w:rsidR="002822BC" w:rsidRPr="00F94A2B" w:rsidRDefault="002822BC" w:rsidP="002822BC">
      <w:pPr>
        <w:pStyle w:val="5"/>
        <w:rPr>
          <w:b/>
          <w:i/>
          <w:color w:val="auto"/>
          <w:lang w:val="en-US"/>
        </w:rPr>
      </w:pPr>
      <w:bookmarkStart w:id="833" w:name="_LineItems_3"/>
      <w:bookmarkEnd w:id="833"/>
      <w:r w:rsidRPr="00F94A2B">
        <w:rPr>
          <w:b/>
          <w:i/>
          <w:color w:val="auto"/>
          <w:lang w:val="en-US"/>
        </w:rPr>
        <w:t>Transportation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276"/>
        <w:gridCol w:w="1275"/>
        <w:gridCol w:w="2410"/>
      </w:tblGrid>
      <w:tr w:rsidR="002822BC" w14:paraId="7A1F5CBF" w14:textId="77777777" w:rsidTr="002822BC">
        <w:tc>
          <w:tcPr>
            <w:tcW w:w="2552" w:type="dxa"/>
            <w:shd w:val="clear" w:color="auto" w:fill="F2F2F2" w:themeFill="background1" w:themeFillShade="F2"/>
          </w:tcPr>
          <w:p w14:paraId="388FAAAC" w14:textId="77777777" w:rsidR="002822BC" w:rsidRDefault="002822BC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A935B6D" w14:textId="77777777" w:rsidR="002822BC" w:rsidRDefault="002822BC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2767BA" w14:textId="77777777" w:rsidR="002822BC" w:rsidRDefault="002822BC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CC2F91A" w14:textId="77777777" w:rsidR="002822BC" w:rsidRDefault="002822BC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EDB2C92" w14:textId="77777777" w:rsidR="002822BC" w:rsidRDefault="002822BC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949AA84" w14:textId="77777777" w:rsidR="002822BC" w:rsidRPr="003F30C1" w:rsidRDefault="002822BC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822BC" w14:paraId="670D8349" w14:textId="77777777" w:rsidTr="002822BC">
        <w:tc>
          <w:tcPr>
            <w:tcW w:w="2552" w:type="dxa"/>
          </w:tcPr>
          <w:p w14:paraId="20360094" w14:textId="77777777" w:rsidR="002822BC" w:rsidRDefault="002822BC" w:rsidP="003F30C1">
            <w:pPr>
              <w:spacing w:after="0"/>
            </w:pPr>
            <w:r>
              <w:t>vehicleBrand</w:t>
            </w:r>
          </w:p>
        </w:tc>
        <w:tc>
          <w:tcPr>
            <w:tcW w:w="2268" w:type="dxa"/>
          </w:tcPr>
          <w:p w14:paraId="52C0E48A" w14:textId="77777777" w:rsidR="002822BC" w:rsidRDefault="002822BC" w:rsidP="003F30C1">
            <w:pPr>
              <w:spacing w:after="0"/>
            </w:pPr>
            <w:r>
              <w:t>Марка транспортного средства</w:t>
            </w:r>
          </w:p>
        </w:tc>
        <w:tc>
          <w:tcPr>
            <w:tcW w:w="1276" w:type="dxa"/>
          </w:tcPr>
          <w:p w14:paraId="4D0C5381" w14:textId="77777777" w:rsidR="002822BC" w:rsidRDefault="002822BC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CEC5FBE" w14:textId="77777777" w:rsidR="002822BC" w:rsidRPr="002B591D" w:rsidRDefault="002822BC" w:rsidP="00C65FF2">
            <w:pPr>
              <w:spacing w:after="0"/>
              <w:jc w:val="center"/>
            </w:pPr>
            <w:r>
              <w:t>Т(1-9)</w:t>
            </w:r>
          </w:p>
        </w:tc>
        <w:tc>
          <w:tcPr>
            <w:tcW w:w="1275" w:type="dxa"/>
          </w:tcPr>
          <w:p w14:paraId="4321DABC" w14:textId="77777777" w:rsidR="002822BC" w:rsidRDefault="002822BC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4D1288E" w14:textId="77777777" w:rsidR="002822BC" w:rsidRPr="003F30C1" w:rsidRDefault="002822BC" w:rsidP="003F30C1">
            <w:pPr>
              <w:spacing w:after="0"/>
            </w:pPr>
          </w:p>
        </w:tc>
      </w:tr>
    </w:tbl>
    <w:p w14:paraId="0C726E1A" w14:textId="77777777" w:rsidR="00882D34" w:rsidRPr="002770C4" w:rsidRDefault="00882D34" w:rsidP="005379BF">
      <w:pPr>
        <w:pStyle w:val="4"/>
        <w:rPr>
          <w:i w:val="0"/>
        </w:rPr>
      </w:pPr>
      <w:bookmarkStart w:id="834" w:name="_LineItems_9"/>
      <w:bookmarkEnd w:id="834"/>
      <w:r w:rsidRPr="002770C4">
        <w:rPr>
          <w:i w:val="0"/>
          <w:lang w:val="en-US"/>
        </w:rPr>
        <w:t>LineItems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276"/>
        <w:gridCol w:w="1275"/>
        <w:gridCol w:w="2410"/>
      </w:tblGrid>
      <w:tr w:rsidR="00882D34" w14:paraId="6DC662F4" w14:textId="77777777" w:rsidTr="00C87775">
        <w:tc>
          <w:tcPr>
            <w:tcW w:w="2552" w:type="dxa"/>
            <w:shd w:val="clear" w:color="auto" w:fill="F2F2F2" w:themeFill="background1" w:themeFillShade="F2"/>
          </w:tcPr>
          <w:p w14:paraId="1CF6821C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EA3B86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FFA44DE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F30D38A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F301545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2ACE47C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C96A30" w14:paraId="1EA8AC8C" w14:textId="77777777" w:rsidTr="00C87775">
        <w:tc>
          <w:tcPr>
            <w:tcW w:w="2552" w:type="dxa"/>
          </w:tcPr>
          <w:p w14:paraId="6ECF18DC" w14:textId="77777777" w:rsidR="00C96A30" w:rsidRPr="007525DB" w:rsidRDefault="00C96A30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268" w:type="dxa"/>
          </w:tcPr>
          <w:p w14:paraId="19F99142" w14:textId="77777777" w:rsidR="00C96A30" w:rsidRPr="00A10F6B" w:rsidRDefault="00C96A30" w:rsidP="003F30C1">
            <w:pPr>
              <w:spacing w:after="0"/>
              <w:rPr>
                <w:highlight w:val="green"/>
              </w:rPr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276" w:type="dxa"/>
          </w:tcPr>
          <w:p w14:paraId="164642A8" w14:textId="77777777" w:rsidR="00C96A30" w:rsidRDefault="00C96A30" w:rsidP="008A55FD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2077EAEB" w14:textId="77777777" w:rsidR="00C96A30" w:rsidRPr="00C73FBB" w:rsidRDefault="00C96A30" w:rsidP="008A55F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5" w:type="dxa"/>
          </w:tcPr>
          <w:p w14:paraId="337C0294" w14:textId="77777777" w:rsidR="00C96A30" w:rsidRPr="002B2461" w:rsidRDefault="00C96A30" w:rsidP="008A55FD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377BAD00" w14:textId="77777777" w:rsidR="00C96A30" w:rsidRPr="003F30C1" w:rsidRDefault="00C96A30" w:rsidP="003F30C1">
            <w:pPr>
              <w:spacing w:after="0"/>
            </w:pPr>
          </w:p>
        </w:tc>
      </w:tr>
      <w:tr w:rsidR="00882D34" w14:paraId="444C3E9F" w14:textId="77777777" w:rsidTr="00C87775">
        <w:tc>
          <w:tcPr>
            <w:tcW w:w="2552" w:type="dxa"/>
          </w:tcPr>
          <w:p w14:paraId="47F03EA4" w14:textId="77777777" w:rsidR="00882D34" w:rsidRPr="004C4339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268" w:type="dxa"/>
          </w:tcPr>
          <w:p w14:paraId="669FF3DD" w14:textId="77777777" w:rsidR="00882D34" w:rsidRPr="00F94A2B" w:rsidRDefault="00882D34" w:rsidP="003F30C1">
            <w:pPr>
              <w:spacing w:after="0"/>
            </w:pPr>
            <w:r>
              <w:t>Товарная позиция</w:t>
            </w:r>
            <w:r w:rsidR="00F94A2B" w:rsidRPr="00F94A2B">
              <w:t>.</w:t>
            </w:r>
          </w:p>
          <w:p w14:paraId="215B60C5" w14:textId="77777777" w:rsidR="00882D34" w:rsidRPr="00617680" w:rsidRDefault="00F94A2B" w:rsidP="00F94A2B">
            <w:pPr>
              <w:spacing w:after="0"/>
              <w:rPr>
                <w:sz w:val="20"/>
                <w:szCs w:val="20"/>
              </w:rPr>
            </w:pPr>
            <w:r w:rsidRPr="00A02415">
              <w:rPr>
                <w:sz w:val="18"/>
                <w:szCs w:val="20"/>
              </w:rPr>
              <w:t xml:space="preserve">Перечисляются все </w:t>
            </w:r>
            <w:r w:rsidRPr="00A02415">
              <w:rPr>
                <w:sz w:val="18"/>
                <w:szCs w:val="20"/>
              </w:rPr>
              <w:lastRenderedPageBreak/>
              <w:t>отгруженные позиции</w:t>
            </w:r>
            <w:r w:rsidRPr="00F94A2B">
              <w:rPr>
                <w:sz w:val="18"/>
                <w:szCs w:val="20"/>
              </w:rPr>
              <w:t>.</w:t>
            </w:r>
          </w:p>
        </w:tc>
        <w:tc>
          <w:tcPr>
            <w:tcW w:w="1276" w:type="dxa"/>
          </w:tcPr>
          <w:p w14:paraId="499C263B" w14:textId="77777777" w:rsidR="00882D34" w:rsidRDefault="00882D34" w:rsidP="002770C4">
            <w:pPr>
              <w:spacing w:after="0"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1276" w:type="dxa"/>
          </w:tcPr>
          <w:p w14:paraId="067375E9" w14:textId="77777777" w:rsidR="00882D34" w:rsidRPr="00C73FBB" w:rsidRDefault="00882D34" w:rsidP="002770C4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67F2245" w14:textId="77777777" w:rsidR="00882D34" w:rsidRDefault="00882D34" w:rsidP="002770C4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2410" w:type="dxa"/>
          </w:tcPr>
          <w:p w14:paraId="26527481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</w:t>
            </w:r>
            <w:r w:rsidRPr="003F30C1">
              <w:lastRenderedPageBreak/>
              <w:t xml:space="preserve">таблице </w:t>
            </w:r>
            <w:hyperlink w:anchor="_LineItem_7" w:history="1">
              <w:r w:rsidRPr="003F30C1">
                <w:rPr>
                  <w:rStyle w:val="aff5"/>
                </w:rPr>
                <w:t>LineItem</w:t>
              </w:r>
            </w:hyperlink>
          </w:p>
        </w:tc>
      </w:tr>
      <w:tr w:rsidR="00882D34" w14:paraId="0995E4AD" w14:textId="77777777" w:rsidTr="00C87775">
        <w:tc>
          <w:tcPr>
            <w:tcW w:w="2552" w:type="dxa"/>
          </w:tcPr>
          <w:p w14:paraId="3C0B37B9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totalSumExcludingTaxes</w:t>
            </w:r>
          </w:p>
        </w:tc>
        <w:tc>
          <w:tcPr>
            <w:tcW w:w="2268" w:type="dxa"/>
          </w:tcPr>
          <w:p w14:paraId="15658582" w14:textId="77777777" w:rsidR="00882D34" w:rsidRDefault="00882D34" w:rsidP="003F30C1">
            <w:pPr>
              <w:spacing w:after="0"/>
            </w:pPr>
            <w:r>
              <w:t>Общая сумма без НДС</w:t>
            </w:r>
            <w:r w:rsidR="002822BC">
              <w:t xml:space="preserve"> по всем принятым товарам</w:t>
            </w:r>
          </w:p>
        </w:tc>
        <w:tc>
          <w:tcPr>
            <w:tcW w:w="1276" w:type="dxa"/>
          </w:tcPr>
          <w:p w14:paraId="72BF82C6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808C8C3" w14:textId="77777777" w:rsidR="00882D34" w:rsidRDefault="00882D34" w:rsidP="002770C4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440AAACB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6847124C" w14:textId="77777777" w:rsidR="00882D34" w:rsidRPr="003F30C1" w:rsidRDefault="00882D34" w:rsidP="003F30C1">
            <w:pPr>
              <w:spacing w:after="0" w:line="276" w:lineRule="auto"/>
              <w:rPr>
                <w:highlight w:val="yellow"/>
              </w:rPr>
            </w:pPr>
          </w:p>
        </w:tc>
      </w:tr>
      <w:tr w:rsidR="00882D34" w14:paraId="5A2776D9" w14:textId="77777777" w:rsidTr="00C87775">
        <w:tc>
          <w:tcPr>
            <w:tcW w:w="2552" w:type="dxa"/>
          </w:tcPr>
          <w:p w14:paraId="56726603" w14:textId="77777777" w:rsidR="00882D34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2268" w:type="dxa"/>
          </w:tcPr>
          <w:p w14:paraId="7DC05E86" w14:textId="77777777" w:rsidR="00882D34" w:rsidRPr="006C0430" w:rsidRDefault="002822BC" w:rsidP="003F30C1">
            <w:pPr>
              <w:spacing w:after="0"/>
            </w:pPr>
            <w:r>
              <w:t xml:space="preserve">Общая сумма </w:t>
            </w:r>
            <w:r w:rsidR="00882D34">
              <w:t>НДС</w:t>
            </w:r>
            <w:r>
              <w:t xml:space="preserve"> по всем принятым товарам</w:t>
            </w:r>
          </w:p>
        </w:tc>
        <w:tc>
          <w:tcPr>
            <w:tcW w:w="1276" w:type="dxa"/>
          </w:tcPr>
          <w:p w14:paraId="57F727ED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FC3827E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4A71FBFB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1DCAEB8" w14:textId="77777777" w:rsidR="00882D34" w:rsidRPr="003F30C1" w:rsidRDefault="00882D34" w:rsidP="003F30C1">
            <w:pPr>
              <w:spacing w:after="0"/>
              <w:rPr>
                <w:highlight w:val="yellow"/>
              </w:rPr>
            </w:pPr>
          </w:p>
        </w:tc>
      </w:tr>
      <w:tr w:rsidR="00882D34" w14:paraId="52125EBF" w14:textId="77777777" w:rsidTr="00C87775">
        <w:tc>
          <w:tcPr>
            <w:tcW w:w="2552" w:type="dxa"/>
          </w:tcPr>
          <w:p w14:paraId="370750E7" w14:textId="77777777" w:rsidR="00882D34" w:rsidRPr="00E23DA2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268" w:type="dxa"/>
          </w:tcPr>
          <w:p w14:paraId="2EB7813D" w14:textId="77777777" w:rsidR="00882D34" w:rsidRPr="00E23DA2" w:rsidRDefault="002822BC" w:rsidP="003F30C1">
            <w:pPr>
              <w:spacing w:after="0"/>
            </w:pPr>
            <w:r>
              <w:t>Общая с</w:t>
            </w:r>
            <w:r w:rsidR="00882D34">
              <w:t>умма с НДС</w:t>
            </w:r>
            <w:r>
              <w:t xml:space="preserve"> по всем принятым товарам</w:t>
            </w:r>
          </w:p>
        </w:tc>
        <w:tc>
          <w:tcPr>
            <w:tcW w:w="1276" w:type="dxa"/>
          </w:tcPr>
          <w:p w14:paraId="50E5DA66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CF861B5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7FC930BF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646000FA" w14:textId="77777777" w:rsidR="00882D34" w:rsidRPr="003F30C1" w:rsidRDefault="00882D34" w:rsidP="003F30C1">
            <w:pPr>
              <w:spacing w:after="0"/>
            </w:pPr>
          </w:p>
        </w:tc>
      </w:tr>
    </w:tbl>
    <w:p w14:paraId="25C99CC1" w14:textId="77777777" w:rsidR="00882D34" w:rsidRPr="002770C4" w:rsidRDefault="00882D34" w:rsidP="005379BF">
      <w:pPr>
        <w:pStyle w:val="5"/>
        <w:rPr>
          <w:b/>
          <w:i/>
        </w:rPr>
      </w:pPr>
      <w:bookmarkStart w:id="835" w:name="_LineItem_7"/>
      <w:bookmarkEnd w:id="835"/>
      <w:r w:rsidRPr="002770C4">
        <w:rPr>
          <w:b/>
          <w:i/>
          <w:lang w:val="en-US"/>
        </w:rPr>
        <w:t>LineItem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276"/>
        <w:gridCol w:w="1275"/>
        <w:gridCol w:w="2410"/>
      </w:tblGrid>
      <w:tr w:rsidR="00882D34" w14:paraId="6597D8B3" w14:textId="77777777" w:rsidTr="00C87775">
        <w:tc>
          <w:tcPr>
            <w:tcW w:w="2552" w:type="dxa"/>
            <w:shd w:val="clear" w:color="auto" w:fill="F2F2F2" w:themeFill="background1" w:themeFillShade="F2"/>
          </w:tcPr>
          <w:p w14:paraId="428F6A03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2E2BD06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F7A510B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283DFE0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83055CB" w14:textId="77777777" w:rsidR="00882D34" w:rsidRDefault="002770C4" w:rsidP="003F30C1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157EFD0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C96A30" w14:paraId="69EB6A8C" w14:textId="77777777" w:rsidTr="00C87775">
        <w:trPr>
          <w:trHeight w:val="75"/>
        </w:trPr>
        <w:tc>
          <w:tcPr>
            <w:tcW w:w="2552" w:type="dxa"/>
          </w:tcPr>
          <w:p w14:paraId="0D613893" w14:textId="77777777" w:rsidR="00C96A30" w:rsidRPr="00525090" w:rsidRDefault="00C96A30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268" w:type="dxa"/>
          </w:tcPr>
          <w:p w14:paraId="65C4284E" w14:textId="77777777" w:rsidR="00C96A30" w:rsidRPr="00C96A30" w:rsidRDefault="00C96A30" w:rsidP="003F30C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1276" w:type="dxa"/>
          </w:tcPr>
          <w:p w14:paraId="314B2E6D" w14:textId="77777777" w:rsidR="00C96A30" w:rsidRPr="00470F05" w:rsidRDefault="00C96A30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2C40C944" w14:textId="77777777" w:rsidR="00C96A30" w:rsidRPr="00470F05" w:rsidRDefault="003F30C1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C96A30">
              <w:rPr>
                <w:lang w:val="en-US"/>
              </w:rPr>
              <w:t>14)</w:t>
            </w:r>
          </w:p>
        </w:tc>
        <w:tc>
          <w:tcPr>
            <w:tcW w:w="1275" w:type="dxa"/>
          </w:tcPr>
          <w:p w14:paraId="4C75FBFC" w14:textId="77777777" w:rsidR="00C96A30" w:rsidRPr="00470F05" w:rsidRDefault="00C96A30" w:rsidP="002770C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6550DAEC" w14:textId="77777777" w:rsidR="00C96A30" w:rsidRPr="003F30C1" w:rsidRDefault="00C96A30" w:rsidP="003F30C1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C96A30" w14:paraId="5422DB56" w14:textId="77777777" w:rsidTr="00C87775">
        <w:trPr>
          <w:trHeight w:val="238"/>
        </w:trPr>
        <w:tc>
          <w:tcPr>
            <w:tcW w:w="2552" w:type="dxa"/>
          </w:tcPr>
          <w:p w14:paraId="07635C66" w14:textId="77777777" w:rsidR="00C96A30" w:rsidRPr="008035A8" w:rsidRDefault="00C96A30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268" w:type="dxa"/>
          </w:tcPr>
          <w:p w14:paraId="09DC58E0" w14:textId="77777777" w:rsidR="00C96A30" w:rsidRDefault="00C96A30" w:rsidP="003F30C1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1276" w:type="dxa"/>
          </w:tcPr>
          <w:p w14:paraId="654A361B" w14:textId="77777777" w:rsidR="00C96A30" w:rsidRDefault="00C96A30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B0A9481" w14:textId="77777777" w:rsidR="00C96A30" w:rsidRPr="00881AA0" w:rsidRDefault="00C96A30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0FF00BE2" w14:textId="77777777" w:rsidR="00C96A30" w:rsidRPr="00C73FBB" w:rsidRDefault="00C96A30" w:rsidP="002770C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070489B0" w14:textId="77777777" w:rsidR="00C96A30" w:rsidRPr="003F30C1" w:rsidRDefault="00C96A30" w:rsidP="003F30C1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C96A30" w14:paraId="23444C4F" w14:textId="77777777" w:rsidTr="00C87775">
        <w:trPr>
          <w:trHeight w:val="538"/>
        </w:trPr>
        <w:tc>
          <w:tcPr>
            <w:tcW w:w="2552" w:type="dxa"/>
          </w:tcPr>
          <w:p w14:paraId="58454723" w14:textId="77777777" w:rsidR="00C96A30" w:rsidRPr="008035A8" w:rsidRDefault="00C96A30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268" w:type="dxa"/>
          </w:tcPr>
          <w:p w14:paraId="74C6DBD5" w14:textId="77777777" w:rsidR="00C96A30" w:rsidRPr="0001391F" w:rsidRDefault="00C96A30" w:rsidP="003F30C1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1276" w:type="dxa"/>
          </w:tcPr>
          <w:p w14:paraId="0BEC7D95" w14:textId="77777777" w:rsidR="00C96A30" w:rsidRDefault="00C96A30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0A9A72B5" w14:textId="77777777" w:rsidR="00C96A30" w:rsidRPr="00881AA0" w:rsidRDefault="00C96A30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622F385C" w14:textId="77777777" w:rsidR="00C96A30" w:rsidRPr="00C73FBB" w:rsidRDefault="00C96A30" w:rsidP="002770C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4891FA83" w14:textId="77777777" w:rsidR="00C96A30" w:rsidRPr="003F30C1" w:rsidRDefault="00C96A30" w:rsidP="003F30C1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3E76F8" w14:paraId="41845795" w14:textId="77777777" w:rsidTr="00C87775">
        <w:tc>
          <w:tcPr>
            <w:tcW w:w="2552" w:type="dxa"/>
          </w:tcPr>
          <w:p w14:paraId="0E302893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>
              <w:rPr>
                <w:rFonts w:eastAsiaTheme="minorHAnsi" w:cs="Consolas"/>
                <w:highlight w:val="white"/>
                <w:lang w:val="en-US"/>
              </w:rPr>
              <w:t>codeOfEgais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2268" w:type="dxa"/>
          </w:tcPr>
          <w:p w14:paraId="689159E1" w14:textId="77777777" w:rsidR="003E76F8" w:rsidRPr="00B03C3E" w:rsidRDefault="003E76F8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Код товара в ЕГАИС</w:t>
            </w:r>
          </w:p>
        </w:tc>
        <w:tc>
          <w:tcPr>
            <w:tcW w:w="1276" w:type="dxa"/>
          </w:tcPr>
          <w:p w14:paraId="2B31FBB5" w14:textId="77777777" w:rsidR="003E76F8" w:rsidRPr="00A77FF0" w:rsidRDefault="003E76F8" w:rsidP="003241B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79228F8" w14:textId="77777777" w:rsidR="003E76F8" w:rsidRDefault="003E76F8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1275" w:type="dxa"/>
          </w:tcPr>
          <w:p w14:paraId="7D3A803E" w14:textId="77777777" w:rsidR="003E76F8" w:rsidRDefault="003E76F8" w:rsidP="003241B5">
            <w:pPr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856B5AC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58A5601A" w14:textId="77777777" w:rsidTr="00C87775">
        <w:tc>
          <w:tcPr>
            <w:tcW w:w="2552" w:type="dxa"/>
          </w:tcPr>
          <w:p w14:paraId="0D20CFA4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003E76F8">
              <w:rPr>
                <w:rFonts w:eastAsiaTheme="minorHAnsi" w:cs="Consolas"/>
                <w:lang w:val="en-US"/>
              </w:rPr>
              <w:t>lotNumberEgais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2268" w:type="dxa"/>
          </w:tcPr>
          <w:p w14:paraId="3ECA7842" w14:textId="77777777" w:rsidR="003E76F8" w:rsidRPr="00B03C3E" w:rsidRDefault="003E76F8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И</w:t>
            </w:r>
            <w:r w:rsidRPr="003E76F8">
              <w:t>дентификатор позиции в ТТН ЕГАИС</w:t>
            </w:r>
          </w:p>
        </w:tc>
        <w:tc>
          <w:tcPr>
            <w:tcW w:w="1276" w:type="dxa"/>
          </w:tcPr>
          <w:p w14:paraId="78743FDC" w14:textId="77777777" w:rsidR="003E76F8" w:rsidRPr="00A77FF0" w:rsidRDefault="003E76F8" w:rsidP="003241B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EC2CA7E" w14:textId="77777777" w:rsidR="003E76F8" w:rsidRDefault="003E76F8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1275" w:type="dxa"/>
          </w:tcPr>
          <w:p w14:paraId="31DF0915" w14:textId="77777777" w:rsidR="003E76F8" w:rsidRDefault="003E76F8" w:rsidP="003241B5">
            <w:pPr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46C4524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7585338C" w14:textId="77777777" w:rsidTr="00C87775">
        <w:tc>
          <w:tcPr>
            <w:tcW w:w="2552" w:type="dxa"/>
          </w:tcPr>
          <w:p w14:paraId="5B64A01B" w14:textId="77777777" w:rsidR="003E76F8" w:rsidRPr="00C36990" w:rsidRDefault="003E76F8" w:rsidP="003F30C1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268" w:type="dxa"/>
          </w:tcPr>
          <w:p w14:paraId="3E5F23C5" w14:textId="77777777" w:rsidR="003E76F8" w:rsidRDefault="003E76F8" w:rsidP="003F30C1">
            <w:pPr>
              <w:spacing w:after="0"/>
            </w:pPr>
            <w:r>
              <w:t>Признак возвратной тары.</w:t>
            </w:r>
          </w:p>
          <w:p w14:paraId="62EC0EFC" w14:textId="77777777" w:rsidR="003E76F8" w:rsidRPr="00C36990" w:rsidRDefault="003E76F8" w:rsidP="003F30C1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276" w:type="dxa"/>
          </w:tcPr>
          <w:p w14:paraId="1507D242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819F95A" w14:textId="77777777" w:rsidR="003E76F8" w:rsidRPr="004323CB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477FE78F" w14:textId="77777777" w:rsidR="003E76F8" w:rsidRPr="00C73FBB" w:rsidRDefault="003E76F8" w:rsidP="002770C4">
            <w:pPr>
              <w:spacing w:after="0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10E32814" w14:textId="77777777" w:rsidR="003E76F8" w:rsidRPr="003F30C1" w:rsidRDefault="003E76F8" w:rsidP="003F30C1">
            <w:pPr>
              <w:spacing w:after="0"/>
            </w:pPr>
            <w:r w:rsidRPr="003F30C1">
              <w:t xml:space="preserve">Код из справочника </w:t>
            </w:r>
            <w:hyperlink w:anchor="_TypeOfUnit" w:history="1">
              <w:r w:rsidRPr="003F30C1">
                <w:rPr>
                  <w:rStyle w:val="aff5"/>
                </w:rPr>
                <w:t>TypeOfUnit</w:t>
              </w:r>
            </w:hyperlink>
          </w:p>
        </w:tc>
      </w:tr>
      <w:tr w:rsidR="003E76F8" w14:paraId="421DC860" w14:textId="77777777" w:rsidTr="00C87775">
        <w:trPr>
          <w:trHeight w:val="288"/>
        </w:trPr>
        <w:tc>
          <w:tcPr>
            <w:tcW w:w="2552" w:type="dxa"/>
          </w:tcPr>
          <w:p w14:paraId="1217691D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27283C8D" w14:textId="77777777" w:rsidR="003E76F8" w:rsidRDefault="003E76F8" w:rsidP="003F30C1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1276" w:type="dxa"/>
          </w:tcPr>
          <w:p w14:paraId="4DA7BDD8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72AF264" w14:textId="77777777" w:rsidR="003E76F8" w:rsidRPr="004323CB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5" w:type="dxa"/>
          </w:tcPr>
          <w:p w14:paraId="05A1C7E3" w14:textId="77777777" w:rsidR="003E76F8" w:rsidRPr="00C73FBB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A7E15F9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5ABAF6A3" w14:textId="77777777" w:rsidTr="00C87775">
        <w:tc>
          <w:tcPr>
            <w:tcW w:w="2552" w:type="dxa"/>
          </w:tcPr>
          <w:p w14:paraId="0B9CD954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14:paraId="1B4A25D0" w14:textId="77777777" w:rsidR="003E76F8" w:rsidRPr="008178CD" w:rsidRDefault="003E76F8" w:rsidP="003F30C1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1276" w:type="dxa"/>
          </w:tcPr>
          <w:p w14:paraId="06995C2E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44720C5B" w14:textId="77777777" w:rsidR="003E76F8" w:rsidRPr="008178CD" w:rsidRDefault="003E76F8" w:rsidP="002770C4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1275" w:type="dxa"/>
          </w:tcPr>
          <w:p w14:paraId="6650C903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43C5CA5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26BD7832" w14:textId="77777777" w:rsidTr="00C87775">
        <w:tc>
          <w:tcPr>
            <w:tcW w:w="2552" w:type="dxa"/>
          </w:tcPr>
          <w:p w14:paraId="5194BD1B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t>orderedQuantity</w:t>
            </w:r>
          </w:p>
        </w:tc>
        <w:tc>
          <w:tcPr>
            <w:tcW w:w="2268" w:type="dxa"/>
          </w:tcPr>
          <w:p w14:paraId="5227923E" w14:textId="77777777" w:rsidR="003E76F8" w:rsidRPr="00FD6CFF" w:rsidRDefault="003E76F8" w:rsidP="003F30C1">
            <w:pPr>
              <w:spacing w:after="0"/>
            </w:pPr>
            <w:r>
              <w:t>Заказанное количество</w:t>
            </w:r>
          </w:p>
        </w:tc>
        <w:tc>
          <w:tcPr>
            <w:tcW w:w="1276" w:type="dxa"/>
          </w:tcPr>
          <w:p w14:paraId="532241C5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6441F5F6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5185BE93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2ECEFF0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14:paraId="28CAA2F7" w14:textId="77777777" w:rsidTr="00C87775">
        <w:tc>
          <w:tcPr>
            <w:tcW w:w="2552" w:type="dxa"/>
          </w:tcPr>
          <w:p w14:paraId="4DB8DDDF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t>despatchedQuantity</w:t>
            </w:r>
          </w:p>
        </w:tc>
        <w:tc>
          <w:tcPr>
            <w:tcW w:w="2268" w:type="dxa"/>
          </w:tcPr>
          <w:p w14:paraId="48248755" w14:textId="77777777" w:rsidR="003E76F8" w:rsidRPr="00FD6CFF" w:rsidRDefault="003E76F8" w:rsidP="003F30C1">
            <w:pPr>
              <w:spacing w:after="0"/>
            </w:pPr>
            <w:r>
              <w:t>Отгруженное количество</w:t>
            </w:r>
          </w:p>
        </w:tc>
        <w:tc>
          <w:tcPr>
            <w:tcW w:w="1276" w:type="dxa"/>
          </w:tcPr>
          <w:p w14:paraId="3C68A11E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14F9E28E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51750F37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2D5A293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</w:t>
            </w:r>
            <w:r w:rsidRPr="003F30C1">
              <w:lastRenderedPageBreak/>
              <w:t xml:space="preserve">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14:paraId="48219F4D" w14:textId="77777777" w:rsidTr="00C87775">
        <w:tc>
          <w:tcPr>
            <w:tcW w:w="2552" w:type="dxa"/>
          </w:tcPr>
          <w:p w14:paraId="00DAB51A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lastRenderedPageBreak/>
              <w:t>deliveredQuantity</w:t>
            </w:r>
          </w:p>
        </w:tc>
        <w:tc>
          <w:tcPr>
            <w:tcW w:w="2268" w:type="dxa"/>
          </w:tcPr>
          <w:p w14:paraId="616251FA" w14:textId="77777777" w:rsidR="003E76F8" w:rsidRPr="00FD6CFF" w:rsidRDefault="003E76F8" w:rsidP="003F30C1">
            <w:pPr>
              <w:spacing w:after="0"/>
            </w:pPr>
            <w:r>
              <w:t>Поставленное количество</w:t>
            </w:r>
          </w:p>
        </w:tc>
        <w:tc>
          <w:tcPr>
            <w:tcW w:w="1276" w:type="dxa"/>
          </w:tcPr>
          <w:p w14:paraId="13EFD21E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725C9639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64FBF3ED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30C9C89B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14:paraId="74314720" w14:textId="77777777" w:rsidTr="00C87775">
        <w:tc>
          <w:tcPr>
            <w:tcW w:w="2552" w:type="dxa"/>
          </w:tcPr>
          <w:p w14:paraId="4CE92144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acceptedQuantity</w:t>
            </w:r>
          </w:p>
        </w:tc>
        <w:tc>
          <w:tcPr>
            <w:tcW w:w="2268" w:type="dxa"/>
          </w:tcPr>
          <w:p w14:paraId="26AE14CE" w14:textId="77777777" w:rsidR="003E76F8" w:rsidRPr="00E10C8E" w:rsidRDefault="003E76F8" w:rsidP="003F30C1">
            <w:pPr>
              <w:spacing w:after="0"/>
              <w:rPr>
                <w:sz w:val="20"/>
                <w:szCs w:val="20"/>
              </w:rPr>
            </w:pPr>
            <w:r w:rsidRPr="00FD6CFF">
              <w:t>Полученное и принятое количество</w:t>
            </w:r>
          </w:p>
        </w:tc>
        <w:tc>
          <w:tcPr>
            <w:tcW w:w="1276" w:type="dxa"/>
          </w:tcPr>
          <w:p w14:paraId="7F60FA46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466E4EA8" w14:textId="77777777" w:rsidR="003E76F8" w:rsidRPr="00D91D41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10CC6D35" w14:textId="77777777" w:rsidR="003E76F8" w:rsidRPr="00C73FBB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D864C7E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:rsidRPr="00B95F18" w14:paraId="0E0D3535" w14:textId="77777777" w:rsidTr="00C87775">
        <w:tc>
          <w:tcPr>
            <w:tcW w:w="2552" w:type="dxa"/>
          </w:tcPr>
          <w:p w14:paraId="21829029" w14:textId="77777777" w:rsidR="003E76F8" w:rsidRPr="00676FEB" w:rsidRDefault="003E76F8" w:rsidP="003F30C1">
            <w:pPr>
              <w:spacing w:after="0"/>
            </w:pPr>
            <w:r>
              <w:t>onePlaceQuantity</w:t>
            </w:r>
          </w:p>
        </w:tc>
        <w:tc>
          <w:tcPr>
            <w:tcW w:w="2268" w:type="dxa"/>
          </w:tcPr>
          <w:p w14:paraId="28E14033" w14:textId="77777777" w:rsidR="003E76F8" w:rsidRPr="00676FEB" w:rsidRDefault="003E76F8" w:rsidP="003F30C1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1276" w:type="dxa"/>
          </w:tcPr>
          <w:p w14:paraId="6468AD0E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1EC3EBB2" w14:textId="77777777" w:rsidR="003E76F8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5D35DDEF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6900498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:rsidRPr="004E2EE0" w14:paraId="44EDC220" w14:textId="77777777" w:rsidTr="00C87775">
        <w:tc>
          <w:tcPr>
            <w:tcW w:w="2552" w:type="dxa"/>
          </w:tcPr>
          <w:p w14:paraId="2BBEDAA4" w14:textId="77777777" w:rsidR="003E76F8" w:rsidRPr="004E2EE0" w:rsidRDefault="003E76F8" w:rsidP="003F30C1">
            <w:pPr>
              <w:spacing w:after="0"/>
            </w:pPr>
            <w:r>
              <w:rPr>
                <w:rFonts w:eastAsiaTheme="minorHAnsi" w:cs="Consolas"/>
                <w:lang w:val="en-US"/>
              </w:rPr>
              <w:t>t</w:t>
            </w:r>
            <w:r w:rsidRPr="004E2EE0">
              <w:rPr>
                <w:rFonts w:eastAsiaTheme="minorHAnsi" w:cs="Consolas"/>
              </w:rPr>
              <w:t>oBeReturnedQuantity</w:t>
            </w:r>
          </w:p>
        </w:tc>
        <w:tc>
          <w:tcPr>
            <w:tcW w:w="2268" w:type="dxa"/>
          </w:tcPr>
          <w:p w14:paraId="53D69BBF" w14:textId="77777777" w:rsidR="003E76F8" w:rsidRPr="004E2EE0" w:rsidRDefault="003E76F8" w:rsidP="003F30C1">
            <w:pPr>
              <w:spacing w:after="0"/>
            </w:pPr>
            <w:r>
              <w:t>Причина возврата и возвращаемое количество</w:t>
            </w:r>
          </w:p>
        </w:tc>
        <w:tc>
          <w:tcPr>
            <w:tcW w:w="1276" w:type="dxa"/>
          </w:tcPr>
          <w:p w14:paraId="6B21C3E1" w14:textId="77EF4988" w:rsidR="003E76F8" w:rsidRPr="006B197B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t>П</w:t>
            </w:r>
            <w:r w:rsidR="00E3086A">
              <w:t>А</w:t>
            </w:r>
          </w:p>
        </w:tc>
        <w:tc>
          <w:tcPr>
            <w:tcW w:w="1276" w:type="dxa"/>
          </w:tcPr>
          <w:p w14:paraId="0964723F" w14:textId="77777777" w:rsidR="003E76F8" w:rsidRPr="004E2EE0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6D7F96C1" w14:textId="4128B2FE" w:rsidR="003E76F8" w:rsidRPr="00E70C69" w:rsidRDefault="003E76F8" w:rsidP="002770C4">
            <w:pPr>
              <w:spacing w:after="0"/>
              <w:jc w:val="center"/>
            </w:pPr>
            <w:r>
              <w:t>Н</w:t>
            </w:r>
            <w:r w:rsidR="00E70C69">
              <w:t>М</w:t>
            </w:r>
          </w:p>
        </w:tc>
        <w:tc>
          <w:tcPr>
            <w:tcW w:w="2410" w:type="dxa"/>
          </w:tcPr>
          <w:p w14:paraId="52C748F9" w14:textId="77777777" w:rsidR="003E76F8" w:rsidRDefault="003E76F8" w:rsidP="004E2EE0">
            <w:pPr>
              <w:spacing w:after="0"/>
            </w:pPr>
            <w:r>
              <w:t>Указывается принятое количество минус другое бизнес-количество (например, отгруженное) с учетом знака.</w:t>
            </w:r>
          </w:p>
          <w:p w14:paraId="424750A6" w14:textId="77777777" w:rsidR="003E76F8" w:rsidRPr="004E2EE0" w:rsidRDefault="003E76F8" w:rsidP="004E2EE0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ToBeReturnedQuantity_1" w:history="1">
              <w:r w:rsidRPr="004E2EE0">
                <w:rPr>
                  <w:rStyle w:val="aff5"/>
                </w:rPr>
                <w:t>ToBeReturnedQuantity</w:t>
              </w:r>
            </w:hyperlink>
          </w:p>
        </w:tc>
      </w:tr>
      <w:tr w:rsidR="00FB401F" w14:paraId="7BCD80F9" w14:textId="77777777" w:rsidTr="00C87775">
        <w:tc>
          <w:tcPr>
            <w:tcW w:w="2552" w:type="dxa"/>
          </w:tcPr>
          <w:p w14:paraId="5F56CBE3" w14:textId="0B781D98" w:rsidR="00FB401F" w:rsidRPr="00FB401F" w:rsidRDefault="00FB401F" w:rsidP="00FB401F">
            <w:pPr>
              <w:spacing w:after="0"/>
            </w:pPr>
            <w:r w:rsidRPr="00FB401F">
              <w:t>overshippedQuantity</w:t>
            </w:r>
          </w:p>
        </w:tc>
        <w:tc>
          <w:tcPr>
            <w:tcW w:w="2268" w:type="dxa"/>
          </w:tcPr>
          <w:p w14:paraId="1FD8A181" w14:textId="1A14165B" w:rsidR="00FB401F" w:rsidRPr="00FB401F" w:rsidRDefault="00FB401F" w:rsidP="00FB401F">
            <w:pPr>
              <w:spacing w:after="0"/>
            </w:pPr>
            <w:r>
              <w:t>Сверхпоставка</w:t>
            </w:r>
          </w:p>
        </w:tc>
        <w:tc>
          <w:tcPr>
            <w:tcW w:w="1276" w:type="dxa"/>
          </w:tcPr>
          <w:p w14:paraId="54B883C4" w14:textId="0FAA5523" w:rsidR="00FB401F" w:rsidRDefault="00FB401F" w:rsidP="00FB401F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45A3CEFE" w14:textId="54FD1A47" w:rsidR="00FB401F" w:rsidRPr="00FB401F" w:rsidRDefault="00FB401F" w:rsidP="00FB401F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3848C97B" w14:textId="0CE60810" w:rsidR="00FB401F" w:rsidRDefault="00FB401F" w:rsidP="00FB401F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B663A0A" w14:textId="19D1256E" w:rsidR="00FB401F" w:rsidRPr="003F30C1" w:rsidRDefault="00FB401F" w:rsidP="00FB401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FB401F" w14:paraId="6F500F47" w14:textId="77777777" w:rsidTr="00C87775">
        <w:tc>
          <w:tcPr>
            <w:tcW w:w="2552" w:type="dxa"/>
          </w:tcPr>
          <w:p w14:paraId="03062A01" w14:textId="1397ED72" w:rsidR="00FB401F" w:rsidRPr="00FB401F" w:rsidRDefault="00FB401F" w:rsidP="00FB401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FB401F">
              <w:rPr>
                <w:lang w:val="en-US"/>
              </w:rPr>
              <w:t>otDeliveredQuantity</w:t>
            </w:r>
          </w:p>
        </w:tc>
        <w:tc>
          <w:tcPr>
            <w:tcW w:w="2268" w:type="dxa"/>
          </w:tcPr>
          <w:p w14:paraId="4D559164" w14:textId="467CF2D3" w:rsidR="00FB401F" w:rsidRPr="00FB401F" w:rsidRDefault="00FB401F" w:rsidP="00FB401F">
            <w:pPr>
              <w:spacing w:after="0"/>
            </w:pPr>
            <w:r>
              <w:t>Недопоставка</w:t>
            </w:r>
          </w:p>
        </w:tc>
        <w:tc>
          <w:tcPr>
            <w:tcW w:w="1276" w:type="dxa"/>
          </w:tcPr>
          <w:p w14:paraId="66B78377" w14:textId="42EE4494" w:rsidR="00FB401F" w:rsidRDefault="00FB401F" w:rsidP="00FB401F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293B59C7" w14:textId="49C9B097" w:rsidR="00FB401F" w:rsidRPr="00FB401F" w:rsidRDefault="00FB401F" w:rsidP="00FB401F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64EFF032" w14:textId="59886DFD" w:rsidR="00FB401F" w:rsidRDefault="00FB401F" w:rsidP="00FB401F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63DEA440" w14:textId="61F07AA5" w:rsidR="00FB401F" w:rsidRPr="003F30C1" w:rsidRDefault="00FB401F" w:rsidP="00FB401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3E76F8" w14:paraId="071C38E7" w14:textId="77777777" w:rsidTr="00C87775">
        <w:tc>
          <w:tcPr>
            <w:tcW w:w="2552" w:type="dxa"/>
          </w:tcPr>
          <w:p w14:paraId="703D2CF3" w14:textId="77777777" w:rsidR="003E76F8" w:rsidRPr="005E1795" w:rsidRDefault="003E76F8" w:rsidP="003F30C1">
            <w:pPr>
              <w:spacing w:after="0"/>
            </w:pPr>
            <w:r>
              <w:rPr>
                <w:lang w:val="en-US"/>
              </w:rPr>
              <w:t>netPrice</w:t>
            </w:r>
          </w:p>
        </w:tc>
        <w:tc>
          <w:tcPr>
            <w:tcW w:w="2268" w:type="dxa"/>
          </w:tcPr>
          <w:p w14:paraId="75F2529F" w14:textId="77777777" w:rsidR="003E76F8" w:rsidRDefault="003E76F8" w:rsidP="003F30C1">
            <w:pPr>
              <w:spacing w:after="0"/>
            </w:pPr>
            <w:r>
              <w:t>Цена за единицу без НДС</w:t>
            </w:r>
          </w:p>
          <w:p w14:paraId="6C5890A0" w14:textId="77777777" w:rsidR="003E76F8" w:rsidRPr="00E10C8E" w:rsidRDefault="003E76F8" w:rsidP="003F30C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CB13580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555E2E37" w14:textId="77777777" w:rsidR="003E76F8" w:rsidRPr="005E1795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5" w:type="dxa"/>
          </w:tcPr>
          <w:p w14:paraId="191FCF19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458A0C2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2FB0E483" w14:textId="77777777" w:rsidTr="00C87775">
        <w:tc>
          <w:tcPr>
            <w:tcW w:w="2552" w:type="dxa"/>
          </w:tcPr>
          <w:p w14:paraId="60BFA426" w14:textId="77777777" w:rsidR="003E76F8" w:rsidRPr="00327E63" w:rsidRDefault="003E76F8" w:rsidP="003F30C1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268" w:type="dxa"/>
          </w:tcPr>
          <w:p w14:paraId="3309226B" w14:textId="77777777" w:rsidR="003E76F8" w:rsidRPr="00A50018" w:rsidRDefault="003E76F8" w:rsidP="003F30C1">
            <w:pPr>
              <w:spacing w:after="0"/>
            </w:pPr>
            <w:r>
              <w:t>Цена за единицу с НДС</w:t>
            </w:r>
          </w:p>
        </w:tc>
        <w:tc>
          <w:tcPr>
            <w:tcW w:w="1276" w:type="dxa"/>
          </w:tcPr>
          <w:p w14:paraId="007A29D5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9A38460" w14:textId="77777777" w:rsidR="003E76F8" w:rsidRPr="00D91D41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411A5954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AE1B386" w14:textId="77777777" w:rsidR="003E76F8" w:rsidRPr="003F30C1" w:rsidRDefault="003E76F8" w:rsidP="003F30C1">
            <w:pPr>
              <w:spacing w:after="0"/>
            </w:pPr>
          </w:p>
        </w:tc>
      </w:tr>
      <w:tr w:rsidR="003E76F8" w:rsidRPr="00B95F18" w14:paraId="1DFE5847" w14:textId="77777777" w:rsidTr="00C87775">
        <w:tc>
          <w:tcPr>
            <w:tcW w:w="2552" w:type="dxa"/>
          </w:tcPr>
          <w:p w14:paraId="303B3E59" w14:textId="77777777" w:rsidR="003E76F8" w:rsidRPr="005E1795" w:rsidRDefault="003E76F8" w:rsidP="003F30C1">
            <w:pPr>
              <w:spacing w:after="0"/>
            </w:pPr>
            <w:r>
              <w:rPr>
                <w:lang w:val="en-US"/>
              </w:rPr>
              <w:t>netAmount</w:t>
            </w:r>
          </w:p>
        </w:tc>
        <w:tc>
          <w:tcPr>
            <w:tcW w:w="2268" w:type="dxa"/>
          </w:tcPr>
          <w:p w14:paraId="6BD39E1E" w14:textId="77777777" w:rsidR="003E76F8" w:rsidRDefault="003E76F8" w:rsidP="003F30C1">
            <w:pPr>
              <w:spacing w:after="0"/>
            </w:pPr>
            <w:r>
              <w:t>Сумма по всей позиции без НДС</w:t>
            </w:r>
          </w:p>
          <w:p w14:paraId="3065D12C" w14:textId="77777777" w:rsidR="003E76F8" w:rsidRDefault="003E76F8" w:rsidP="003F30C1">
            <w:pPr>
              <w:spacing w:after="0"/>
            </w:pPr>
          </w:p>
        </w:tc>
        <w:tc>
          <w:tcPr>
            <w:tcW w:w="1276" w:type="dxa"/>
          </w:tcPr>
          <w:p w14:paraId="4D164A98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B38793D" w14:textId="77777777" w:rsidR="003E76F8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5" w:type="dxa"/>
          </w:tcPr>
          <w:p w14:paraId="7090190F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631E570C" w14:textId="77777777" w:rsidR="003E76F8" w:rsidRPr="003F30C1" w:rsidRDefault="003E76F8" w:rsidP="003F30C1">
            <w:pPr>
              <w:spacing w:after="0"/>
            </w:pPr>
          </w:p>
        </w:tc>
      </w:tr>
      <w:tr w:rsidR="003E76F8" w:rsidRPr="00B95F18" w14:paraId="59464FE7" w14:textId="77777777" w:rsidTr="00C87775">
        <w:tc>
          <w:tcPr>
            <w:tcW w:w="2552" w:type="dxa"/>
          </w:tcPr>
          <w:p w14:paraId="418D6B5E" w14:textId="77777777" w:rsidR="003E76F8" w:rsidRPr="00A3611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268" w:type="dxa"/>
          </w:tcPr>
          <w:p w14:paraId="695CCB3D" w14:textId="77777777" w:rsidR="003E76F8" w:rsidRPr="00A36118" w:rsidRDefault="003E76F8" w:rsidP="003F30C1">
            <w:pPr>
              <w:spacing w:after="0"/>
            </w:pPr>
            <w:r>
              <w:t>В том числе акциз</w:t>
            </w:r>
          </w:p>
        </w:tc>
        <w:tc>
          <w:tcPr>
            <w:tcW w:w="1276" w:type="dxa"/>
          </w:tcPr>
          <w:p w14:paraId="27EDD80D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A862BFC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38524467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71705CC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:rsidRPr="00B95F18" w14:paraId="6FCC6016" w14:textId="77777777" w:rsidTr="00C87775">
        <w:tc>
          <w:tcPr>
            <w:tcW w:w="2552" w:type="dxa"/>
          </w:tcPr>
          <w:p w14:paraId="7974473A" w14:textId="77777777" w:rsidR="003E76F8" w:rsidRPr="00A3611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268" w:type="dxa"/>
          </w:tcPr>
          <w:p w14:paraId="7CDD7500" w14:textId="77777777" w:rsidR="003E76F8" w:rsidRDefault="003E76F8" w:rsidP="003F30C1">
            <w:pPr>
              <w:spacing w:after="0"/>
            </w:pPr>
            <w:r>
              <w:t>Ставка НДС</w:t>
            </w:r>
          </w:p>
        </w:tc>
        <w:tc>
          <w:tcPr>
            <w:tcW w:w="1276" w:type="dxa"/>
          </w:tcPr>
          <w:p w14:paraId="56DE87A5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206AE84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561D52B" w14:textId="77777777" w:rsidR="003E76F8" w:rsidRPr="0061670E" w:rsidRDefault="003E76F8" w:rsidP="002770C4">
            <w:pPr>
              <w:spacing w:after="0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553BBCF2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3E76F8" w:rsidRPr="00B95F18" w14:paraId="0E32130B" w14:textId="77777777" w:rsidTr="00C87775">
        <w:tc>
          <w:tcPr>
            <w:tcW w:w="2552" w:type="dxa"/>
          </w:tcPr>
          <w:p w14:paraId="0E8F1379" w14:textId="77777777" w:rsidR="003E76F8" w:rsidRPr="00006B96" w:rsidRDefault="003E76F8" w:rsidP="003F30C1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2268" w:type="dxa"/>
          </w:tcPr>
          <w:p w14:paraId="21EAB697" w14:textId="77777777" w:rsidR="003E76F8" w:rsidRDefault="003E76F8" w:rsidP="003F30C1">
            <w:pPr>
              <w:spacing w:after="0"/>
            </w:pPr>
            <w:r>
              <w:t>Сумма НДС</w:t>
            </w:r>
          </w:p>
          <w:p w14:paraId="446B8A15" w14:textId="77777777" w:rsidR="003E76F8" w:rsidRPr="003B364E" w:rsidRDefault="003E76F8" w:rsidP="003F30C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276" w:type="dxa"/>
          </w:tcPr>
          <w:p w14:paraId="6C9D2F8D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53631F3" w14:textId="77777777" w:rsidR="003E76F8" w:rsidRPr="00006B96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5" w:type="dxa"/>
          </w:tcPr>
          <w:p w14:paraId="6B272F89" w14:textId="77777777" w:rsidR="003E76F8" w:rsidRPr="00F26033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9578910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:rsidRPr="00B95F18" w14:paraId="51BBC957" w14:textId="77777777" w:rsidTr="00C87775">
        <w:tc>
          <w:tcPr>
            <w:tcW w:w="2552" w:type="dxa"/>
          </w:tcPr>
          <w:p w14:paraId="32113383" w14:textId="77777777" w:rsidR="003E76F8" w:rsidRPr="00F26033" w:rsidRDefault="003E76F8" w:rsidP="003F30C1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2268" w:type="dxa"/>
          </w:tcPr>
          <w:p w14:paraId="58F1EA00" w14:textId="77777777" w:rsidR="003E76F8" w:rsidRPr="00A36118" w:rsidRDefault="003E76F8" w:rsidP="003F30C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276" w:type="dxa"/>
          </w:tcPr>
          <w:p w14:paraId="53AAF1CB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00AD2E2" w14:textId="77777777" w:rsidR="003E76F8" w:rsidRPr="00F26033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5" w:type="dxa"/>
          </w:tcPr>
          <w:p w14:paraId="1A4915A6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0D04A37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:rsidRPr="00B95F18" w14:paraId="2BF36D12" w14:textId="77777777" w:rsidTr="00C87775">
        <w:tc>
          <w:tcPr>
            <w:tcW w:w="2552" w:type="dxa"/>
          </w:tcPr>
          <w:p w14:paraId="2C27F2A3" w14:textId="77777777" w:rsidR="003E76F8" w:rsidRPr="00FD6D73" w:rsidRDefault="003E76F8" w:rsidP="003F30C1">
            <w:pPr>
              <w:spacing w:after="0"/>
            </w:pPr>
            <w:r w:rsidRPr="00FD6D73">
              <w:rPr>
                <w:lang w:val="en-US"/>
              </w:rPr>
              <w:t>countryOfOriginISOCode</w:t>
            </w:r>
          </w:p>
        </w:tc>
        <w:tc>
          <w:tcPr>
            <w:tcW w:w="2268" w:type="dxa"/>
          </w:tcPr>
          <w:p w14:paraId="139428F7" w14:textId="77777777" w:rsidR="003E76F8" w:rsidRPr="00A36118" w:rsidRDefault="003E76F8" w:rsidP="003F30C1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1276" w:type="dxa"/>
          </w:tcPr>
          <w:p w14:paraId="35F445BA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7723BAAC" w14:textId="77777777" w:rsidR="003E76F8" w:rsidRPr="005345B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1275" w:type="dxa"/>
          </w:tcPr>
          <w:p w14:paraId="30BD4AFA" w14:textId="77777777" w:rsidR="003E76F8" w:rsidRDefault="003E76F8" w:rsidP="002770C4">
            <w:pPr>
              <w:spacing w:after="0"/>
              <w:jc w:val="center"/>
            </w:pPr>
            <w:r>
              <w:t>НМ</w:t>
            </w:r>
          </w:p>
        </w:tc>
        <w:tc>
          <w:tcPr>
            <w:tcW w:w="2410" w:type="dxa"/>
          </w:tcPr>
          <w:p w14:paraId="68F22146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:rsidRPr="00B95F18" w14:paraId="2ADFD3BB" w14:textId="77777777" w:rsidTr="00C87775">
        <w:tc>
          <w:tcPr>
            <w:tcW w:w="2552" w:type="dxa"/>
          </w:tcPr>
          <w:p w14:paraId="34AC21EF" w14:textId="77777777" w:rsidR="003E76F8" w:rsidRPr="00FD6D73" w:rsidRDefault="003E76F8" w:rsidP="003F30C1">
            <w:pPr>
              <w:spacing w:after="0"/>
              <w:rPr>
                <w:lang w:val="en-US"/>
              </w:rPr>
            </w:pPr>
            <w:r w:rsidRPr="00FD6D73">
              <w:rPr>
                <w:lang w:val="en-US"/>
              </w:rPr>
              <w:t>customsDeclarationNumber</w:t>
            </w:r>
          </w:p>
        </w:tc>
        <w:tc>
          <w:tcPr>
            <w:tcW w:w="2268" w:type="dxa"/>
          </w:tcPr>
          <w:p w14:paraId="4A9E91DC" w14:textId="77777777" w:rsidR="003E76F8" w:rsidRPr="00F00DC7" w:rsidRDefault="003E76F8" w:rsidP="003F30C1">
            <w:pPr>
              <w:spacing w:after="0"/>
            </w:pPr>
            <w:r>
              <w:t>Номер таможенной декларации</w:t>
            </w:r>
          </w:p>
        </w:tc>
        <w:tc>
          <w:tcPr>
            <w:tcW w:w="1276" w:type="dxa"/>
          </w:tcPr>
          <w:p w14:paraId="404E7C10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DFA552B" w14:textId="77777777" w:rsidR="003E76F8" w:rsidRPr="00AC4987" w:rsidRDefault="003E76F8" w:rsidP="00F00D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</w:t>
            </w:r>
            <w:r>
              <w:t>3-28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27A226EB" w14:textId="77777777" w:rsidR="003E76F8" w:rsidRPr="00AC4987" w:rsidRDefault="003E76F8" w:rsidP="002770C4">
            <w:pPr>
              <w:spacing w:after="0"/>
              <w:jc w:val="center"/>
            </w:pPr>
            <w:r>
              <w:t>УМ</w:t>
            </w:r>
          </w:p>
        </w:tc>
        <w:tc>
          <w:tcPr>
            <w:tcW w:w="2410" w:type="dxa"/>
          </w:tcPr>
          <w:p w14:paraId="12BBC61D" w14:textId="77777777" w:rsidR="003E76F8" w:rsidRPr="003F30C1" w:rsidRDefault="003E76F8" w:rsidP="003F30C1">
            <w:pPr>
              <w:spacing w:after="0"/>
            </w:pPr>
            <w:r w:rsidRPr="003F30C1">
              <w:t xml:space="preserve">Номер должен соответствовать одной из масок: </w:t>
            </w:r>
          </w:p>
          <w:p w14:paraId="48ABF79D" w14:textId="77777777" w:rsidR="003E76F8" w:rsidRPr="00F94A2B" w:rsidRDefault="003E76F8" w:rsidP="003F30C1">
            <w:pPr>
              <w:spacing w:after="0"/>
              <w:rPr>
                <w:sz w:val="16"/>
              </w:rPr>
            </w:pP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(=8)/</w:t>
            </w:r>
            <w:r w:rsidRPr="00F94A2B">
              <w:rPr>
                <w:sz w:val="16"/>
                <w:lang w:val="en-US"/>
              </w:rPr>
              <w:t>DDMMYY</w:t>
            </w:r>
            <w:r w:rsidRPr="00F94A2B">
              <w:rPr>
                <w:sz w:val="16"/>
              </w:rPr>
              <w:t>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</w:t>
            </w: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(0.5)</w:t>
            </w:r>
          </w:p>
          <w:p w14:paraId="08471AE7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  <w:r w:rsidRPr="003F30C1">
              <w:lastRenderedPageBreak/>
              <w:t xml:space="preserve">или </w:t>
            </w:r>
            <w:r w:rsidRPr="00F94A2B">
              <w:rPr>
                <w:sz w:val="16"/>
              </w:rPr>
              <w:t>N(=8)/DDMMYYYY/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(=7)/N(0.5)</w:t>
            </w:r>
          </w:p>
        </w:tc>
      </w:tr>
    </w:tbl>
    <w:p w14:paraId="67CA6F2B" w14:textId="77777777" w:rsidR="002770C4" w:rsidRPr="009E3A12" w:rsidRDefault="002770C4" w:rsidP="002770C4">
      <w:pPr>
        <w:rPr>
          <w:rFonts w:asciiTheme="majorHAnsi" w:eastAsiaTheme="majorEastAsia" w:hAnsiTheme="majorHAnsi" w:cstheme="majorBidi"/>
          <w:color w:val="000000" w:themeColor="text1"/>
        </w:rPr>
      </w:pPr>
      <w:r w:rsidRPr="009E3A12">
        <w:lastRenderedPageBreak/>
        <w:br w:type="page"/>
      </w:r>
    </w:p>
    <w:p w14:paraId="5C17B456" w14:textId="40BADB09" w:rsidR="00882D34" w:rsidRDefault="008E40B1" w:rsidP="008E40B1">
      <w:pPr>
        <w:pStyle w:val="3"/>
      </w:pPr>
      <w:r>
        <w:rPr>
          <w:lang w:val="en-US"/>
        </w:rPr>
        <w:lastRenderedPageBreak/>
        <w:t>I</w:t>
      </w:r>
      <w:r w:rsidRPr="008E40B1">
        <w:rPr>
          <w:lang w:val="en-US"/>
        </w:rPr>
        <w:t>nvoice</w:t>
      </w:r>
      <w:r w:rsidRPr="008327A1">
        <w:t xml:space="preserve"> </w:t>
      </w:r>
      <w:r w:rsidR="00882D34" w:rsidRPr="008327A1">
        <w:t>(</w:t>
      </w:r>
      <w:r w:rsidR="00882D34">
        <w:t>Черновик счет-фактуры</w:t>
      </w:r>
      <w:r w:rsidR="008327A1" w:rsidRPr="008327A1">
        <w:t xml:space="preserve"> - </w:t>
      </w:r>
      <w:r w:rsidR="008327A1">
        <w:rPr>
          <w:lang w:val="en-US"/>
        </w:rPr>
        <w:t>INVOIC</w:t>
      </w:r>
      <w:r w:rsidR="00882D34"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4"/>
        <w:gridCol w:w="2271"/>
        <w:gridCol w:w="1420"/>
        <w:gridCol w:w="1133"/>
        <w:gridCol w:w="1274"/>
        <w:gridCol w:w="2412"/>
      </w:tblGrid>
      <w:tr w:rsidR="002770C4" w14:paraId="5EF11E64" w14:textId="77777777" w:rsidTr="0074481D">
        <w:tc>
          <w:tcPr>
            <w:tcW w:w="1140" w:type="pct"/>
            <w:shd w:val="clear" w:color="auto" w:fill="F2F2F2" w:themeFill="background1" w:themeFillShade="F2"/>
          </w:tcPr>
          <w:p w14:paraId="146E40C7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14:paraId="64B7DD98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7CBCFF1C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993CEC7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3670A101" w14:textId="77777777" w:rsidR="00882D34" w:rsidRDefault="002770C4" w:rsidP="003F30C1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19DD6ED2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770C4" w14:paraId="7B916251" w14:textId="77777777" w:rsidTr="0074481D">
        <w:trPr>
          <w:trHeight w:val="100"/>
        </w:trPr>
        <w:tc>
          <w:tcPr>
            <w:tcW w:w="1140" w:type="pct"/>
          </w:tcPr>
          <w:p w14:paraId="6327D3B1" w14:textId="77777777" w:rsidR="00882D34" w:rsidRPr="000D7372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30" w:type="pct"/>
          </w:tcPr>
          <w:p w14:paraId="09F126B0" w14:textId="77777777" w:rsidR="00882D34" w:rsidRDefault="00882D34" w:rsidP="003F30C1">
            <w:pPr>
              <w:spacing w:after="0"/>
            </w:pPr>
            <w:r>
              <w:t>Тип счета</w:t>
            </w:r>
          </w:p>
          <w:p w14:paraId="0365EB4F" w14:textId="77777777" w:rsidR="00F00DC7" w:rsidRPr="00CF29FE" w:rsidRDefault="00F00DC7" w:rsidP="003F30C1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7800E01B" w14:textId="77777777" w:rsidR="00F00DC7" w:rsidRPr="000D7372" w:rsidRDefault="00F00DC7" w:rsidP="003F30C1">
            <w:pPr>
              <w:spacing w:after="0"/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644" w:type="pct"/>
          </w:tcPr>
          <w:p w14:paraId="54A264AB" w14:textId="77777777" w:rsidR="00882D34" w:rsidRDefault="00882D34" w:rsidP="002770C4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74FCCD82" w14:textId="77777777" w:rsidR="00882D34" w:rsidRDefault="00882D34" w:rsidP="002770C4">
            <w:pPr>
              <w:spacing w:after="0"/>
              <w:jc w:val="center"/>
            </w:pPr>
            <w:r>
              <w:t>ОК</w:t>
            </w:r>
          </w:p>
        </w:tc>
        <w:tc>
          <w:tcPr>
            <w:tcW w:w="578" w:type="pct"/>
          </w:tcPr>
          <w:p w14:paraId="2164E8D1" w14:textId="77777777" w:rsidR="00882D34" w:rsidRDefault="00F00DC7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74465AE" w14:textId="77777777" w:rsidR="00882D34" w:rsidRPr="003F30C1" w:rsidRDefault="00882D34" w:rsidP="003F30C1">
            <w:pPr>
              <w:spacing w:after="0"/>
              <w:rPr>
                <w:rStyle w:val="aff5"/>
              </w:rPr>
            </w:pPr>
            <w:r w:rsidRPr="003F30C1">
              <w:t>Код из справочника</w:t>
            </w:r>
            <w:r w:rsidR="00594055">
              <w:t xml:space="preserve"> </w:t>
            </w:r>
            <w:hyperlink w:anchor="_InvoiceType" w:history="1">
              <w:r w:rsidRPr="003F30C1">
                <w:rPr>
                  <w:rStyle w:val="aff5"/>
                  <w:lang w:val="en-US"/>
                </w:rPr>
                <w:t>InvoiceType</w:t>
              </w:r>
            </w:hyperlink>
          </w:p>
          <w:p w14:paraId="55FD9030" w14:textId="77777777" w:rsidR="00F00DC7" w:rsidRPr="003F30C1" w:rsidRDefault="00F00DC7" w:rsidP="003F30C1">
            <w:pPr>
              <w:spacing w:after="0"/>
            </w:pPr>
          </w:p>
        </w:tc>
      </w:tr>
      <w:tr w:rsidR="0095123A" w14:paraId="6A491200" w14:textId="77777777" w:rsidTr="0074481D">
        <w:trPr>
          <w:trHeight w:val="490"/>
        </w:trPr>
        <w:tc>
          <w:tcPr>
            <w:tcW w:w="1140" w:type="pct"/>
          </w:tcPr>
          <w:p w14:paraId="1375B850" w14:textId="77777777" w:rsidR="0095123A" w:rsidRPr="00CC1FDE" w:rsidRDefault="0095123A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revisionNumber</w:t>
            </w:r>
          </w:p>
        </w:tc>
        <w:tc>
          <w:tcPr>
            <w:tcW w:w="1030" w:type="pct"/>
          </w:tcPr>
          <w:p w14:paraId="262C8458" w14:textId="77777777" w:rsidR="0095123A" w:rsidRDefault="0095123A" w:rsidP="003F30C1">
            <w:pPr>
              <w:spacing w:after="0"/>
            </w:pPr>
            <w:r>
              <w:t>Номер исправления</w:t>
            </w:r>
          </w:p>
        </w:tc>
        <w:tc>
          <w:tcPr>
            <w:tcW w:w="644" w:type="pct"/>
          </w:tcPr>
          <w:p w14:paraId="14DDEF0D" w14:textId="77777777" w:rsidR="0095123A" w:rsidRDefault="0095123A" w:rsidP="0095123A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2128795A" w14:textId="77777777" w:rsidR="0095123A" w:rsidRPr="0074481D" w:rsidRDefault="0095123A" w:rsidP="0095123A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="0074481D">
              <w:t>(1.3)</w:t>
            </w:r>
          </w:p>
        </w:tc>
        <w:tc>
          <w:tcPr>
            <w:tcW w:w="578" w:type="pct"/>
          </w:tcPr>
          <w:p w14:paraId="28C42AF1" w14:textId="77777777" w:rsidR="0095123A" w:rsidRDefault="0095123A" w:rsidP="0095123A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08B030B4" w14:textId="77777777" w:rsidR="0095123A" w:rsidRPr="003F30C1" w:rsidRDefault="0095123A" w:rsidP="003F30C1">
            <w:pPr>
              <w:spacing w:after="0"/>
            </w:pPr>
            <w:r w:rsidRPr="003F30C1">
              <w:t>Номер и дата исправления обязательны, если тип счета - исправленный</w:t>
            </w:r>
          </w:p>
        </w:tc>
      </w:tr>
      <w:tr w:rsidR="0095123A" w14:paraId="1AF71BC5" w14:textId="77777777" w:rsidTr="0074481D">
        <w:trPr>
          <w:trHeight w:val="424"/>
        </w:trPr>
        <w:tc>
          <w:tcPr>
            <w:tcW w:w="1140" w:type="pct"/>
          </w:tcPr>
          <w:p w14:paraId="10447513" w14:textId="77777777" w:rsidR="0095123A" w:rsidRPr="00E50DFF" w:rsidRDefault="0095123A" w:rsidP="003F30C1">
            <w:pPr>
              <w:spacing w:after="0"/>
            </w:pPr>
            <w:r>
              <w:rPr>
                <w:lang w:val="en-US"/>
              </w:rPr>
              <w:t>revisionDate</w:t>
            </w:r>
          </w:p>
        </w:tc>
        <w:tc>
          <w:tcPr>
            <w:tcW w:w="1030" w:type="pct"/>
          </w:tcPr>
          <w:p w14:paraId="2D4C2309" w14:textId="77777777" w:rsidR="0095123A" w:rsidRDefault="0095123A" w:rsidP="003F30C1">
            <w:pPr>
              <w:spacing w:after="0"/>
            </w:pPr>
            <w:r>
              <w:t>Дата исправления</w:t>
            </w:r>
          </w:p>
        </w:tc>
        <w:tc>
          <w:tcPr>
            <w:tcW w:w="644" w:type="pct"/>
          </w:tcPr>
          <w:p w14:paraId="5CE8CE89" w14:textId="77777777" w:rsidR="0095123A" w:rsidRDefault="0095123A" w:rsidP="0095123A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6A48356F" w14:textId="77777777" w:rsidR="0095123A" w:rsidRPr="0095123A" w:rsidRDefault="0095123A" w:rsidP="0095123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78" w:type="pct"/>
          </w:tcPr>
          <w:p w14:paraId="6F36D117" w14:textId="77777777" w:rsidR="0095123A" w:rsidRDefault="0095123A" w:rsidP="0095123A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25006388" w14:textId="77777777" w:rsidR="0095123A" w:rsidRPr="003F30C1" w:rsidRDefault="0095123A" w:rsidP="003F30C1">
            <w:pPr>
              <w:spacing w:after="0"/>
            </w:pPr>
          </w:p>
        </w:tc>
      </w:tr>
      <w:tr w:rsidR="000963B0" w14:paraId="0720828A" w14:textId="77777777" w:rsidTr="0074481D">
        <w:trPr>
          <w:trHeight w:val="100"/>
        </w:trPr>
        <w:tc>
          <w:tcPr>
            <w:tcW w:w="1140" w:type="pct"/>
          </w:tcPr>
          <w:p w14:paraId="14F1135C" w14:textId="77777777" w:rsidR="000963B0" w:rsidRPr="00B20961" w:rsidRDefault="000963B0" w:rsidP="003F30C1">
            <w:pPr>
              <w:spacing w:after="0"/>
              <w:rPr>
                <w:lang w:val="en-US"/>
              </w:rPr>
            </w:pPr>
            <w:bookmarkStart w:id="836" w:name="OLE_LINK25"/>
            <w:bookmarkStart w:id="837" w:name="OLE_LINK26"/>
            <w:bookmarkStart w:id="838" w:name="OLE_LINK27"/>
            <w:r w:rsidRPr="000963B0">
              <w:rPr>
                <w:lang w:val="en-US"/>
              </w:rPr>
              <w:t>originInvoic</w:t>
            </w:r>
            <w:bookmarkEnd w:id="836"/>
            <w:bookmarkEnd w:id="837"/>
            <w:bookmarkEnd w:id="838"/>
          </w:p>
        </w:tc>
        <w:tc>
          <w:tcPr>
            <w:tcW w:w="1030" w:type="pct"/>
          </w:tcPr>
          <w:p w14:paraId="7F806C23" w14:textId="77777777" w:rsidR="000963B0" w:rsidRDefault="000963B0" w:rsidP="003F30C1">
            <w:pPr>
              <w:spacing w:after="0"/>
            </w:pPr>
            <w:r>
              <w:t>Данные по счету, на который делается исправление</w:t>
            </w:r>
          </w:p>
        </w:tc>
        <w:tc>
          <w:tcPr>
            <w:tcW w:w="644" w:type="pct"/>
          </w:tcPr>
          <w:p w14:paraId="7CC171FF" w14:textId="77777777" w:rsidR="000963B0" w:rsidRPr="000963B0" w:rsidRDefault="000963B0" w:rsidP="0095123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</w:tcPr>
          <w:p w14:paraId="243F4A6F" w14:textId="77777777" w:rsidR="000963B0" w:rsidRDefault="000963B0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2B175579" w14:textId="77777777" w:rsidR="000963B0" w:rsidRPr="000963B0" w:rsidRDefault="000963B0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36D1EF" w14:textId="77777777" w:rsidR="000963B0" w:rsidRPr="003F30C1" w:rsidRDefault="000963B0" w:rsidP="003F30C1">
            <w:pPr>
              <w:spacing w:after="0"/>
            </w:pPr>
            <w:r w:rsidRPr="003F30C1">
              <w:t>Описание элемента представлено в таблице</w:t>
            </w:r>
            <w:r w:rsidR="00594055">
              <w:t xml:space="preserve"> </w:t>
            </w:r>
            <w:hyperlink w:anchor="_OriginInvoicIdenfiticator" w:history="1">
              <w:r w:rsidRPr="000963B0">
                <w:rPr>
                  <w:rStyle w:val="aff5"/>
                </w:rPr>
                <w:t>OriginInvoicIdenfiticator</w:t>
              </w:r>
            </w:hyperlink>
          </w:p>
        </w:tc>
      </w:tr>
      <w:tr w:rsidR="0095123A" w14:paraId="5E259809" w14:textId="77777777" w:rsidTr="0074481D">
        <w:trPr>
          <w:trHeight w:val="100"/>
        </w:trPr>
        <w:tc>
          <w:tcPr>
            <w:tcW w:w="1140" w:type="pct"/>
          </w:tcPr>
          <w:p w14:paraId="053C8AE7" w14:textId="77777777" w:rsidR="0095123A" w:rsidRPr="007F114E" w:rsidRDefault="0095123A" w:rsidP="003F30C1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1030" w:type="pct"/>
          </w:tcPr>
          <w:p w14:paraId="7EA97E2E" w14:textId="77777777" w:rsidR="0095123A" w:rsidRPr="00B20961" w:rsidRDefault="0095123A" w:rsidP="003F30C1">
            <w:pPr>
              <w:spacing w:after="0"/>
            </w:pPr>
            <w:r>
              <w:t>Идентификатор заказа</w:t>
            </w:r>
          </w:p>
        </w:tc>
        <w:tc>
          <w:tcPr>
            <w:tcW w:w="644" w:type="pct"/>
          </w:tcPr>
          <w:p w14:paraId="475AA8BD" w14:textId="77777777" w:rsidR="0095123A" w:rsidRDefault="0095123A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C08486D" w14:textId="77777777" w:rsidR="0095123A" w:rsidRDefault="0095123A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64CF81C5" w14:textId="77777777" w:rsidR="0095123A" w:rsidRDefault="0095123A" w:rsidP="0095123A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7B24C4B" w14:textId="77777777" w:rsidR="0095123A" w:rsidRPr="003F30C1" w:rsidRDefault="0095123A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SelfEmployedInvoice" w:history="1">
              <w:r w:rsidRPr="003F30C1">
                <w:rPr>
                  <w:rStyle w:val="aff5"/>
                </w:rPr>
                <w:t>OriginOrder</w:t>
              </w:r>
            </w:hyperlink>
          </w:p>
        </w:tc>
      </w:tr>
      <w:tr w:rsidR="0095123A" w14:paraId="6D30CEF8" w14:textId="77777777" w:rsidTr="0074481D">
        <w:trPr>
          <w:trHeight w:val="113"/>
        </w:trPr>
        <w:tc>
          <w:tcPr>
            <w:tcW w:w="1140" w:type="pct"/>
          </w:tcPr>
          <w:p w14:paraId="63467359" w14:textId="77777777" w:rsidR="0095123A" w:rsidRPr="002B7EBD" w:rsidRDefault="0095123A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1030" w:type="pct"/>
          </w:tcPr>
          <w:p w14:paraId="20C4149F" w14:textId="77777777" w:rsidR="0095123A" w:rsidRPr="002B7EBD" w:rsidRDefault="0095123A" w:rsidP="003F30C1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644" w:type="pct"/>
          </w:tcPr>
          <w:p w14:paraId="1D57D1D5" w14:textId="77777777" w:rsidR="0095123A" w:rsidRDefault="0095123A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D19A973" w14:textId="77777777" w:rsidR="0095123A" w:rsidRDefault="0095123A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6C868F25" w14:textId="77777777" w:rsidR="0095123A" w:rsidRDefault="0095123A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12E6DA4" w14:textId="77777777" w:rsidR="0095123A" w:rsidRPr="003F30C1" w:rsidRDefault="0095123A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95123A" w14:paraId="5CA51DAD" w14:textId="77777777" w:rsidTr="0074481D">
        <w:trPr>
          <w:trHeight w:val="137"/>
        </w:trPr>
        <w:tc>
          <w:tcPr>
            <w:tcW w:w="1140" w:type="pct"/>
          </w:tcPr>
          <w:p w14:paraId="0480E840" w14:textId="77777777" w:rsidR="0095123A" w:rsidRPr="00B07331" w:rsidRDefault="0095123A" w:rsidP="003F30C1">
            <w:pPr>
              <w:spacing w:after="0"/>
              <w:rPr>
                <w:lang w:val="en-US"/>
              </w:rPr>
            </w:pPr>
            <w:r w:rsidRPr="00B07331">
              <w:rPr>
                <w:rFonts w:eastAsiaTheme="minorHAnsi" w:cs="Consolas"/>
                <w:highlight w:val="white"/>
                <w:lang w:val="en-US"/>
              </w:rPr>
              <w:t>o</w:t>
            </w:r>
            <w:r w:rsidRPr="00B07331">
              <w:rPr>
                <w:rFonts w:eastAsiaTheme="minorHAnsi" w:cs="Consolas"/>
                <w:highlight w:val="white"/>
              </w:rPr>
              <w:t>rderResponse</w:t>
            </w:r>
          </w:p>
        </w:tc>
        <w:tc>
          <w:tcPr>
            <w:tcW w:w="1030" w:type="pct"/>
          </w:tcPr>
          <w:p w14:paraId="605A8A55" w14:textId="77777777" w:rsidR="0095123A" w:rsidRPr="00B07331" w:rsidRDefault="0095123A" w:rsidP="003F30C1">
            <w:pPr>
              <w:spacing w:after="0"/>
            </w:pPr>
            <w:r>
              <w:t>Идентификатор подтверждения заказа</w:t>
            </w:r>
          </w:p>
        </w:tc>
        <w:tc>
          <w:tcPr>
            <w:tcW w:w="644" w:type="pct"/>
          </w:tcPr>
          <w:p w14:paraId="0C79C9BB" w14:textId="77777777" w:rsidR="0095123A" w:rsidRDefault="0095123A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73CBF29" w14:textId="77777777" w:rsidR="0095123A" w:rsidRPr="00C740E1" w:rsidRDefault="0095123A" w:rsidP="0095123A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307E5286" w14:textId="77777777" w:rsidR="0095123A" w:rsidRDefault="0095123A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930B538" w14:textId="77777777" w:rsidR="0095123A" w:rsidRPr="003F30C1" w:rsidRDefault="0095123A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95123A" w14:paraId="0D2740C7" w14:textId="77777777" w:rsidTr="0074481D">
        <w:trPr>
          <w:trHeight w:val="137"/>
        </w:trPr>
        <w:tc>
          <w:tcPr>
            <w:tcW w:w="1140" w:type="pct"/>
          </w:tcPr>
          <w:p w14:paraId="45706B1C" w14:textId="77777777" w:rsidR="0095123A" w:rsidRPr="007F114E" w:rsidRDefault="0095123A" w:rsidP="003F30C1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1030" w:type="pct"/>
          </w:tcPr>
          <w:p w14:paraId="04C9F548" w14:textId="77777777" w:rsidR="0095123A" w:rsidRPr="00B20961" w:rsidRDefault="0095123A" w:rsidP="003F30C1">
            <w:pPr>
              <w:spacing w:after="0"/>
            </w:pPr>
            <w:r>
              <w:t>Идентификатор накладной</w:t>
            </w:r>
          </w:p>
        </w:tc>
        <w:tc>
          <w:tcPr>
            <w:tcW w:w="644" w:type="pct"/>
          </w:tcPr>
          <w:p w14:paraId="52D3720B" w14:textId="77777777" w:rsidR="0095123A" w:rsidRDefault="0095123A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4CAF441" w14:textId="77777777" w:rsidR="0095123A" w:rsidRDefault="0095123A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49091670" w14:textId="77777777" w:rsidR="0095123A" w:rsidRPr="00224C70" w:rsidRDefault="00975553" w:rsidP="0095123A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CAEA2B2" w14:textId="77777777" w:rsidR="0095123A" w:rsidRPr="003F30C1" w:rsidRDefault="0095123A" w:rsidP="003F30C1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  <w:p w14:paraId="52A488F7" w14:textId="77777777" w:rsidR="00975553" w:rsidRPr="003F30C1" w:rsidRDefault="00975553" w:rsidP="003F30C1">
            <w:pPr>
              <w:spacing w:after="0"/>
            </w:pPr>
            <w:r w:rsidRPr="003F30C1">
              <w:rPr>
                <w:rStyle w:val="aff5"/>
                <w:color w:val="auto"/>
                <w:u w:val="none"/>
              </w:rPr>
              <w:t>Поле обязательно, если есть интеграция с Диадок.</w:t>
            </w:r>
          </w:p>
        </w:tc>
      </w:tr>
      <w:tr w:rsidR="0095123A" w14:paraId="73B5B54D" w14:textId="77777777" w:rsidTr="0074481D">
        <w:trPr>
          <w:trHeight w:val="138"/>
        </w:trPr>
        <w:tc>
          <w:tcPr>
            <w:tcW w:w="1140" w:type="pct"/>
          </w:tcPr>
          <w:p w14:paraId="35ECCBFD" w14:textId="77777777" w:rsidR="0095123A" w:rsidRPr="007F114E" w:rsidRDefault="0095123A" w:rsidP="003F30C1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receivingIdentificator</w:t>
            </w:r>
          </w:p>
        </w:tc>
        <w:tc>
          <w:tcPr>
            <w:tcW w:w="1030" w:type="pct"/>
          </w:tcPr>
          <w:p w14:paraId="585A7D81" w14:textId="77777777" w:rsidR="0095123A" w:rsidRPr="00B20961" w:rsidRDefault="0095123A" w:rsidP="003F30C1">
            <w:pPr>
              <w:spacing w:after="0"/>
            </w:pPr>
            <w:r>
              <w:t>Идентификатор уведомления о приемке</w:t>
            </w:r>
          </w:p>
        </w:tc>
        <w:tc>
          <w:tcPr>
            <w:tcW w:w="644" w:type="pct"/>
          </w:tcPr>
          <w:p w14:paraId="228D9A7A" w14:textId="77777777" w:rsidR="0095123A" w:rsidRDefault="0095123A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D6C0147" w14:textId="77777777" w:rsidR="0095123A" w:rsidRDefault="0095123A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2379DB29" w14:textId="77777777" w:rsidR="0095123A" w:rsidRDefault="0095123A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4D9699F" w14:textId="77777777" w:rsidR="0095123A" w:rsidRPr="003F30C1" w:rsidRDefault="0095123A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0E4D2004" w14:textId="77777777" w:rsidTr="0074481D">
        <w:trPr>
          <w:trHeight w:val="138"/>
        </w:trPr>
        <w:tc>
          <w:tcPr>
            <w:tcW w:w="1140" w:type="pct"/>
          </w:tcPr>
          <w:p w14:paraId="1CF94230" w14:textId="77777777" w:rsidR="003E76F8" w:rsidRPr="00224334" w:rsidRDefault="003E76F8" w:rsidP="003241B5">
            <w:pPr>
              <w:spacing w:after="0"/>
              <w:rPr>
                <w:rFonts w:eastAsiaTheme="minorHAnsi" w:cs="Consolas"/>
              </w:rPr>
            </w:pPr>
            <w:r>
              <w:rPr>
                <w:rFonts w:eastAsiaTheme="minorHAnsi" w:cs="Consolas"/>
                <w:lang w:val="en-US"/>
              </w:rPr>
              <w:t>e</w:t>
            </w:r>
            <w:r w:rsidRPr="00224334">
              <w:rPr>
                <w:rFonts w:eastAsiaTheme="minorHAnsi" w:cs="Consolas"/>
              </w:rPr>
              <w:t>gaisRegistrationIdentificator</w:t>
            </w:r>
          </w:p>
        </w:tc>
        <w:tc>
          <w:tcPr>
            <w:tcW w:w="1030" w:type="pct"/>
          </w:tcPr>
          <w:p w14:paraId="216CDE9E" w14:textId="77777777" w:rsidR="003E76F8" w:rsidRPr="00224334" w:rsidRDefault="003E76F8" w:rsidP="003241B5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2433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ТТН в ЕГАИС</w:t>
            </w:r>
          </w:p>
        </w:tc>
        <w:tc>
          <w:tcPr>
            <w:tcW w:w="644" w:type="pct"/>
          </w:tcPr>
          <w:p w14:paraId="68A50932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514" w:type="pct"/>
          </w:tcPr>
          <w:p w14:paraId="1E5EAD0A" w14:textId="77777777" w:rsidR="003E76F8" w:rsidRPr="00E6030A" w:rsidRDefault="003E76F8" w:rsidP="003241B5">
            <w:pPr>
              <w:spacing w:after="0"/>
              <w:jc w:val="center"/>
            </w:pPr>
          </w:p>
        </w:tc>
        <w:tc>
          <w:tcPr>
            <w:tcW w:w="578" w:type="pct"/>
          </w:tcPr>
          <w:p w14:paraId="3121255C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1094" w:type="pct"/>
          </w:tcPr>
          <w:p w14:paraId="5FA31442" w14:textId="77777777" w:rsidR="003E76F8" w:rsidRPr="00224334" w:rsidRDefault="003E76F8" w:rsidP="003241B5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3E76F8" w14:paraId="584A5AD6" w14:textId="77777777" w:rsidTr="0074481D">
        <w:trPr>
          <w:trHeight w:val="138"/>
        </w:trPr>
        <w:tc>
          <w:tcPr>
            <w:tcW w:w="1140" w:type="pct"/>
          </w:tcPr>
          <w:p w14:paraId="3FD1EC7B" w14:textId="77777777" w:rsidR="003E76F8" w:rsidRPr="00224334" w:rsidRDefault="003E76F8" w:rsidP="003241B5">
            <w:pPr>
              <w:spacing w:after="0"/>
              <w:rPr>
                <w:rFonts w:eastAsiaTheme="minorHAnsi" w:cs="Consolas"/>
              </w:rPr>
            </w:pPr>
            <w:r w:rsidRPr="003E76F8">
              <w:rPr>
                <w:rFonts w:eastAsiaTheme="minorHAnsi" w:cs="Consolas"/>
                <w:lang w:val="en-US"/>
              </w:rPr>
              <w:t>egaisFixationIdentificator</w:t>
            </w:r>
          </w:p>
        </w:tc>
        <w:tc>
          <w:tcPr>
            <w:tcW w:w="1030" w:type="pct"/>
          </w:tcPr>
          <w:p w14:paraId="7369F8E8" w14:textId="77777777" w:rsidR="003E76F8" w:rsidRPr="00224334" w:rsidRDefault="003E76F8" w:rsidP="003241B5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Ф</w:t>
            </w:r>
            <w:r w:rsidRPr="003E76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иксации ТТН в ЕГАИС</w:t>
            </w:r>
          </w:p>
        </w:tc>
        <w:tc>
          <w:tcPr>
            <w:tcW w:w="644" w:type="pct"/>
          </w:tcPr>
          <w:p w14:paraId="437ECE66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514" w:type="pct"/>
          </w:tcPr>
          <w:p w14:paraId="72C0EB1B" w14:textId="77777777" w:rsidR="003E76F8" w:rsidRPr="00E6030A" w:rsidRDefault="003E76F8" w:rsidP="003241B5">
            <w:pPr>
              <w:spacing w:after="0"/>
              <w:jc w:val="center"/>
            </w:pPr>
          </w:p>
        </w:tc>
        <w:tc>
          <w:tcPr>
            <w:tcW w:w="578" w:type="pct"/>
          </w:tcPr>
          <w:p w14:paraId="6E0852A8" w14:textId="77777777" w:rsidR="003E76F8" w:rsidRPr="00E6030A" w:rsidRDefault="003E76F8" w:rsidP="003241B5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1094" w:type="pct"/>
          </w:tcPr>
          <w:p w14:paraId="5057EDCB" w14:textId="77777777" w:rsidR="003E76F8" w:rsidRPr="00224334" w:rsidRDefault="003E76F8" w:rsidP="003241B5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F560E9" w14:paraId="369CBDD9" w14:textId="77777777" w:rsidTr="0074481D">
        <w:trPr>
          <w:trHeight w:val="113"/>
        </w:trPr>
        <w:tc>
          <w:tcPr>
            <w:tcW w:w="1140" w:type="pct"/>
          </w:tcPr>
          <w:p w14:paraId="378BB8A2" w14:textId="77777777" w:rsidR="00F560E9" w:rsidRPr="00534FD8" w:rsidRDefault="00F560E9" w:rsidP="003F30C1">
            <w:pPr>
              <w:spacing w:after="0"/>
              <w:rPr>
                <w:highlight w:val="white"/>
              </w:rPr>
            </w:pPr>
            <w:r w:rsidRPr="00AD1F58">
              <w:rPr>
                <w:lang w:val="en-US"/>
              </w:rPr>
              <w:t>receivingAdviceIdentifica</w:t>
            </w:r>
            <w:r w:rsidRPr="00AD1F58">
              <w:rPr>
                <w:lang w:val="en-US"/>
              </w:rPr>
              <w:lastRenderedPageBreak/>
              <w:t>torInBuyerSystem</w:t>
            </w:r>
          </w:p>
        </w:tc>
        <w:tc>
          <w:tcPr>
            <w:tcW w:w="1030" w:type="pct"/>
          </w:tcPr>
          <w:p w14:paraId="0636E01E" w14:textId="77777777" w:rsidR="00F560E9" w:rsidRDefault="00F560E9" w:rsidP="003F30C1">
            <w:pPr>
              <w:spacing w:after="0"/>
            </w:pPr>
            <w:r>
              <w:lastRenderedPageBreak/>
              <w:t xml:space="preserve">Идентификатор </w:t>
            </w:r>
            <w:r>
              <w:lastRenderedPageBreak/>
              <w:t>приемки в системе покупателя</w:t>
            </w:r>
          </w:p>
        </w:tc>
        <w:tc>
          <w:tcPr>
            <w:tcW w:w="644" w:type="pct"/>
          </w:tcPr>
          <w:p w14:paraId="02409A65" w14:textId="77777777" w:rsidR="00F560E9" w:rsidRDefault="00F560E9" w:rsidP="0095123A">
            <w:pPr>
              <w:spacing w:after="0"/>
              <w:jc w:val="center"/>
            </w:pPr>
            <w:r>
              <w:lastRenderedPageBreak/>
              <w:t>С</w:t>
            </w:r>
          </w:p>
        </w:tc>
        <w:tc>
          <w:tcPr>
            <w:tcW w:w="514" w:type="pct"/>
          </w:tcPr>
          <w:p w14:paraId="036FD0B7" w14:textId="77777777" w:rsidR="00F560E9" w:rsidRDefault="00F560E9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73A69C8D" w14:textId="77777777" w:rsidR="00F560E9" w:rsidRDefault="00F560E9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9D0B42B" w14:textId="77777777" w:rsidR="00F560E9" w:rsidRPr="003F30C1" w:rsidRDefault="00F560E9" w:rsidP="003F30C1">
            <w:pPr>
              <w:spacing w:after="0"/>
            </w:pPr>
            <w:r w:rsidRPr="00082F29">
              <w:t xml:space="preserve">Описание элемента </w:t>
            </w:r>
            <w:r w:rsidRPr="00082F29">
              <w:lastRenderedPageBreak/>
              <w:t xml:space="preserve">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F560E9" w14:paraId="09FAF717" w14:textId="77777777" w:rsidTr="0074481D">
        <w:trPr>
          <w:trHeight w:val="113"/>
        </w:trPr>
        <w:tc>
          <w:tcPr>
            <w:tcW w:w="1140" w:type="pct"/>
          </w:tcPr>
          <w:p w14:paraId="362BFAB6" w14:textId="77777777" w:rsidR="00F560E9" w:rsidRPr="00534FD8" w:rsidRDefault="00F560E9" w:rsidP="003F30C1">
            <w:pPr>
              <w:spacing w:after="0"/>
            </w:pPr>
            <w:r w:rsidRPr="00534FD8">
              <w:rPr>
                <w:highlight w:val="white"/>
              </w:rPr>
              <w:lastRenderedPageBreak/>
              <w:t>blanketOrderIdentificator</w:t>
            </w:r>
          </w:p>
        </w:tc>
        <w:tc>
          <w:tcPr>
            <w:tcW w:w="1030" w:type="pct"/>
          </w:tcPr>
          <w:p w14:paraId="503DD987" w14:textId="77777777" w:rsidR="00F560E9" w:rsidRPr="00534FD8" w:rsidRDefault="00F560E9" w:rsidP="003F30C1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644" w:type="pct"/>
          </w:tcPr>
          <w:p w14:paraId="6FCEFFD5" w14:textId="77777777" w:rsidR="00F560E9" w:rsidRDefault="00F560E9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3398EE1" w14:textId="77777777" w:rsidR="00F560E9" w:rsidRDefault="00F560E9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022B3B5D" w14:textId="77777777" w:rsidR="00F560E9" w:rsidRDefault="00F560E9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F91085F" w14:textId="77777777" w:rsidR="00F560E9" w:rsidRPr="003F30C1" w:rsidRDefault="00F560E9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F560E9" w14:paraId="66979208" w14:textId="77777777" w:rsidTr="0074481D">
        <w:trPr>
          <w:trHeight w:val="137"/>
        </w:trPr>
        <w:tc>
          <w:tcPr>
            <w:tcW w:w="1140" w:type="pct"/>
          </w:tcPr>
          <w:p w14:paraId="7BE5D7E9" w14:textId="77777777" w:rsidR="00F560E9" w:rsidRPr="00857EA4" w:rsidRDefault="00F560E9" w:rsidP="003F30C1">
            <w:pPr>
              <w:spacing w:after="0"/>
            </w:pPr>
            <w:r>
              <w:rPr>
                <w:lang w:val="en-US"/>
              </w:rPr>
              <w:t>f</w:t>
            </w:r>
            <w:r w:rsidRPr="00857EA4">
              <w:t>actoringEncription</w:t>
            </w:r>
          </w:p>
        </w:tc>
        <w:tc>
          <w:tcPr>
            <w:tcW w:w="1030" w:type="pct"/>
          </w:tcPr>
          <w:p w14:paraId="3B990C71" w14:textId="77777777" w:rsidR="00F560E9" w:rsidRDefault="00F560E9" w:rsidP="003F30C1">
            <w:pPr>
              <w:spacing w:after="0"/>
            </w:pPr>
            <w:r>
              <w:t>Уступочная запись</w:t>
            </w:r>
          </w:p>
        </w:tc>
        <w:tc>
          <w:tcPr>
            <w:tcW w:w="644" w:type="pct"/>
          </w:tcPr>
          <w:p w14:paraId="797F1C32" w14:textId="77777777" w:rsidR="00F560E9" w:rsidRPr="00857EA4" w:rsidRDefault="00F560E9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C699F81" w14:textId="77777777" w:rsidR="00F560E9" w:rsidRDefault="00F560E9" w:rsidP="0095123A">
            <w:pPr>
              <w:spacing w:after="0"/>
              <w:jc w:val="center"/>
            </w:pPr>
            <w:r>
              <w:t>Т(1-2048)</w:t>
            </w:r>
          </w:p>
        </w:tc>
        <w:tc>
          <w:tcPr>
            <w:tcW w:w="578" w:type="pct"/>
          </w:tcPr>
          <w:p w14:paraId="1B18DC93" w14:textId="77777777" w:rsidR="00F560E9" w:rsidRPr="00857EA4" w:rsidRDefault="00F560E9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3D2BC89" w14:textId="77777777" w:rsidR="00F560E9" w:rsidRPr="003F30C1" w:rsidRDefault="00F560E9" w:rsidP="003F30C1">
            <w:pPr>
              <w:spacing w:after="0" w:line="276" w:lineRule="auto"/>
            </w:pPr>
          </w:p>
        </w:tc>
      </w:tr>
      <w:tr w:rsidR="00F560E9" w14:paraId="782520AE" w14:textId="77777777" w:rsidTr="0074481D">
        <w:trPr>
          <w:trHeight w:val="137"/>
        </w:trPr>
        <w:tc>
          <w:tcPr>
            <w:tcW w:w="1140" w:type="pct"/>
          </w:tcPr>
          <w:p w14:paraId="5FCA3AEF" w14:textId="77777777" w:rsidR="00F560E9" w:rsidRPr="00224C70" w:rsidRDefault="00F560E9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1030" w:type="pct"/>
          </w:tcPr>
          <w:p w14:paraId="6C43D097" w14:textId="77777777" w:rsidR="00F560E9" w:rsidRPr="00224C70" w:rsidRDefault="00F560E9" w:rsidP="003F30C1">
            <w:pPr>
              <w:spacing w:after="0"/>
            </w:pPr>
            <w:r>
              <w:t>Продавец (поставщик)</w:t>
            </w:r>
          </w:p>
        </w:tc>
        <w:tc>
          <w:tcPr>
            <w:tcW w:w="644" w:type="pct"/>
          </w:tcPr>
          <w:p w14:paraId="00A63508" w14:textId="77777777" w:rsidR="00F560E9" w:rsidRDefault="00F560E9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034D3745" w14:textId="77777777" w:rsidR="00F560E9" w:rsidRDefault="00F560E9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444E10DC" w14:textId="77777777" w:rsidR="00F560E9" w:rsidRDefault="00F560E9" w:rsidP="0095123A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1E98F25" w14:textId="77777777" w:rsidR="00F560E9" w:rsidRPr="003F30C1" w:rsidRDefault="00F560E9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F560E9" w14:paraId="5051D1A1" w14:textId="77777777" w:rsidTr="0074481D">
        <w:tc>
          <w:tcPr>
            <w:tcW w:w="1140" w:type="pct"/>
          </w:tcPr>
          <w:p w14:paraId="4363B3CA" w14:textId="77777777" w:rsidR="00F560E9" w:rsidRPr="00224C70" w:rsidRDefault="00F560E9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1030" w:type="pct"/>
          </w:tcPr>
          <w:p w14:paraId="62F53176" w14:textId="77777777" w:rsidR="00F560E9" w:rsidRPr="00224C70" w:rsidRDefault="00F560E9" w:rsidP="003F30C1">
            <w:pPr>
              <w:spacing w:after="0"/>
            </w:pPr>
            <w:r>
              <w:t>Покупатель</w:t>
            </w:r>
          </w:p>
        </w:tc>
        <w:tc>
          <w:tcPr>
            <w:tcW w:w="644" w:type="pct"/>
          </w:tcPr>
          <w:p w14:paraId="737756FA" w14:textId="77777777" w:rsidR="00F560E9" w:rsidRDefault="00F560E9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450B03A" w14:textId="77777777" w:rsidR="00F560E9" w:rsidRDefault="00F560E9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66858134" w14:textId="77777777" w:rsidR="00F560E9" w:rsidRDefault="00F560E9" w:rsidP="0095123A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ABA8374" w14:textId="77777777" w:rsidR="00F560E9" w:rsidRPr="003F30C1" w:rsidRDefault="00F560E9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F560E9" w14:paraId="20C89FC0" w14:textId="77777777" w:rsidTr="0074481D">
        <w:trPr>
          <w:trHeight w:val="384"/>
        </w:trPr>
        <w:tc>
          <w:tcPr>
            <w:tcW w:w="1140" w:type="pct"/>
          </w:tcPr>
          <w:p w14:paraId="6DE3FB2E" w14:textId="77777777" w:rsidR="00F560E9" w:rsidRPr="00224C70" w:rsidRDefault="00F560E9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1030" w:type="pct"/>
          </w:tcPr>
          <w:p w14:paraId="5E2810EA" w14:textId="77777777" w:rsidR="00F560E9" w:rsidRPr="008418D0" w:rsidRDefault="00F560E9" w:rsidP="003F30C1">
            <w:pPr>
              <w:spacing w:after="0"/>
            </w:pPr>
            <w:r>
              <w:t>Получатель счета</w:t>
            </w:r>
          </w:p>
        </w:tc>
        <w:tc>
          <w:tcPr>
            <w:tcW w:w="644" w:type="pct"/>
          </w:tcPr>
          <w:p w14:paraId="421DCEEE" w14:textId="77777777" w:rsidR="00F560E9" w:rsidRDefault="00F560E9" w:rsidP="0095123A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0C9845D9" w14:textId="77777777" w:rsidR="00F560E9" w:rsidRDefault="00F560E9" w:rsidP="0095123A">
            <w:pPr>
              <w:spacing w:after="0"/>
              <w:jc w:val="center"/>
            </w:pPr>
          </w:p>
        </w:tc>
        <w:tc>
          <w:tcPr>
            <w:tcW w:w="578" w:type="pct"/>
          </w:tcPr>
          <w:p w14:paraId="48BC50F3" w14:textId="77777777" w:rsidR="00F560E9" w:rsidRDefault="00F560E9" w:rsidP="0095123A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B7A602D" w14:textId="77777777" w:rsidR="00F560E9" w:rsidRPr="003F30C1" w:rsidRDefault="00F560E9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F560E9" w14:paraId="7AE240E5" w14:textId="77777777" w:rsidTr="0074481D">
        <w:trPr>
          <w:trHeight w:val="200"/>
        </w:trPr>
        <w:tc>
          <w:tcPr>
            <w:tcW w:w="1140" w:type="pct"/>
          </w:tcPr>
          <w:p w14:paraId="4BA556E6" w14:textId="77777777" w:rsidR="00F560E9" w:rsidRDefault="00F560E9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1030" w:type="pct"/>
          </w:tcPr>
          <w:p w14:paraId="2103A0B4" w14:textId="77777777" w:rsidR="00F560E9" w:rsidRDefault="00F560E9" w:rsidP="003F30C1">
            <w:pPr>
              <w:spacing w:after="0"/>
            </w:pPr>
            <w:r>
              <w:t>Информация о поставке</w:t>
            </w:r>
          </w:p>
        </w:tc>
        <w:tc>
          <w:tcPr>
            <w:tcW w:w="644" w:type="pct"/>
          </w:tcPr>
          <w:p w14:paraId="2338E97E" w14:textId="77777777" w:rsidR="00F560E9" w:rsidRDefault="00F560E9" w:rsidP="0095123A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96240EB" w14:textId="77777777" w:rsidR="00F560E9" w:rsidRDefault="00F560E9" w:rsidP="0095123A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29614F6A" w14:textId="77777777" w:rsidR="00F560E9" w:rsidRPr="00AF47F1" w:rsidRDefault="00F560E9" w:rsidP="0095123A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15305965" w14:textId="77777777" w:rsidR="00F560E9" w:rsidRPr="003F30C1" w:rsidRDefault="00F560E9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eliveryInfo_5" w:history="1">
              <w:r w:rsidRPr="003F30C1">
                <w:rPr>
                  <w:rStyle w:val="aff5"/>
                </w:rPr>
                <w:t>DeliveryInfo</w:t>
              </w:r>
            </w:hyperlink>
          </w:p>
        </w:tc>
      </w:tr>
      <w:tr w:rsidR="00F560E9" w14:paraId="3A11E0B5" w14:textId="77777777" w:rsidTr="0074481D">
        <w:tc>
          <w:tcPr>
            <w:tcW w:w="1140" w:type="pct"/>
          </w:tcPr>
          <w:p w14:paraId="54E07CCA" w14:textId="77777777" w:rsidR="00F560E9" w:rsidRPr="008035A8" w:rsidRDefault="00F560E9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1030" w:type="pct"/>
          </w:tcPr>
          <w:p w14:paraId="432024EE" w14:textId="77777777" w:rsidR="00F560E9" w:rsidRDefault="00F560E9" w:rsidP="003F30C1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644" w:type="pct"/>
          </w:tcPr>
          <w:p w14:paraId="4335863E" w14:textId="77777777" w:rsidR="00F560E9" w:rsidRDefault="00F560E9" w:rsidP="0095123A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76BD2CF" w14:textId="77777777" w:rsidR="00F560E9" w:rsidRDefault="00F560E9" w:rsidP="0095123A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7E834AAD" w14:textId="77777777" w:rsidR="00F560E9" w:rsidRPr="00C73FBB" w:rsidRDefault="00F560E9" w:rsidP="0095123A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DD4DC3E" w14:textId="77777777" w:rsidR="00F560E9" w:rsidRPr="003F30C1" w:rsidRDefault="00F560E9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s_2" w:history="1">
              <w:r w:rsidRPr="003F30C1">
                <w:rPr>
                  <w:rStyle w:val="aff5"/>
                </w:rPr>
                <w:t>LineItems</w:t>
              </w:r>
            </w:hyperlink>
          </w:p>
        </w:tc>
      </w:tr>
    </w:tbl>
    <w:p w14:paraId="5AE663B5" w14:textId="77777777" w:rsidR="00882D34" w:rsidRPr="002770C4" w:rsidRDefault="00882D34" w:rsidP="005379BF">
      <w:pPr>
        <w:pStyle w:val="4"/>
        <w:rPr>
          <w:i w:val="0"/>
          <w:lang w:val="en-US"/>
        </w:rPr>
      </w:pPr>
      <w:bookmarkStart w:id="839" w:name="_DeliveryInfo_2"/>
      <w:bookmarkStart w:id="840" w:name="_ContractorInvoice"/>
      <w:bookmarkStart w:id="841" w:name="_ContractorInnKppInvoice"/>
      <w:bookmarkStart w:id="842" w:name="_OrganizationInvoice"/>
      <w:bookmarkStart w:id="843" w:name="_SellerInnKppInvoice"/>
      <w:bookmarkStart w:id="844" w:name="_OrganizationInnKppInvoice"/>
      <w:bookmarkStart w:id="845" w:name="_DeliveryInfo_5"/>
      <w:bookmarkEnd w:id="839"/>
      <w:bookmarkEnd w:id="840"/>
      <w:bookmarkEnd w:id="841"/>
      <w:bookmarkEnd w:id="842"/>
      <w:bookmarkEnd w:id="843"/>
      <w:bookmarkEnd w:id="844"/>
      <w:bookmarkEnd w:id="845"/>
      <w:r w:rsidRPr="002770C4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1"/>
        <w:gridCol w:w="2269"/>
        <w:gridCol w:w="1415"/>
        <w:gridCol w:w="1133"/>
        <w:gridCol w:w="1274"/>
        <w:gridCol w:w="2412"/>
      </w:tblGrid>
      <w:tr w:rsidR="00882D34" w14:paraId="1DBF9F7F" w14:textId="77777777" w:rsidTr="00E544E3">
        <w:tc>
          <w:tcPr>
            <w:tcW w:w="1143" w:type="pct"/>
            <w:shd w:val="clear" w:color="auto" w:fill="F2F2F2" w:themeFill="background1" w:themeFillShade="F2"/>
          </w:tcPr>
          <w:p w14:paraId="538BFC6E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C5FF475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483206F1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42412E9B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59A5CF17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9069CF1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816B19" w14:paraId="64E5509B" w14:textId="77777777" w:rsidTr="00E544E3">
        <w:tc>
          <w:tcPr>
            <w:tcW w:w="1143" w:type="pct"/>
          </w:tcPr>
          <w:p w14:paraId="5B568BB9" w14:textId="77777777" w:rsidR="00816B19" w:rsidRDefault="00816B19" w:rsidP="003F30C1">
            <w:pPr>
              <w:spacing w:after="0" w:line="276" w:lineRule="auto"/>
              <w:rPr>
                <w:lang w:val="en-US"/>
              </w:rPr>
            </w:pPr>
            <w:r>
              <w:t>actualDeliveryDateTime</w:t>
            </w:r>
          </w:p>
        </w:tc>
        <w:tc>
          <w:tcPr>
            <w:tcW w:w="1029" w:type="pct"/>
          </w:tcPr>
          <w:p w14:paraId="223B2814" w14:textId="77777777" w:rsidR="00816B19" w:rsidRDefault="00816B19" w:rsidP="003F30C1">
            <w:pPr>
              <w:spacing w:after="0"/>
            </w:pPr>
            <w:r>
              <w:t>Фактическое дата и время доставки</w:t>
            </w:r>
          </w:p>
        </w:tc>
        <w:tc>
          <w:tcPr>
            <w:tcW w:w="642" w:type="pct"/>
          </w:tcPr>
          <w:p w14:paraId="527D4202" w14:textId="77777777" w:rsidR="00816B19" w:rsidRDefault="00816B19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A5A3027" w14:textId="77777777" w:rsidR="00816B19" w:rsidRDefault="00816B19" w:rsidP="002770C4">
            <w:pPr>
              <w:spacing w:after="0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60F61172" w14:textId="77777777" w:rsidR="00816B19" w:rsidRDefault="00816B19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B0834FA" w14:textId="77777777" w:rsidR="00816B19" w:rsidRPr="003F30C1" w:rsidRDefault="00816B19" w:rsidP="003F30C1">
            <w:pPr>
              <w:spacing w:after="0"/>
            </w:pPr>
          </w:p>
        </w:tc>
      </w:tr>
      <w:tr w:rsidR="00882D34" w14:paraId="210DD6C6" w14:textId="77777777" w:rsidTr="00E544E3">
        <w:tc>
          <w:tcPr>
            <w:tcW w:w="1143" w:type="pct"/>
          </w:tcPr>
          <w:p w14:paraId="4C5238D4" w14:textId="77777777" w:rsidR="00882D34" w:rsidRPr="000D7372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1029" w:type="pct"/>
          </w:tcPr>
          <w:p w14:paraId="095AF3C9" w14:textId="77777777" w:rsidR="00882D34" w:rsidRPr="00B20961" w:rsidRDefault="00882D34" w:rsidP="003F30C1">
            <w:pPr>
              <w:spacing w:after="0"/>
            </w:pPr>
            <w:r>
              <w:t>Идентификатор транспортной накладной</w:t>
            </w:r>
          </w:p>
        </w:tc>
        <w:tc>
          <w:tcPr>
            <w:tcW w:w="642" w:type="pct"/>
          </w:tcPr>
          <w:p w14:paraId="01472689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19E184F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8" w:type="pct"/>
          </w:tcPr>
          <w:p w14:paraId="49174D91" w14:textId="77777777" w:rsidR="00882D34" w:rsidRPr="00224C70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E0781DE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3" w:history="1">
              <w:r w:rsidR="00594055" w:rsidRPr="00111219">
                <w:rPr>
                  <w:rStyle w:val="aff5"/>
                </w:rPr>
                <w:t>DocumentIdenfiticator</w:t>
              </w:r>
            </w:hyperlink>
          </w:p>
        </w:tc>
      </w:tr>
      <w:tr w:rsidR="00882D34" w14:paraId="78306556" w14:textId="77777777" w:rsidTr="00E544E3">
        <w:tc>
          <w:tcPr>
            <w:tcW w:w="1143" w:type="pct"/>
          </w:tcPr>
          <w:p w14:paraId="2AF53B74" w14:textId="77777777" w:rsidR="00882D34" w:rsidRPr="0041700B" w:rsidRDefault="00882D34" w:rsidP="003F30C1">
            <w:pPr>
              <w:spacing w:after="0" w:line="276" w:lineRule="auto"/>
            </w:pPr>
            <w:r>
              <w:rPr>
                <w:lang w:val="en-US"/>
              </w:rPr>
              <w:t>shipFrom</w:t>
            </w:r>
          </w:p>
        </w:tc>
        <w:tc>
          <w:tcPr>
            <w:tcW w:w="1029" w:type="pct"/>
          </w:tcPr>
          <w:p w14:paraId="1CF69C99" w14:textId="77777777" w:rsidR="00882D34" w:rsidRDefault="00882D34" w:rsidP="003F30C1">
            <w:pPr>
              <w:spacing w:after="0"/>
            </w:pPr>
            <w:r>
              <w:t>Грузоотправитель</w:t>
            </w:r>
          </w:p>
        </w:tc>
        <w:tc>
          <w:tcPr>
            <w:tcW w:w="642" w:type="pct"/>
          </w:tcPr>
          <w:p w14:paraId="3BE249B0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331AFF0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4378392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0BF5BC4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882D34" w14:paraId="5899B284" w14:textId="77777777" w:rsidTr="00E544E3">
        <w:tc>
          <w:tcPr>
            <w:tcW w:w="1143" w:type="pct"/>
          </w:tcPr>
          <w:p w14:paraId="73AC8D19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29" w:type="pct"/>
          </w:tcPr>
          <w:p w14:paraId="3DADF7D6" w14:textId="77777777" w:rsidR="00882D34" w:rsidRDefault="00882D34" w:rsidP="003F30C1">
            <w:pPr>
              <w:spacing w:after="0"/>
            </w:pPr>
            <w:r>
              <w:t>Место доставки (грузополучатель)</w:t>
            </w:r>
          </w:p>
        </w:tc>
        <w:tc>
          <w:tcPr>
            <w:tcW w:w="642" w:type="pct"/>
          </w:tcPr>
          <w:p w14:paraId="56099B0B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98DC7B7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F33A5B3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B68A548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EB1F0C" w14:paraId="60243B06" w14:textId="77777777" w:rsidTr="00E544E3">
        <w:tc>
          <w:tcPr>
            <w:tcW w:w="1143" w:type="pct"/>
          </w:tcPr>
          <w:p w14:paraId="1B62595B" w14:textId="77777777" w:rsidR="00EB1F0C" w:rsidRPr="008035A8" w:rsidRDefault="00EB1F0C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29" w:type="pct"/>
          </w:tcPr>
          <w:p w14:paraId="270AC503" w14:textId="77777777" w:rsidR="00EB1F0C" w:rsidRPr="00E30065" w:rsidRDefault="00EB1F0C" w:rsidP="003F30C1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642" w:type="pct"/>
          </w:tcPr>
          <w:p w14:paraId="6334CC78" w14:textId="77777777" w:rsidR="00EB1F0C" w:rsidRDefault="00EB1F0C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B950343" w14:textId="77777777" w:rsidR="00EB1F0C" w:rsidRDefault="00EB1F0C" w:rsidP="00EB1F0C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1EAB2238" w14:textId="77777777" w:rsidR="00EB1F0C" w:rsidRPr="00C73FBB" w:rsidRDefault="00EB1F0C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64C8202" w14:textId="77777777" w:rsidR="00EB1F0C" w:rsidRPr="003F30C1" w:rsidRDefault="00EB1F0C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E544E3" w14:paraId="128B6DD4" w14:textId="77777777" w:rsidTr="00E544E3">
        <w:tc>
          <w:tcPr>
            <w:tcW w:w="1143" w:type="pct"/>
          </w:tcPr>
          <w:p w14:paraId="68F94D23" w14:textId="77777777" w:rsidR="00E544E3" w:rsidRPr="00704076" w:rsidRDefault="00E544E3" w:rsidP="003F30C1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29" w:type="pct"/>
          </w:tcPr>
          <w:p w14:paraId="3F113080" w14:textId="77777777" w:rsidR="00E544E3" w:rsidRDefault="00E544E3" w:rsidP="003F30C1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642" w:type="pct"/>
          </w:tcPr>
          <w:p w14:paraId="117E70D9" w14:textId="77777777" w:rsidR="00E544E3" w:rsidRDefault="00E544E3" w:rsidP="00C65FF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ABC0036" w14:textId="77777777" w:rsidR="00E544E3" w:rsidRDefault="00E544E3" w:rsidP="00C65FF2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960E71D" w14:textId="77777777" w:rsidR="00E544E3" w:rsidRDefault="00E544E3" w:rsidP="00C65FF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58F3905" w14:textId="77777777" w:rsidR="00E544E3" w:rsidRPr="003F30C1" w:rsidRDefault="00E544E3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E544E3" w14:paraId="0D31505C" w14:textId="77777777" w:rsidTr="00E544E3">
        <w:tc>
          <w:tcPr>
            <w:tcW w:w="1143" w:type="pct"/>
          </w:tcPr>
          <w:p w14:paraId="0A011EFB" w14:textId="77777777" w:rsidR="00E544E3" w:rsidRDefault="00E544E3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1029" w:type="pct"/>
          </w:tcPr>
          <w:p w14:paraId="680E492A" w14:textId="77777777" w:rsidR="00E544E3" w:rsidRPr="0012049E" w:rsidRDefault="00E544E3" w:rsidP="003F30C1">
            <w:r>
              <w:t xml:space="preserve">Кто отгружает и </w:t>
            </w:r>
            <w:r>
              <w:lastRenderedPageBreak/>
              <w:t>перевозит товары</w:t>
            </w:r>
          </w:p>
        </w:tc>
        <w:tc>
          <w:tcPr>
            <w:tcW w:w="642" w:type="pct"/>
          </w:tcPr>
          <w:p w14:paraId="0719C320" w14:textId="77777777" w:rsidR="00E544E3" w:rsidRPr="00DA727D" w:rsidRDefault="00E544E3" w:rsidP="00C65FF2">
            <w:pPr>
              <w:spacing w:after="0"/>
              <w:jc w:val="center"/>
            </w:pPr>
            <w:r>
              <w:lastRenderedPageBreak/>
              <w:t>П</w:t>
            </w:r>
          </w:p>
        </w:tc>
        <w:tc>
          <w:tcPr>
            <w:tcW w:w="514" w:type="pct"/>
          </w:tcPr>
          <w:p w14:paraId="025F6790" w14:textId="77777777" w:rsidR="00E544E3" w:rsidRDefault="00E544E3" w:rsidP="00C65FF2">
            <w:pPr>
              <w:spacing w:after="0"/>
              <w:jc w:val="center"/>
            </w:pPr>
          </w:p>
        </w:tc>
        <w:tc>
          <w:tcPr>
            <w:tcW w:w="578" w:type="pct"/>
          </w:tcPr>
          <w:p w14:paraId="2114B6FD" w14:textId="77777777" w:rsidR="00E544E3" w:rsidRDefault="00E544E3" w:rsidP="00C65FF2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32BCB9D1" w14:textId="77777777" w:rsidR="00E544E3" w:rsidRPr="003F30C1" w:rsidRDefault="00E544E3" w:rsidP="003F30C1">
            <w:pPr>
              <w:spacing w:after="0"/>
            </w:pPr>
            <w:r w:rsidRPr="003F30C1">
              <w:t xml:space="preserve">Код из </w:t>
            </w:r>
            <w:r w:rsidRPr="003F30C1">
              <w:lastRenderedPageBreak/>
              <w:t>справочника</w:t>
            </w:r>
            <w:hyperlink w:anchor="_TransportByCodeList" w:history="1">
              <w:r w:rsidRPr="003F30C1">
                <w:rPr>
                  <w:rStyle w:val="aff5"/>
                  <w:lang w:val="en-US"/>
                </w:rPr>
                <w:t>TransportByCodeList</w:t>
              </w:r>
            </w:hyperlink>
          </w:p>
        </w:tc>
      </w:tr>
    </w:tbl>
    <w:p w14:paraId="37E48D33" w14:textId="77777777" w:rsidR="00882D34" w:rsidRPr="002770C4" w:rsidRDefault="00882D34" w:rsidP="005379BF">
      <w:pPr>
        <w:pStyle w:val="4"/>
        <w:rPr>
          <w:i w:val="0"/>
        </w:rPr>
      </w:pPr>
      <w:bookmarkStart w:id="846" w:name="_ContractorInvoice_1"/>
      <w:bookmarkStart w:id="847" w:name="_LineItems_2"/>
      <w:bookmarkEnd w:id="846"/>
      <w:bookmarkEnd w:id="847"/>
      <w:r w:rsidRPr="002770C4">
        <w:rPr>
          <w:i w:val="0"/>
          <w:lang w:val="en-US"/>
        </w:rPr>
        <w:lastRenderedPageBreak/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8"/>
        <w:gridCol w:w="2267"/>
        <w:gridCol w:w="1420"/>
        <w:gridCol w:w="1133"/>
        <w:gridCol w:w="1274"/>
        <w:gridCol w:w="2412"/>
      </w:tblGrid>
      <w:tr w:rsidR="00882D34" w14:paraId="5AB2B3BA" w14:textId="77777777" w:rsidTr="007B3D2E">
        <w:tc>
          <w:tcPr>
            <w:tcW w:w="1142" w:type="pct"/>
            <w:shd w:val="clear" w:color="auto" w:fill="F2F2F2" w:themeFill="background1" w:themeFillShade="F2"/>
          </w:tcPr>
          <w:p w14:paraId="5609A4B5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4B00A306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727AECE7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0DF3DF2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3F5859A3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B738B45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882D34" w14:paraId="7F00A683" w14:textId="77777777" w:rsidTr="007B3D2E">
        <w:tc>
          <w:tcPr>
            <w:tcW w:w="1142" w:type="pct"/>
          </w:tcPr>
          <w:p w14:paraId="14A5C25C" w14:textId="77777777" w:rsidR="00882D34" w:rsidRPr="007525DB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28" w:type="pct"/>
          </w:tcPr>
          <w:p w14:paraId="361E0A74" w14:textId="77777777" w:rsidR="00882D34" w:rsidRPr="00EF13B1" w:rsidRDefault="00882D34" w:rsidP="003F30C1">
            <w:pPr>
              <w:spacing w:after="0"/>
            </w:pPr>
            <w:r>
              <w:t xml:space="preserve">Код </w:t>
            </w:r>
            <w:r w:rsidRPr="00EF13B1">
              <w:t>(3-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валюты, согласно </w:t>
            </w:r>
            <w:r>
              <w:rPr>
                <w:lang w:val="en-US"/>
              </w:rPr>
              <w:t>ISO</w:t>
            </w:r>
            <w:r w:rsidRPr="00EF13B1">
              <w:t>-4217</w:t>
            </w:r>
          </w:p>
        </w:tc>
        <w:tc>
          <w:tcPr>
            <w:tcW w:w="644" w:type="pct"/>
          </w:tcPr>
          <w:p w14:paraId="3983E579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4072AED" w14:textId="77777777" w:rsidR="00882D34" w:rsidRPr="00C73FBB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578" w:type="pct"/>
          </w:tcPr>
          <w:p w14:paraId="72068303" w14:textId="77777777" w:rsidR="00882D34" w:rsidRPr="006E0AEC" w:rsidRDefault="00882D34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EDCFDC7" w14:textId="77777777" w:rsidR="00882D34" w:rsidRPr="003F30C1" w:rsidRDefault="00882D34" w:rsidP="003F30C1">
            <w:pPr>
              <w:spacing w:after="0"/>
            </w:pPr>
          </w:p>
        </w:tc>
      </w:tr>
      <w:tr w:rsidR="00882D34" w14:paraId="3FB1A06B" w14:textId="77777777" w:rsidTr="007B3D2E">
        <w:tc>
          <w:tcPr>
            <w:tcW w:w="1142" w:type="pct"/>
          </w:tcPr>
          <w:p w14:paraId="5700ED18" w14:textId="77777777" w:rsidR="00882D34" w:rsidRPr="004C4339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28" w:type="pct"/>
          </w:tcPr>
          <w:p w14:paraId="59949526" w14:textId="77777777" w:rsidR="00882D34" w:rsidRPr="00BD7D27" w:rsidRDefault="00882D34" w:rsidP="003F30C1">
            <w:pPr>
              <w:spacing w:after="0"/>
            </w:pPr>
            <w:r>
              <w:t>Товарная позиция</w:t>
            </w:r>
          </w:p>
        </w:tc>
        <w:tc>
          <w:tcPr>
            <w:tcW w:w="644" w:type="pct"/>
          </w:tcPr>
          <w:p w14:paraId="342AAE12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464A527" w14:textId="77777777" w:rsidR="00882D34" w:rsidRPr="00C73FBB" w:rsidRDefault="00882D34" w:rsidP="002770C4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0420C75A" w14:textId="77777777" w:rsidR="00882D34" w:rsidRDefault="00882D34" w:rsidP="002770C4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788C76AC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_8" w:history="1">
              <w:r w:rsidR="00516FCD" w:rsidRPr="003F30C1">
                <w:rPr>
                  <w:rStyle w:val="aff5"/>
                </w:rPr>
                <w:t>LineItem</w:t>
              </w:r>
            </w:hyperlink>
          </w:p>
        </w:tc>
      </w:tr>
      <w:tr w:rsidR="00882D34" w14:paraId="36D77F3A" w14:textId="77777777" w:rsidTr="007B3D2E">
        <w:trPr>
          <w:trHeight w:val="626"/>
        </w:trPr>
        <w:tc>
          <w:tcPr>
            <w:tcW w:w="1142" w:type="pct"/>
          </w:tcPr>
          <w:p w14:paraId="1C63ECFC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1028" w:type="pct"/>
          </w:tcPr>
          <w:p w14:paraId="4087374B" w14:textId="77777777" w:rsidR="00882D34" w:rsidRDefault="00013B44" w:rsidP="003F30C1">
            <w:pPr>
              <w:spacing w:after="0"/>
            </w:pPr>
            <w:r>
              <w:t>Общая с</w:t>
            </w:r>
            <w:r w:rsidR="00882D34">
              <w:t>умма без НДС</w:t>
            </w:r>
            <w:r w:rsidR="00E544E3">
              <w:t xml:space="preserve"> по </w:t>
            </w:r>
            <w:r>
              <w:t>всем товарным позициям</w:t>
            </w:r>
          </w:p>
        </w:tc>
        <w:tc>
          <w:tcPr>
            <w:tcW w:w="644" w:type="pct"/>
          </w:tcPr>
          <w:p w14:paraId="1E61177B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DCE9E5B" w14:textId="77777777" w:rsidR="00882D34" w:rsidRDefault="00882D34" w:rsidP="002770C4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4A9DC646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1CC54A2" w14:textId="77777777" w:rsidR="00882D34" w:rsidRPr="003F30C1" w:rsidRDefault="00882D34" w:rsidP="003F30C1">
            <w:pPr>
              <w:spacing w:after="0" w:line="276" w:lineRule="auto"/>
              <w:rPr>
                <w:highlight w:val="yellow"/>
              </w:rPr>
            </w:pPr>
          </w:p>
        </w:tc>
      </w:tr>
      <w:tr w:rsidR="00882D34" w14:paraId="6A9BFB43" w14:textId="77777777" w:rsidTr="007B3D2E">
        <w:trPr>
          <w:trHeight w:val="138"/>
        </w:trPr>
        <w:tc>
          <w:tcPr>
            <w:tcW w:w="1142" w:type="pct"/>
          </w:tcPr>
          <w:p w14:paraId="0438ACA4" w14:textId="77777777" w:rsidR="00882D34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28" w:type="pct"/>
          </w:tcPr>
          <w:p w14:paraId="0D43B785" w14:textId="77777777" w:rsidR="00882D34" w:rsidRPr="00E544E3" w:rsidRDefault="00013B44" w:rsidP="003F30C1">
            <w:pPr>
              <w:spacing w:after="0"/>
              <w:rPr>
                <w:rFonts w:ascii="Calibri" w:hAnsi="Calibri" w:cs="Calibri"/>
                <w:color w:val="000000"/>
                <w:sz w:val="18"/>
                <w:szCs w:val="20"/>
              </w:rPr>
            </w:pPr>
            <w:r>
              <w:t>Общая с</w:t>
            </w:r>
            <w:r w:rsidR="00882D34">
              <w:t>умма НДС</w:t>
            </w:r>
            <w:r>
              <w:t>по всем товарным позициям</w:t>
            </w:r>
          </w:p>
        </w:tc>
        <w:tc>
          <w:tcPr>
            <w:tcW w:w="644" w:type="pct"/>
          </w:tcPr>
          <w:p w14:paraId="79E415AC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E2055B4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7984BBB8" w14:textId="77777777" w:rsidR="00882D34" w:rsidRDefault="00013B44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422802C" w14:textId="77777777" w:rsidR="00882D34" w:rsidRPr="003F30C1" w:rsidRDefault="00882D34" w:rsidP="003F30C1">
            <w:pPr>
              <w:spacing w:after="0"/>
              <w:rPr>
                <w:highlight w:val="yellow"/>
              </w:rPr>
            </w:pPr>
          </w:p>
        </w:tc>
      </w:tr>
      <w:tr w:rsidR="00882D34" w14:paraId="6065C5AE" w14:textId="77777777" w:rsidTr="007B3D2E">
        <w:trPr>
          <w:trHeight w:val="200"/>
        </w:trPr>
        <w:tc>
          <w:tcPr>
            <w:tcW w:w="1142" w:type="pct"/>
          </w:tcPr>
          <w:p w14:paraId="7D032D1A" w14:textId="77777777" w:rsidR="00882D34" w:rsidRPr="00E23DA2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28" w:type="pct"/>
          </w:tcPr>
          <w:p w14:paraId="7DE630A2" w14:textId="77777777" w:rsidR="00882D34" w:rsidRPr="002822BC" w:rsidRDefault="00013B44" w:rsidP="003F30C1">
            <w:pPr>
              <w:spacing w:after="0"/>
            </w:pPr>
            <w:r>
              <w:t>Общая с</w:t>
            </w:r>
            <w:r w:rsidR="00882D34">
              <w:t>умма с НДС</w:t>
            </w:r>
            <w:r>
              <w:t>по всем товарным позициям</w:t>
            </w:r>
          </w:p>
        </w:tc>
        <w:tc>
          <w:tcPr>
            <w:tcW w:w="644" w:type="pct"/>
          </w:tcPr>
          <w:p w14:paraId="02E4B02A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A46F1BC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EB46ECD" w14:textId="77777777" w:rsidR="00882D34" w:rsidRDefault="00882D34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B0B6D1D" w14:textId="77777777" w:rsidR="00882D34" w:rsidRPr="003F30C1" w:rsidRDefault="00882D34" w:rsidP="003F30C1">
            <w:pPr>
              <w:spacing w:after="0"/>
            </w:pPr>
          </w:p>
        </w:tc>
      </w:tr>
      <w:tr w:rsidR="00882D34" w14:paraId="0A77530A" w14:textId="77777777" w:rsidTr="007B3D2E">
        <w:trPr>
          <w:trHeight w:val="626"/>
        </w:trPr>
        <w:tc>
          <w:tcPr>
            <w:tcW w:w="1142" w:type="pct"/>
          </w:tcPr>
          <w:p w14:paraId="3B5D7D60" w14:textId="77777777" w:rsidR="00882D34" w:rsidRPr="002C4653" w:rsidRDefault="00882D34" w:rsidP="003F30C1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totalSumExcludingTaxesFor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0C9FAB90" w14:textId="77777777" w:rsidR="00882D34" w:rsidRDefault="00882D34" w:rsidP="003F30C1">
            <w:pPr>
              <w:spacing w:after="0"/>
            </w:pPr>
            <w:r>
              <w:t xml:space="preserve">Сумма всего </w:t>
            </w:r>
            <w:r w:rsidR="00013B44">
              <w:t>без НДС для накладной (ТОРГ-12)</w:t>
            </w:r>
          </w:p>
        </w:tc>
        <w:tc>
          <w:tcPr>
            <w:tcW w:w="644" w:type="pct"/>
          </w:tcPr>
          <w:p w14:paraId="64856510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C830807" w14:textId="77777777" w:rsidR="00882D34" w:rsidRDefault="00882D34" w:rsidP="002770C4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79D7DFFD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9B8D8E1" w14:textId="77777777" w:rsidR="00882D34" w:rsidRPr="003F30C1" w:rsidRDefault="00882D34" w:rsidP="003F30C1">
            <w:pPr>
              <w:spacing w:after="0" w:line="276" w:lineRule="auto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>.</w:t>
            </w:r>
          </w:p>
          <w:p w14:paraId="73652632" w14:textId="77777777" w:rsidR="00013B44" w:rsidRPr="003F30C1" w:rsidRDefault="00013B44" w:rsidP="003F30C1">
            <w:pPr>
              <w:spacing w:after="0" w:line="276" w:lineRule="auto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накладной (ТОРГ-12).</w:t>
            </w:r>
          </w:p>
        </w:tc>
      </w:tr>
      <w:tr w:rsidR="00882D34" w14:paraId="127AFFA0" w14:textId="77777777" w:rsidTr="007B3D2E">
        <w:trPr>
          <w:trHeight w:val="138"/>
        </w:trPr>
        <w:tc>
          <w:tcPr>
            <w:tcW w:w="1142" w:type="pct"/>
          </w:tcPr>
          <w:p w14:paraId="1EB95850" w14:textId="77777777" w:rsidR="00882D34" w:rsidRPr="002C4653" w:rsidRDefault="00882D34" w:rsidP="003F30C1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totalVATAmountFor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477DB8F3" w14:textId="77777777" w:rsidR="00882D34" w:rsidRPr="00013B44" w:rsidRDefault="00882D34" w:rsidP="003F30C1">
            <w:pPr>
              <w:spacing w:after="0"/>
            </w:pPr>
            <w:r>
              <w:t>Сумма НДС для накладной (ТОРГ-12)</w:t>
            </w:r>
          </w:p>
        </w:tc>
        <w:tc>
          <w:tcPr>
            <w:tcW w:w="644" w:type="pct"/>
          </w:tcPr>
          <w:p w14:paraId="3D2D0B7C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41E5949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1B53F2B4" w14:textId="77777777" w:rsidR="00882D34" w:rsidRDefault="00882D34" w:rsidP="002770C4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E92AB2B" w14:textId="77777777" w:rsidR="00882D34" w:rsidRPr="003F30C1" w:rsidRDefault="00882D34" w:rsidP="003F30C1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>.</w:t>
            </w:r>
          </w:p>
          <w:p w14:paraId="5BBD9146" w14:textId="77777777" w:rsidR="00013B44" w:rsidRPr="003F30C1" w:rsidRDefault="00013B44" w:rsidP="003F30C1">
            <w:pPr>
              <w:spacing w:after="0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накладной (ТОРГ-12).</w:t>
            </w:r>
          </w:p>
        </w:tc>
      </w:tr>
      <w:tr w:rsidR="00882D34" w14:paraId="4980045A" w14:textId="77777777" w:rsidTr="007B3D2E">
        <w:trPr>
          <w:trHeight w:val="200"/>
        </w:trPr>
        <w:tc>
          <w:tcPr>
            <w:tcW w:w="1142" w:type="pct"/>
          </w:tcPr>
          <w:p w14:paraId="13AD64C2" w14:textId="77777777" w:rsidR="00882D34" w:rsidRPr="002C4653" w:rsidRDefault="00882D34" w:rsidP="003F30C1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7DFF32D3" w14:textId="77777777" w:rsidR="00882D34" w:rsidRPr="00E23DA2" w:rsidRDefault="00882D34" w:rsidP="003F30C1">
            <w:pPr>
              <w:spacing w:after="0"/>
            </w:pPr>
            <w:r>
              <w:t>Сумма к оплате всег</w:t>
            </w:r>
            <w:r w:rsidR="00C65FF2">
              <w:t>о с НДС для накладной (ТОРГ-12)</w:t>
            </w:r>
          </w:p>
        </w:tc>
        <w:tc>
          <w:tcPr>
            <w:tcW w:w="644" w:type="pct"/>
          </w:tcPr>
          <w:p w14:paraId="424DCC60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DA66527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338360AF" w14:textId="77777777" w:rsidR="00882D34" w:rsidRDefault="00882D34" w:rsidP="002770C4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5220F968" w14:textId="77777777" w:rsidR="00882D34" w:rsidRPr="003F30C1" w:rsidRDefault="00882D34" w:rsidP="003F30C1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>.</w:t>
            </w:r>
          </w:p>
          <w:p w14:paraId="560CF0D5" w14:textId="77777777" w:rsidR="00C65FF2" w:rsidRPr="003F30C1" w:rsidRDefault="00C65FF2" w:rsidP="003F30C1">
            <w:pPr>
              <w:spacing w:after="0"/>
            </w:pPr>
            <w:r w:rsidRPr="003F30C1">
              <w:t>Должно быть заполнено, если указана хотя бы одна сумма для накладной (ТОРГ-12).</w:t>
            </w:r>
          </w:p>
        </w:tc>
      </w:tr>
      <w:tr w:rsidR="00882D34" w14:paraId="60308FCE" w14:textId="77777777" w:rsidTr="007B3D2E">
        <w:trPr>
          <w:trHeight w:val="626"/>
        </w:trPr>
        <w:tc>
          <w:tcPr>
            <w:tcW w:w="1142" w:type="pct"/>
          </w:tcPr>
          <w:p w14:paraId="4F33DCE4" w14:textId="77777777" w:rsidR="00882D34" w:rsidRPr="002C4653" w:rsidRDefault="00882D34" w:rsidP="003F30C1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lastRenderedPageBreak/>
              <w:t>totalSumExcludingTaxesForIV</w:t>
            </w:r>
          </w:p>
        </w:tc>
        <w:tc>
          <w:tcPr>
            <w:tcW w:w="1028" w:type="pct"/>
          </w:tcPr>
          <w:p w14:paraId="13ADFBC2" w14:textId="77777777" w:rsidR="00882D34" w:rsidRDefault="00882D34" w:rsidP="003F30C1">
            <w:pPr>
              <w:spacing w:after="0"/>
            </w:pPr>
            <w:r>
              <w:t xml:space="preserve">Сумма </w:t>
            </w:r>
            <w:r w:rsidR="00C65FF2">
              <w:t>всего без НДС для счета-фактуры</w:t>
            </w:r>
          </w:p>
        </w:tc>
        <w:tc>
          <w:tcPr>
            <w:tcW w:w="644" w:type="pct"/>
          </w:tcPr>
          <w:p w14:paraId="14A00EA8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B5EF9F4" w14:textId="77777777" w:rsidR="00882D34" w:rsidRDefault="00882D34" w:rsidP="002770C4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65A7E4F3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50719E9" w14:textId="77777777" w:rsidR="00882D34" w:rsidRPr="003F30C1" w:rsidRDefault="00882D34" w:rsidP="003F30C1">
            <w:pPr>
              <w:spacing w:after="0" w:line="276" w:lineRule="auto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>.</w:t>
            </w:r>
          </w:p>
          <w:p w14:paraId="2C7A0578" w14:textId="77777777" w:rsidR="00C65FF2" w:rsidRPr="003F30C1" w:rsidRDefault="00C65FF2" w:rsidP="003F30C1">
            <w:pPr>
              <w:spacing w:after="0" w:line="276" w:lineRule="auto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счета-фактуры.</w:t>
            </w:r>
          </w:p>
        </w:tc>
      </w:tr>
      <w:tr w:rsidR="00882D34" w14:paraId="0911014B" w14:textId="77777777" w:rsidTr="007B3D2E">
        <w:trPr>
          <w:trHeight w:val="138"/>
        </w:trPr>
        <w:tc>
          <w:tcPr>
            <w:tcW w:w="1142" w:type="pct"/>
          </w:tcPr>
          <w:p w14:paraId="4209A90D" w14:textId="77777777" w:rsidR="00882D34" w:rsidRPr="002C4653" w:rsidRDefault="00882D34" w:rsidP="003F30C1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totalVATAmountForIV</w:t>
            </w:r>
          </w:p>
        </w:tc>
        <w:tc>
          <w:tcPr>
            <w:tcW w:w="1028" w:type="pct"/>
          </w:tcPr>
          <w:p w14:paraId="07A7420D" w14:textId="77777777" w:rsidR="00882D34" w:rsidRPr="00C65FF2" w:rsidRDefault="00882D34" w:rsidP="003F30C1">
            <w:pPr>
              <w:spacing w:after="0"/>
            </w:pPr>
            <w:r>
              <w:t>Сумма НДС для счета-фактуры</w:t>
            </w:r>
          </w:p>
        </w:tc>
        <w:tc>
          <w:tcPr>
            <w:tcW w:w="644" w:type="pct"/>
          </w:tcPr>
          <w:p w14:paraId="369D9689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6A4C6E2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0A6EA006" w14:textId="77777777" w:rsidR="00882D34" w:rsidRDefault="00882D34" w:rsidP="002770C4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50FDCA70" w14:textId="77777777" w:rsidR="00882D34" w:rsidRPr="003F30C1" w:rsidRDefault="00882D34" w:rsidP="003F30C1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>.</w:t>
            </w:r>
          </w:p>
          <w:p w14:paraId="334C16BC" w14:textId="77777777" w:rsidR="00C65FF2" w:rsidRPr="003F30C1" w:rsidRDefault="00C65FF2" w:rsidP="003F30C1">
            <w:pPr>
              <w:spacing w:after="0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счета-фактуры.</w:t>
            </w:r>
          </w:p>
        </w:tc>
      </w:tr>
      <w:tr w:rsidR="00882D34" w14:paraId="6AB5CDC5" w14:textId="77777777" w:rsidTr="007B3D2E">
        <w:trPr>
          <w:trHeight w:val="200"/>
        </w:trPr>
        <w:tc>
          <w:tcPr>
            <w:tcW w:w="1142" w:type="pct"/>
          </w:tcPr>
          <w:p w14:paraId="6C6B494C" w14:textId="77777777" w:rsidR="00882D34" w:rsidRPr="002C4653" w:rsidRDefault="00882D34" w:rsidP="003F30C1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totalAmountForIV</w:t>
            </w:r>
          </w:p>
        </w:tc>
        <w:tc>
          <w:tcPr>
            <w:tcW w:w="1028" w:type="pct"/>
          </w:tcPr>
          <w:p w14:paraId="6AE7EB82" w14:textId="77777777" w:rsidR="00882D34" w:rsidRPr="00E23DA2" w:rsidRDefault="00882D34" w:rsidP="003F30C1">
            <w:pPr>
              <w:spacing w:after="0"/>
            </w:pPr>
            <w:r>
              <w:t>Сумма к оплат</w:t>
            </w:r>
            <w:r w:rsidR="00C65FF2">
              <w:t>е всего с НДС для счета-фактуры</w:t>
            </w:r>
          </w:p>
        </w:tc>
        <w:tc>
          <w:tcPr>
            <w:tcW w:w="644" w:type="pct"/>
          </w:tcPr>
          <w:p w14:paraId="5E42C0A7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1E5AC32" w14:textId="77777777" w:rsidR="00882D34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30BD8BA" w14:textId="77777777" w:rsidR="00882D34" w:rsidRDefault="00882D34" w:rsidP="002770C4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188613E4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="00C65FF2" w:rsidRPr="003F30C1">
              <w:rPr>
                <w:rStyle w:val="aff5"/>
              </w:rPr>
              <w:t xml:space="preserve">. </w:t>
            </w:r>
            <w:r w:rsidR="00C65FF2" w:rsidRPr="003F30C1">
              <w:t>Должно быть заполнено, если указана хотя бы одна сумма для счета-фактуры.</w:t>
            </w:r>
          </w:p>
        </w:tc>
      </w:tr>
      <w:tr w:rsidR="00F141BB" w14:paraId="79AAA2FC" w14:textId="77777777" w:rsidTr="007B3D2E">
        <w:trPr>
          <w:trHeight w:val="200"/>
        </w:trPr>
        <w:tc>
          <w:tcPr>
            <w:tcW w:w="1142" w:type="pct"/>
          </w:tcPr>
          <w:p w14:paraId="5BA3E465" w14:textId="77777777" w:rsidR="00F141BB" w:rsidRPr="002C4653" w:rsidRDefault="00F141BB" w:rsidP="003F30C1">
            <w:pPr>
              <w:spacing w:after="0"/>
              <w:rPr>
                <w:rFonts w:cstheme="minorHAnsi"/>
                <w:szCs w:val="19"/>
                <w:highlight w:val="white"/>
              </w:rPr>
            </w:pPr>
            <w:r>
              <w:t>transportationCosts</w:t>
            </w:r>
          </w:p>
        </w:tc>
        <w:tc>
          <w:tcPr>
            <w:tcW w:w="1028" w:type="pct"/>
          </w:tcPr>
          <w:p w14:paraId="397DCAC3" w14:textId="77777777" w:rsidR="00F141BB" w:rsidRDefault="00F141BB" w:rsidP="003F30C1">
            <w:pPr>
              <w:spacing w:after="0"/>
            </w:pPr>
            <w:r>
              <w:t>Транспортные расходы</w:t>
            </w:r>
          </w:p>
        </w:tc>
        <w:tc>
          <w:tcPr>
            <w:tcW w:w="644" w:type="pct"/>
          </w:tcPr>
          <w:p w14:paraId="29D86D0A" w14:textId="77777777" w:rsidR="00F141BB" w:rsidRDefault="00F141BB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EDBD612" w14:textId="77777777" w:rsidR="00F141BB" w:rsidRPr="00F141BB" w:rsidRDefault="00F141BB" w:rsidP="002770C4">
            <w:pPr>
              <w:spacing w:after="0"/>
              <w:jc w:val="center"/>
            </w:pPr>
          </w:p>
        </w:tc>
        <w:tc>
          <w:tcPr>
            <w:tcW w:w="578" w:type="pct"/>
          </w:tcPr>
          <w:p w14:paraId="02B06EA6" w14:textId="77777777" w:rsidR="00F141BB" w:rsidRDefault="00F141BB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5917E64" w14:textId="77777777" w:rsidR="00F141BB" w:rsidRPr="003F30C1" w:rsidRDefault="00F141BB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TransportationCosts" w:history="1">
              <w:r w:rsidRPr="003F30C1">
                <w:rPr>
                  <w:rStyle w:val="aff5"/>
                </w:rPr>
                <w:t>TransportationCosts</w:t>
              </w:r>
            </w:hyperlink>
          </w:p>
        </w:tc>
      </w:tr>
    </w:tbl>
    <w:p w14:paraId="223B9A88" w14:textId="77777777" w:rsidR="00F141BB" w:rsidRDefault="00F141BB" w:rsidP="005379BF">
      <w:pPr>
        <w:pStyle w:val="5"/>
        <w:rPr>
          <w:b/>
          <w:i/>
          <w:color w:val="0D0D0D" w:themeColor="text1" w:themeTint="F2"/>
        </w:rPr>
      </w:pPr>
      <w:bookmarkStart w:id="848" w:name="_LineItem_2"/>
      <w:bookmarkStart w:id="849" w:name="_TransportationCosts"/>
      <w:bookmarkEnd w:id="848"/>
      <w:bookmarkEnd w:id="849"/>
      <w:r>
        <w:rPr>
          <w:b/>
          <w:i/>
          <w:color w:val="0D0D0D" w:themeColor="text1" w:themeTint="F2"/>
          <w:lang w:val="en-US"/>
        </w:rPr>
        <w:t>TransportationCosts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8"/>
        <w:gridCol w:w="2267"/>
        <w:gridCol w:w="1420"/>
        <w:gridCol w:w="1133"/>
        <w:gridCol w:w="1274"/>
        <w:gridCol w:w="2412"/>
      </w:tblGrid>
      <w:tr w:rsidR="00F141BB" w14:paraId="12E05277" w14:textId="77777777" w:rsidTr="007B3D2E">
        <w:tc>
          <w:tcPr>
            <w:tcW w:w="1142" w:type="pct"/>
            <w:shd w:val="clear" w:color="auto" w:fill="F2F2F2" w:themeFill="background1" w:themeFillShade="F2"/>
          </w:tcPr>
          <w:p w14:paraId="63A405FB" w14:textId="77777777" w:rsidR="00F141BB" w:rsidRDefault="00F141BB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26865F54" w14:textId="77777777" w:rsidR="00F141BB" w:rsidRDefault="00F141BB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0C03D7A2" w14:textId="77777777" w:rsidR="00F141BB" w:rsidRDefault="00F141BB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0A742B96" w14:textId="77777777" w:rsidR="00F141BB" w:rsidRDefault="00F141BB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5B8C2C8" w14:textId="77777777" w:rsidR="00F141BB" w:rsidRDefault="00F141BB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C15295B" w14:textId="77777777" w:rsidR="00F141BB" w:rsidRPr="003F30C1" w:rsidRDefault="00F141BB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F141BB" w14:paraId="06F1091E" w14:textId="77777777" w:rsidTr="007B3D2E">
        <w:tc>
          <w:tcPr>
            <w:tcW w:w="1142" w:type="pct"/>
          </w:tcPr>
          <w:p w14:paraId="42C860DE" w14:textId="77777777" w:rsidR="00F141BB" w:rsidRPr="007525DB" w:rsidRDefault="00F141BB" w:rsidP="003F30C1">
            <w:pPr>
              <w:spacing w:after="0"/>
              <w:rPr>
                <w:lang w:val="en-US"/>
              </w:rPr>
            </w:pPr>
            <w:r>
              <w:t>vATRate</w:t>
            </w:r>
          </w:p>
        </w:tc>
        <w:tc>
          <w:tcPr>
            <w:tcW w:w="1028" w:type="pct"/>
          </w:tcPr>
          <w:p w14:paraId="1C3902FC" w14:textId="77777777" w:rsidR="00F141BB" w:rsidRDefault="00F141BB" w:rsidP="003F30C1">
            <w:pPr>
              <w:spacing w:after="0"/>
            </w:pPr>
            <w:r>
              <w:t>Ставка НДС</w:t>
            </w:r>
            <w:r w:rsidR="00C65FF2">
              <w:t xml:space="preserve"> по транспортным расходам</w:t>
            </w:r>
          </w:p>
        </w:tc>
        <w:tc>
          <w:tcPr>
            <w:tcW w:w="644" w:type="pct"/>
          </w:tcPr>
          <w:p w14:paraId="52344B52" w14:textId="77777777" w:rsidR="00F141BB" w:rsidRDefault="00F141BB" w:rsidP="00063B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B3A7775" w14:textId="77777777" w:rsidR="00F141BB" w:rsidRDefault="00F141BB" w:rsidP="00063B5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4D05A835" w14:textId="77777777" w:rsidR="00F141BB" w:rsidRDefault="00F141BB" w:rsidP="00063B53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4" w:type="pct"/>
          </w:tcPr>
          <w:p w14:paraId="6D12D7E3" w14:textId="77777777" w:rsidR="00F141BB" w:rsidRPr="003F30C1" w:rsidRDefault="00F141BB" w:rsidP="003F30C1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F141BB" w14:paraId="4B8F3994" w14:textId="77777777" w:rsidTr="007B3D2E">
        <w:trPr>
          <w:trHeight w:val="626"/>
        </w:trPr>
        <w:tc>
          <w:tcPr>
            <w:tcW w:w="1142" w:type="pct"/>
          </w:tcPr>
          <w:p w14:paraId="67F77BB8" w14:textId="77777777" w:rsidR="00F141BB" w:rsidRPr="008035A8" w:rsidRDefault="00F141BB" w:rsidP="003F30C1">
            <w:pPr>
              <w:spacing w:after="0" w:line="276" w:lineRule="auto"/>
              <w:rPr>
                <w:lang w:val="en-US"/>
              </w:rPr>
            </w:pPr>
            <w:r>
              <w:t>totalSumExcludingTaxes</w:t>
            </w:r>
          </w:p>
        </w:tc>
        <w:tc>
          <w:tcPr>
            <w:tcW w:w="1028" w:type="pct"/>
          </w:tcPr>
          <w:p w14:paraId="1C52280C" w14:textId="77777777" w:rsidR="00F141BB" w:rsidRDefault="00F141BB" w:rsidP="003F30C1">
            <w:pPr>
              <w:spacing w:after="0"/>
            </w:pPr>
            <w:r>
              <w:t>Сумма всего без НДС</w:t>
            </w:r>
            <w:r w:rsidR="00C65FF2">
              <w:t xml:space="preserve">  по транспортным расходам</w:t>
            </w:r>
          </w:p>
        </w:tc>
        <w:tc>
          <w:tcPr>
            <w:tcW w:w="644" w:type="pct"/>
          </w:tcPr>
          <w:p w14:paraId="16D724E9" w14:textId="77777777" w:rsidR="00F141BB" w:rsidRDefault="00F141BB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6AFBC3C" w14:textId="77777777" w:rsidR="00F141BB" w:rsidRDefault="00F141BB" w:rsidP="00063B53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ED52F7A" w14:textId="77777777" w:rsidR="00F141BB" w:rsidRPr="00C73FBB" w:rsidRDefault="00F141BB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38B2174" w14:textId="77777777" w:rsidR="00F141BB" w:rsidRPr="003F30C1" w:rsidRDefault="00F141BB" w:rsidP="003F30C1">
            <w:pPr>
              <w:spacing w:after="0" w:line="276" w:lineRule="auto"/>
              <w:rPr>
                <w:highlight w:val="yellow"/>
              </w:rPr>
            </w:pPr>
          </w:p>
        </w:tc>
      </w:tr>
      <w:tr w:rsidR="00F141BB" w14:paraId="4842B661" w14:textId="77777777" w:rsidTr="007B3D2E">
        <w:trPr>
          <w:trHeight w:val="138"/>
        </w:trPr>
        <w:tc>
          <w:tcPr>
            <w:tcW w:w="1142" w:type="pct"/>
          </w:tcPr>
          <w:p w14:paraId="50A0C5D2" w14:textId="77777777" w:rsidR="00F141BB" w:rsidRDefault="00F141BB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28" w:type="pct"/>
          </w:tcPr>
          <w:p w14:paraId="42D1E813" w14:textId="77777777" w:rsidR="00F141BB" w:rsidRPr="006C0430" w:rsidRDefault="00F141BB" w:rsidP="003F30C1">
            <w:pPr>
              <w:spacing w:after="0"/>
            </w:pPr>
            <w:r>
              <w:t>Сумма НДС</w:t>
            </w:r>
            <w:r w:rsidR="00C65FF2">
              <w:t xml:space="preserve"> по транспортным расходам</w:t>
            </w:r>
          </w:p>
        </w:tc>
        <w:tc>
          <w:tcPr>
            <w:tcW w:w="644" w:type="pct"/>
          </w:tcPr>
          <w:p w14:paraId="09C0F221" w14:textId="77777777" w:rsidR="00F141BB" w:rsidRDefault="00F141BB" w:rsidP="00063B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A158B91" w14:textId="77777777" w:rsidR="00F141BB" w:rsidRDefault="00F141BB" w:rsidP="00063B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379820A1" w14:textId="77777777" w:rsidR="00F141BB" w:rsidRDefault="00F141BB" w:rsidP="00063B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22889FE" w14:textId="77777777" w:rsidR="00F141BB" w:rsidRPr="003F30C1" w:rsidRDefault="00F141BB" w:rsidP="003F30C1">
            <w:pPr>
              <w:spacing w:after="0"/>
              <w:rPr>
                <w:highlight w:val="yellow"/>
              </w:rPr>
            </w:pPr>
          </w:p>
        </w:tc>
      </w:tr>
      <w:tr w:rsidR="00F141BB" w14:paraId="7FE30352" w14:textId="77777777" w:rsidTr="007B3D2E">
        <w:trPr>
          <w:trHeight w:val="200"/>
        </w:trPr>
        <w:tc>
          <w:tcPr>
            <w:tcW w:w="1142" w:type="pct"/>
          </w:tcPr>
          <w:p w14:paraId="425B90AA" w14:textId="77777777" w:rsidR="00F141BB" w:rsidRPr="00E23DA2" w:rsidRDefault="00F141BB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28" w:type="pct"/>
          </w:tcPr>
          <w:p w14:paraId="4DC9930A" w14:textId="77777777" w:rsidR="00F141BB" w:rsidRPr="00E23DA2" w:rsidRDefault="00F141BB" w:rsidP="003F30C1">
            <w:pPr>
              <w:spacing w:after="0"/>
            </w:pPr>
            <w:r>
              <w:t>Сумма к оплате всего с НДС</w:t>
            </w:r>
            <w:r w:rsidR="00C65FF2">
              <w:t xml:space="preserve"> по транспортным расходам</w:t>
            </w:r>
          </w:p>
        </w:tc>
        <w:tc>
          <w:tcPr>
            <w:tcW w:w="644" w:type="pct"/>
          </w:tcPr>
          <w:p w14:paraId="491AB2D6" w14:textId="77777777" w:rsidR="00F141BB" w:rsidRDefault="00F141BB" w:rsidP="00063B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04B8B2B" w14:textId="77777777" w:rsidR="00F141BB" w:rsidRDefault="00F141BB" w:rsidP="00063B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0D26B8C8" w14:textId="77777777" w:rsidR="00F141BB" w:rsidRDefault="00F141BB" w:rsidP="00063B53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18B8110" w14:textId="77777777" w:rsidR="00F141BB" w:rsidRPr="003F30C1" w:rsidRDefault="00F141BB" w:rsidP="003F30C1">
            <w:pPr>
              <w:spacing w:after="0"/>
            </w:pPr>
          </w:p>
        </w:tc>
      </w:tr>
    </w:tbl>
    <w:p w14:paraId="4303700D" w14:textId="77777777" w:rsidR="00882D34" w:rsidRPr="002770C4" w:rsidRDefault="00882D34" w:rsidP="005379BF">
      <w:pPr>
        <w:pStyle w:val="5"/>
        <w:rPr>
          <w:b/>
          <w:i/>
          <w:color w:val="0D0D0D" w:themeColor="text1" w:themeTint="F2"/>
        </w:rPr>
      </w:pPr>
      <w:bookmarkStart w:id="850" w:name="_LineItem_8"/>
      <w:bookmarkEnd w:id="850"/>
      <w:r w:rsidRPr="002770C4">
        <w:rPr>
          <w:b/>
          <w:i/>
          <w:color w:val="0D0D0D" w:themeColor="text1" w:themeTint="F2"/>
          <w:lang w:val="en-US"/>
        </w:rPr>
        <w:lastRenderedPageBreak/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0"/>
        <w:gridCol w:w="2273"/>
        <w:gridCol w:w="1411"/>
        <w:gridCol w:w="1133"/>
        <w:gridCol w:w="1279"/>
        <w:gridCol w:w="9"/>
        <w:gridCol w:w="2399"/>
        <w:tblGridChange w:id="851">
          <w:tblGrid>
            <w:gridCol w:w="2520"/>
            <w:gridCol w:w="3"/>
            <w:gridCol w:w="2270"/>
            <w:gridCol w:w="1"/>
            <w:gridCol w:w="1410"/>
            <w:gridCol w:w="5"/>
            <w:gridCol w:w="1128"/>
            <w:gridCol w:w="1"/>
            <w:gridCol w:w="1274"/>
            <w:gridCol w:w="4"/>
            <w:gridCol w:w="9"/>
            <w:gridCol w:w="2399"/>
          </w:tblGrid>
        </w:tblGridChange>
      </w:tblGrid>
      <w:tr w:rsidR="00864853" w14:paraId="007449CA" w14:textId="77777777" w:rsidTr="00724AE8">
        <w:tc>
          <w:tcPr>
            <w:tcW w:w="1143" w:type="pct"/>
            <w:shd w:val="clear" w:color="auto" w:fill="F2F2F2" w:themeFill="background1" w:themeFillShade="F2"/>
          </w:tcPr>
          <w:p w14:paraId="75EE87F3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1" w:type="pct"/>
            <w:shd w:val="clear" w:color="auto" w:fill="F2F2F2" w:themeFill="background1" w:themeFillShade="F2"/>
          </w:tcPr>
          <w:p w14:paraId="5AE25E53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0" w:type="pct"/>
            <w:shd w:val="clear" w:color="auto" w:fill="F2F2F2" w:themeFill="background1" w:themeFillShade="F2"/>
          </w:tcPr>
          <w:p w14:paraId="39498951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5525C93B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80" w:type="pct"/>
            <w:shd w:val="clear" w:color="auto" w:fill="F2F2F2" w:themeFill="background1" w:themeFillShade="F2"/>
          </w:tcPr>
          <w:p w14:paraId="25A5D059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2" w:type="pct"/>
            <w:gridSpan w:val="2"/>
            <w:shd w:val="clear" w:color="auto" w:fill="F2F2F2" w:themeFill="background1" w:themeFillShade="F2"/>
          </w:tcPr>
          <w:p w14:paraId="6536C018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E544E3" w14:paraId="14DBC87F" w14:textId="77777777" w:rsidTr="00724AE8">
        <w:tblPrEx>
          <w:tblW w:w="5160" w:type="pct"/>
          <w:tblLayout w:type="fixed"/>
          <w:tblPrExChange w:id="85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853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083F8189" w14:textId="77777777" w:rsidR="00E544E3" w:rsidRPr="00856291" w:rsidRDefault="00E544E3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031" w:type="pct"/>
            <w:tcPrChange w:id="854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07590C43" w14:textId="77777777" w:rsidR="00E544E3" w:rsidRPr="00E544E3" w:rsidRDefault="00E544E3" w:rsidP="003F30C1">
            <w:pPr>
              <w:spacing w:after="0"/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640" w:type="pct"/>
            <w:tcPrChange w:id="85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7E381AC0" w14:textId="77777777" w:rsidR="00E544E3" w:rsidRDefault="00E544E3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  <w:tcPrChange w:id="856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496726FB" w14:textId="77777777" w:rsidR="00E544E3" w:rsidRPr="00881AA0" w:rsidRDefault="003F30C1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E544E3">
              <w:rPr>
                <w:lang w:val="en-US"/>
              </w:rPr>
              <w:t>14)</w:t>
            </w:r>
          </w:p>
        </w:tc>
        <w:tc>
          <w:tcPr>
            <w:tcW w:w="580" w:type="pct"/>
            <w:tcPrChange w:id="857" w:author="Татьяна Шарыпова" w:date="2017-04-19T13:43:00Z">
              <w:tcPr>
                <w:tcW w:w="578" w:type="pct"/>
              </w:tcPr>
            </w:tcPrChange>
          </w:tcPr>
          <w:p w14:paraId="154F4A92" w14:textId="77777777" w:rsidR="00E544E3" w:rsidRDefault="00E544E3" w:rsidP="002770C4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2" w:type="pct"/>
            <w:gridSpan w:val="2"/>
            <w:tcPrChange w:id="858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1DEC7F49" w14:textId="77777777" w:rsidR="00E544E3" w:rsidRPr="003F30C1" w:rsidRDefault="00E544E3" w:rsidP="003F30C1">
            <w:pPr>
              <w:spacing w:after="0"/>
            </w:pPr>
          </w:p>
        </w:tc>
      </w:tr>
      <w:tr w:rsidR="00E544E3" w14:paraId="1619B3CA" w14:textId="77777777" w:rsidTr="00724AE8">
        <w:tblPrEx>
          <w:tblW w:w="5160" w:type="pct"/>
          <w:tblLayout w:type="fixed"/>
          <w:tblPrExChange w:id="85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576"/>
          <w:trPrChange w:id="860" w:author="Татьяна Шарыпова" w:date="2017-04-19T13:43:00Z">
            <w:trPr>
              <w:trHeight w:val="576"/>
            </w:trPr>
          </w:trPrChange>
        </w:trPr>
        <w:tc>
          <w:tcPr>
            <w:tcW w:w="1143" w:type="pct"/>
            <w:tcPrChange w:id="861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4EA773B9" w14:textId="77777777" w:rsidR="00E544E3" w:rsidRPr="008035A8" w:rsidRDefault="00E544E3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1031" w:type="pct"/>
            <w:tcPrChange w:id="862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090F53E8" w14:textId="77777777" w:rsidR="00E544E3" w:rsidRDefault="00E544E3" w:rsidP="003F30C1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640" w:type="pct"/>
            <w:tcPrChange w:id="863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2C129AA3" w14:textId="77777777" w:rsidR="00E544E3" w:rsidRDefault="00E544E3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  <w:tcPrChange w:id="864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60C33142" w14:textId="77777777" w:rsidR="00E544E3" w:rsidRPr="00881AA0" w:rsidRDefault="00E544E3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80" w:type="pct"/>
            <w:tcPrChange w:id="865" w:author="Татьяна Шарыпова" w:date="2017-04-19T13:43:00Z">
              <w:tcPr>
                <w:tcW w:w="578" w:type="pct"/>
              </w:tcPr>
            </w:tcPrChange>
          </w:tcPr>
          <w:p w14:paraId="3B45AD35" w14:textId="77777777" w:rsidR="00E544E3" w:rsidRPr="00C73FBB" w:rsidRDefault="007B3D2E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866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B12AA3C" w14:textId="77777777" w:rsidR="00E544E3" w:rsidRPr="003F30C1" w:rsidRDefault="00E544E3" w:rsidP="003F30C1">
            <w:pPr>
              <w:spacing w:after="0"/>
            </w:pPr>
          </w:p>
        </w:tc>
      </w:tr>
      <w:tr w:rsidR="00E544E3" w14:paraId="5151D2F0" w14:textId="77777777" w:rsidTr="00724AE8">
        <w:tblPrEx>
          <w:tblW w:w="5160" w:type="pct"/>
          <w:tblLayout w:type="fixed"/>
          <w:tblPrExChange w:id="86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319"/>
          <w:trPrChange w:id="868" w:author="Татьяна Шарыпова" w:date="2017-04-19T13:43:00Z">
            <w:trPr>
              <w:trHeight w:val="319"/>
            </w:trPr>
          </w:trPrChange>
        </w:trPr>
        <w:tc>
          <w:tcPr>
            <w:tcW w:w="1143" w:type="pct"/>
            <w:tcPrChange w:id="869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731306C0" w14:textId="77777777" w:rsidR="00E544E3" w:rsidRPr="008035A8" w:rsidRDefault="00E544E3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1031" w:type="pct"/>
            <w:tcPrChange w:id="870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3BF6E0B2" w14:textId="77777777" w:rsidR="00E544E3" w:rsidRPr="0001391F" w:rsidRDefault="00E544E3" w:rsidP="003F30C1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640" w:type="pct"/>
            <w:tcPrChange w:id="87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916EA8E" w14:textId="77777777" w:rsidR="00E544E3" w:rsidRDefault="00E544E3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  <w:tcPrChange w:id="872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4F30ED8D" w14:textId="77777777" w:rsidR="00E544E3" w:rsidRPr="00881AA0" w:rsidRDefault="00E544E3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80" w:type="pct"/>
            <w:tcPrChange w:id="873" w:author="Татьяна Шарыпова" w:date="2017-04-19T13:43:00Z">
              <w:tcPr>
                <w:tcW w:w="578" w:type="pct"/>
              </w:tcPr>
            </w:tcPrChange>
          </w:tcPr>
          <w:p w14:paraId="23161B42" w14:textId="77777777" w:rsidR="00E544E3" w:rsidRPr="00C73FBB" w:rsidRDefault="007B3D2E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874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22206F12" w14:textId="77777777" w:rsidR="00E544E3" w:rsidRPr="003F30C1" w:rsidRDefault="00E544E3" w:rsidP="003F30C1">
            <w:pPr>
              <w:spacing w:after="0"/>
            </w:pPr>
          </w:p>
        </w:tc>
      </w:tr>
      <w:tr w:rsidR="003E76F8" w14:paraId="56EC4E20" w14:textId="77777777" w:rsidTr="00724AE8">
        <w:tblPrEx>
          <w:tblW w:w="5160" w:type="pct"/>
          <w:tblLayout w:type="fixed"/>
          <w:tblPrExChange w:id="87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319"/>
          <w:trPrChange w:id="876" w:author="Татьяна Шарыпова" w:date="2017-04-19T13:43:00Z">
            <w:trPr>
              <w:trHeight w:val="319"/>
            </w:trPr>
          </w:trPrChange>
        </w:trPr>
        <w:tc>
          <w:tcPr>
            <w:tcW w:w="1143" w:type="pct"/>
            <w:tcPrChange w:id="877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4B163361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>
              <w:rPr>
                <w:rFonts w:eastAsiaTheme="minorHAnsi" w:cs="Consolas"/>
                <w:highlight w:val="white"/>
                <w:lang w:val="en-US"/>
              </w:rPr>
              <w:t>codeOfEgais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31" w:type="pct"/>
            <w:tcPrChange w:id="878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2DBDE32F" w14:textId="77777777" w:rsidR="003E76F8" w:rsidRPr="00B03C3E" w:rsidRDefault="003E76F8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Код товара в ЕГАИС</w:t>
            </w:r>
          </w:p>
        </w:tc>
        <w:tc>
          <w:tcPr>
            <w:tcW w:w="640" w:type="pct"/>
            <w:tcPrChange w:id="87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8C15ED5" w14:textId="77777777" w:rsidR="003E76F8" w:rsidRPr="00A77FF0" w:rsidRDefault="003E76F8" w:rsidP="003241B5">
            <w:pPr>
              <w:jc w:val="center"/>
            </w:pPr>
            <w:r>
              <w:t>П</w:t>
            </w:r>
          </w:p>
        </w:tc>
        <w:tc>
          <w:tcPr>
            <w:tcW w:w="514" w:type="pct"/>
            <w:tcPrChange w:id="880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5D600CA2" w14:textId="77777777" w:rsidR="003E76F8" w:rsidRDefault="003E76F8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80" w:type="pct"/>
            <w:tcPrChange w:id="881" w:author="Татьяна Шарыпова" w:date="2017-04-19T13:43:00Z">
              <w:tcPr>
                <w:tcW w:w="578" w:type="pct"/>
              </w:tcPr>
            </w:tcPrChange>
          </w:tcPr>
          <w:p w14:paraId="48D19B56" w14:textId="77777777" w:rsidR="003E76F8" w:rsidRDefault="003E76F8" w:rsidP="003241B5">
            <w:pPr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882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2C410F14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238B9783" w14:textId="77777777" w:rsidTr="00724AE8">
        <w:tblPrEx>
          <w:tblW w:w="5160" w:type="pct"/>
          <w:tblLayout w:type="fixed"/>
          <w:tblPrExChange w:id="88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319"/>
          <w:trPrChange w:id="884" w:author="Татьяна Шарыпова" w:date="2017-04-19T13:43:00Z">
            <w:trPr>
              <w:trHeight w:val="319"/>
            </w:trPr>
          </w:trPrChange>
        </w:trPr>
        <w:tc>
          <w:tcPr>
            <w:tcW w:w="1143" w:type="pct"/>
            <w:tcPrChange w:id="885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427E15FD" w14:textId="77777777" w:rsidR="003E76F8" w:rsidRPr="009B680B" w:rsidRDefault="003E76F8" w:rsidP="003241B5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003E76F8">
              <w:rPr>
                <w:rFonts w:eastAsiaTheme="minorHAnsi" w:cs="Consolas"/>
                <w:lang w:val="en-US"/>
              </w:rPr>
              <w:t>lotNumberEgais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31" w:type="pct"/>
            <w:tcPrChange w:id="886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7A1E681E" w14:textId="77777777" w:rsidR="003E76F8" w:rsidRPr="00B03C3E" w:rsidRDefault="003E76F8" w:rsidP="003241B5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И</w:t>
            </w:r>
            <w:r w:rsidRPr="003E76F8">
              <w:t>дентификатор позиции в ТТН ЕГАИС</w:t>
            </w:r>
          </w:p>
        </w:tc>
        <w:tc>
          <w:tcPr>
            <w:tcW w:w="640" w:type="pct"/>
            <w:tcPrChange w:id="88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7B8D4599" w14:textId="77777777" w:rsidR="003E76F8" w:rsidRPr="00A77FF0" w:rsidRDefault="003E76F8" w:rsidP="003241B5">
            <w:pPr>
              <w:jc w:val="center"/>
            </w:pPr>
            <w:r>
              <w:t>П</w:t>
            </w:r>
          </w:p>
        </w:tc>
        <w:tc>
          <w:tcPr>
            <w:tcW w:w="514" w:type="pct"/>
            <w:tcPrChange w:id="888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75B404C7" w14:textId="77777777" w:rsidR="003E76F8" w:rsidRDefault="003E76F8" w:rsidP="003241B5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80" w:type="pct"/>
            <w:tcPrChange w:id="889" w:author="Татьяна Шарыпова" w:date="2017-04-19T13:43:00Z">
              <w:tcPr>
                <w:tcW w:w="578" w:type="pct"/>
              </w:tcPr>
            </w:tcPrChange>
          </w:tcPr>
          <w:p w14:paraId="16282C6C" w14:textId="77777777" w:rsidR="003E76F8" w:rsidRDefault="003E76F8" w:rsidP="003241B5">
            <w:pPr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890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1E3CF4E4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2C899044" w14:textId="77777777" w:rsidTr="00724AE8">
        <w:tblPrEx>
          <w:tblW w:w="5160" w:type="pct"/>
          <w:tblLayout w:type="fixed"/>
          <w:tblPrExChange w:id="89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892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3D403769" w14:textId="77777777" w:rsidR="003E76F8" w:rsidRPr="00C36990" w:rsidRDefault="003E76F8" w:rsidP="003F30C1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1031" w:type="pct"/>
            <w:tcPrChange w:id="893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639A812C" w14:textId="77777777" w:rsidR="003E76F8" w:rsidRDefault="003E76F8" w:rsidP="003F30C1">
            <w:pPr>
              <w:spacing w:after="0"/>
            </w:pPr>
            <w:r>
              <w:t>Признак возвратной тары.</w:t>
            </w:r>
          </w:p>
          <w:p w14:paraId="395A6082" w14:textId="77777777" w:rsidR="003E76F8" w:rsidRPr="00C36990" w:rsidRDefault="003E76F8" w:rsidP="003F30C1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640" w:type="pct"/>
            <w:tcPrChange w:id="894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5B3527CD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895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2144D5BE" w14:textId="77777777" w:rsidR="003E76F8" w:rsidRPr="004323CB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580" w:type="pct"/>
            <w:tcPrChange w:id="896" w:author="Татьяна Шарыпова" w:date="2017-04-19T13:43:00Z">
              <w:tcPr>
                <w:tcW w:w="578" w:type="pct"/>
              </w:tcPr>
            </w:tcPrChange>
          </w:tcPr>
          <w:p w14:paraId="68C88D92" w14:textId="77777777" w:rsidR="003E76F8" w:rsidRPr="00C73FBB" w:rsidRDefault="003E76F8" w:rsidP="002770C4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2" w:type="pct"/>
            <w:gridSpan w:val="2"/>
            <w:tcPrChange w:id="897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0EC190A" w14:textId="77777777" w:rsidR="003E76F8" w:rsidRPr="003F30C1" w:rsidRDefault="003E76F8" w:rsidP="003F30C1">
            <w:pPr>
              <w:spacing w:after="0"/>
            </w:pPr>
            <w:r w:rsidRPr="003F30C1"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"_TypeOfUnit" </w:instrText>
            </w:r>
            <w:r w:rsidR="00864853">
              <w:fldChar w:fldCharType="separate"/>
            </w:r>
            <w:r w:rsidRPr="003F30C1">
              <w:rPr>
                <w:rStyle w:val="aff5"/>
              </w:rPr>
              <w:t>TypeOfUnit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3E76F8" w14:paraId="446B38A7" w14:textId="77777777" w:rsidTr="00724AE8">
        <w:tblPrEx>
          <w:tblW w:w="5160" w:type="pct"/>
          <w:tblLayout w:type="fixed"/>
          <w:tblPrExChange w:id="898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899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34704F4E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31" w:type="pct"/>
            <w:tcPrChange w:id="900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539F2B91" w14:textId="77777777" w:rsidR="003E76F8" w:rsidRDefault="003E76F8" w:rsidP="003F30C1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640" w:type="pct"/>
            <w:tcPrChange w:id="90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C57376A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02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58F599E6" w14:textId="77777777" w:rsidR="003E76F8" w:rsidRPr="004323CB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580" w:type="pct"/>
            <w:tcPrChange w:id="903" w:author="Татьяна Шарыпова" w:date="2017-04-19T13:43:00Z">
              <w:tcPr>
                <w:tcW w:w="578" w:type="pct"/>
              </w:tcPr>
            </w:tcPrChange>
          </w:tcPr>
          <w:p w14:paraId="611DF5D4" w14:textId="77777777" w:rsidR="003E76F8" w:rsidRPr="00C73FBB" w:rsidRDefault="003E76F8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2" w:type="pct"/>
            <w:gridSpan w:val="2"/>
            <w:tcPrChange w:id="904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556CA7B9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647955ED" w14:textId="77777777" w:rsidTr="00724AE8">
        <w:tblPrEx>
          <w:tblW w:w="5160" w:type="pct"/>
          <w:tblLayout w:type="fixed"/>
          <w:tblPrExChange w:id="90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06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60692D57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31" w:type="pct"/>
            <w:tcPrChange w:id="907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3DFD582B" w14:textId="77777777" w:rsidR="003E76F8" w:rsidRPr="008178CD" w:rsidRDefault="003E76F8" w:rsidP="003F30C1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640" w:type="pct"/>
            <w:tcPrChange w:id="908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3B2C433C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09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2C1C37EE" w14:textId="77777777" w:rsidR="003E76F8" w:rsidRPr="008178CD" w:rsidRDefault="003E76F8" w:rsidP="002770C4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580" w:type="pct"/>
            <w:tcPrChange w:id="910" w:author="Татьяна Шарыпова" w:date="2017-04-19T13:43:00Z">
              <w:tcPr>
                <w:tcW w:w="578" w:type="pct"/>
              </w:tcPr>
            </w:tcPrChange>
          </w:tcPr>
          <w:p w14:paraId="519A64D9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911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2B1BCC4C" w14:textId="77777777" w:rsidR="003E76F8" w:rsidRPr="003F30C1" w:rsidRDefault="003E76F8" w:rsidP="003F30C1">
            <w:pPr>
              <w:spacing w:after="0"/>
            </w:pPr>
          </w:p>
        </w:tc>
      </w:tr>
      <w:tr w:rsidR="003E76F8" w14:paraId="67212152" w14:textId="77777777" w:rsidTr="00724AE8">
        <w:tblPrEx>
          <w:tblW w:w="5160" w:type="pct"/>
          <w:tblLayout w:type="fixed"/>
          <w:tblPrExChange w:id="912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13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1DE24888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031" w:type="pct"/>
            <w:tcPrChange w:id="914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0D053E4F" w14:textId="77777777" w:rsidR="003E76F8" w:rsidRDefault="003E76F8" w:rsidP="003F30C1">
            <w:pPr>
              <w:spacing w:after="0"/>
            </w:pPr>
            <w:r>
              <w:t>Количество</w:t>
            </w:r>
          </w:p>
        </w:tc>
        <w:tc>
          <w:tcPr>
            <w:tcW w:w="640" w:type="pct"/>
            <w:tcPrChange w:id="91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D341952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  <w:tcPrChange w:id="916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72BC103D" w14:textId="77777777" w:rsidR="003E76F8" w:rsidRPr="00D91D41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580" w:type="pct"/>
            <w:tcPrChange w:id="917" w:author="Татьяна Шарыпова" w:date="2017-04-19T13:43:00Z">
              <w:tcPr>
                <w:tcW w:w="578" w:type="pct"/>
              </w:tcPr>
            </w:tcPrChange>
          </w:tcPr>
          <w:p w14:paraId="33C7EFDE" w14:textId="77777777" w:rsidR="003E76F8" w:rsidRPr="00C73FBB" w:rsidRDefault="003E76F8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2" w:type="pct"/>
            <w:gridSpan w:val="2"/>
            <w:tcPrChange w:id="918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1849ED4B" w14:textId="77777777" w:rsidR="003E76F8" w:rsidRPr="003F30C1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"_Quantity_3" </w:instrText>
            </w:r>
            <w:r w:rsidR="00864853">
              <w:fldChar w:fldCharType="separate"/>
            </w:r>
            <w:r w:rsidRPr="003F30C1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3E76F8" w:rsidRPr="00B95F18" w14:paraId="5B6FD75C" w14:textId="77777777" w:rsidTr="00724AE8">
        <w:tblPrEx>
          <w:tblW w:w="5160" w:type="pct"/>
          <w:tblLayout w:type="fixed"/>
          <w:tblPrExChange w:id="91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20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7D084723" w14:textId="77777777" w:rsidR="003E76F8" w:rsidRPr="00676FEB" w:rsidRDefault="003E76F8" w:rsidP="003F30C1">
            <w:pPr>
              <w:spacing w:after="0"/>
            </w:pPr>
            <w:r>
              <w:t>onePlaceQuantity</w:t>
            </w:r>
          </w:p>
        </w:tc>
        <w:tc>
          <w:tcPr>
            <w:tcW w:w="1031" w:type="pct"/>
            <w:tcPrChange w:id="921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419E0FB0" w14:textId="77777777" w:rsidR="003E76F8" w:rsidRPr="00676FEB" w:rsidRDefault="003E76F8" w:rsidP="003F30C1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640" w:type="pct"/>
            <w:tcPrChange w:id="922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7CCA415" w14:textId="77777777" w:rsidR="003E76F8" w:rsidRDefault="003E76F8" w:rsidP="002770C4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  <w:tcPrChange w:id="923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30BFAEF8" w14:textId="77777777" w:rsidR="003E76F8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580" w:type="pct"/>
            <w:tcPrChange w:id="924" w:author="Татьяна Шарыпова" w:date="2017-04-19T13:43:00Z">
              <w:tcPr>
                <w:tcW w:w="578" w:type="pct"/>
              </w:tcPr>
            </w:tcPrChange>
          </w:tcPr>
          <w:p w14:paraId="44A824CE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  <w:tcPrChange w:id="925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0198BBF8" w14:textId="77777777" w:rsidR="003E76F8" w:rsidRPr="00354269" w:rsidRDefault="003E76F8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r w:rsidR="00864853">
              <w:fldChar w:fldCharType="begin"/>
            </w:r>
            <w:r w:rsidR="00864853">
              <w:instrText xml:space="preserve"> HYPERLINK \l "_Quantity_3" </w:instrText>
            </w:r>
            <w:r w:rsidR="00864853">
              <w:fldChar w:fldCharType="separate"/>
            </w:r>
            <w:r w:rsidRPr="003F30C1">
              <w:rPr>
                <w:rStyle w:val="aff5"/>
              </w:rPr>
              <w:t>Quantity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724AE8" w14:paraId="032F24F2" w14:textId="77777777" w:rsidTr="00724AE8">
        <w:tc>
          <w:tcPr>
            <w:tcW w:w="1143" w:type="pct"/>
          </w:tcPr>
          <w:p w14:paraId="6CA5BC16" w14:textId="77777777" w:rsidR="00724AE8" w:rsidRPr="006F4952" w:rsidRDefault="00724AE8" w:rsidP="00864853">
            <w:pPr>
              <w:spacing w:after="0"/>
              <w:rPr>
                <w:rFonts w:cstheme="minorHAnsi"/>
                <w:lang w:val="en-US"/>
              </w:rPr>
            </w:pPr>
            <w:r w:rsidRPr="539BEBBF">
              <w:rPr>
                <w:color w:val="000000"/>
                <w:shd w:val="clear" w:color="auto" w:fill="FFFFFF"/>
              </w:rPr>
              <w:t>freshnessDate</w:t>
            </w:r>
          </w:p>
        </w:tc>
        <w:tc>
          <w:tcPr>
            <w:tcW w:w="1031" w:type="pct"/>
          </w:tcPr>
          <w:p w14:paraId="2D2D913A" w14:textId="77777777" w:rsidR="00724AE8" w:rsidRDefault="00724AE8" w:rsidP="00864853">
            <w:pPr>
              <w:spacing w:after="0"/>
            </w:pPr>
            <w:r>
              <w:t>Срок хранения</w:t>
            </w:r>
          </w:p>
        </w:tc>
        <w:tc>
          <w:tcPr>
            <w:tcW w:w="640" w:type="pct"/>
          </w:tcPr>
          <w:p w14:paraId="482933DD" w14:textId="77777777" w:rsidR="00724AE8" w:rsidRDefault="00724AE8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FB77E4C" w14:textId="77777777" w:rsidR="00724AE8" w:rsidRDefault="00724AE8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80" w:type="pct"/>
          </w:tcPr>
          <w:p w14:paraId="6D7521B8" w14:textId="77777777" w:rsidR="00724AE8" w:rsidRDefault="00724AE8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</w:tcPr>
          <w:p w14:paraId="419B7047" w14:textId="77777777" w:rsidR="00724AE8" w:rsidRPr="00082F29" w:rsidRDefault="00724AE8" w:rsidP="00864853">
            <w:pPr>
              <w:spacing w:after="0"/>
            </w:pPr>
          </w:p>
        </w:tc>
      </w:tr>
      <w:tr w:rsidR="00724AE8" w14:paraId="5EAEB4C4" w14:textId="77777777" w:rsidTr="00724AE8">
        <w:tc>
          <w:tcPr>
            <w:tcW w:w="1143" w:type="pct"/>
          </w:tcPr>
          <w:p w14:paraId="42A90086" w14:textId="77777777" w:rsidR="00724AE8" w:rsidRPr="0041484C" w:rsidRDefault="00724AE8" w:rsidP="00864853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e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xpireDate</w:t>
            </w:r>
          </w:p>
        </w:tc>
        <w:tc>
          <w:tcPr>
            <w:tcW w:w="1031" w:type="pct"/>
          </w:tcPr>
          <w:p w14:paraId="6885FFC1" w14:textId="77777777" w:rsidR="00724AE8" w:rsidRPr="0041484C" w:rsidRDefault="00724AE8" w:rsidP="00864853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Срок годности (годен до)</w:t>
            </w:r>
          </w:p>
        </w:tc>
        <w:tc>
          <w:tcPr>
            <w:tcW w:w="640" w:type="pct"/>
          </w:tcPr>
          <w:p w14:paraId="77B16F3E" w14:textId="77777777" w:rsidR="00724AE8" w:rsidRDefault="00724AE8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D059F72" w14:textId="77777777" w:rsidR="00724AE8" w:rsidRDefault="00724AE8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80" w:type="pct"/>
          </w:tcPr>
          <w:p w14:paraId="0BC2D745" w14:textId="77777777" w:rsidR="00724AE8" w:rsidRDefault="00724AE8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</w:tcPr>
          <w:p w14:paraId="4CC93979" w14:textId="77777777" w:rsidR="00724AE8" w:rsidRPr="00082F29" w:rsidRDefault="00724AE8" w:rsidP="00864853">
            <w:pPr>
              <w:spacing w:after="0"/>
            </w:pPr>
          </w:p>
        </w:tc>
      </w:tr>
      <w:tr w:rsidR="00724AE8" w14:paraId="23126F11" w14:textId="77777777" w:rsidTr="00724AE8">
        <w:tc>
          <w:tcPr>
            <w:tcW w:w="1143" w:type="pct"/>
          </w:tcPr>
          <w:p w14:paraId="6F59ACED" w14:textId="77777777" w:rsidR="00724AE8" w:rsidRPr="0041484C" w:rsidRDefault="00724AE8" w:rsidP="00864853">
            <w:pPr>
              <w:spacing w:after="0"/>
              <w:rPr>
                <w:lang w:val="en-US"/>
              </w:rPr>
            </w:pPr>
            <w:r w:rsidRPr="539BEBBF">
              <w:rPr>
                <w:rFonts w:ascii="Consolas,Calibri" w:eastAsia="Consolas,Calibri" w:hAnsi="Consolas,Calibri" w:cs="Consolas,Calibri"/>
                <w:highlight w:val="white"/>
                <w:lang w:val="en-US"/>
              </w:rPr>
              <w:t>m</w:t>
            </w: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anufactoringDate</w:t>
            </w:r>
          </w:p>
        </w:tc>
        <w:tc>
          <w:tcPr>
            <w:tcW w:w="1031" w:type="pct"/>
          </w:tcPr>
          <w:p w14:paraId="5E4BE540" w14:textId="77777777" w:rsidR="00724AE8" w:rsidRPr="0041484C" w:rsidRDefault="00724AE8" w:rsidP="00864853">
            <w:pPr>
              <w:spacing w:after="0"/>
            </w:pPr>
            <w:r w:rsidRPr="539BEBBF">
              <w:rPr>
                <w:rFonts w:ascii="Consolas,Calibri" w:eastAsia="Consolas,Calibri" w:hAnsi="Consolas,Calibri" w:cs="Consolas,Calibri"/>
                <w:highlight w:val="white"/>
              </w:rPr>
              <w:t>Дата производства</w:t>
            </w:r>
          </w:p>
        </w:tc>
        <w:tc>
          <w:tcPr>
            <w:tcW w:w="640" w:type="pct"/>
          </w:tcPr>
          <w:p w14:paraId="20A6AA55" w14:textId="77777777" w:rsidR="00724AE8" w:rsidRDefault="00724AE8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4E14FCD" w14:textId="77777777" w:rsidR="00724AE8" w:rsidRDefault="00724AE8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Date</w:t>
            </w:r>
          </w:p>
        </w:tc>
        <w:tc>
          <w:tcPr>
            <w:tcW w:w="580" w:type="pct"/>
          </w:tcPr>
          <w:p w14:paraId="42BF4BE8" w14:textId="77777777" w:rsidR="00724AE8" w:rsidRDefault="00724AE8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2" w:type="pct"/>
            <w:gridSpan w:val="2"/>
          </w:tcPr>
          <w:p w14:paraId="3FCFD45B" w14:textId="77777777" w:rsidR="00724AE8" w:rsidRPr="00082F29" w:rsidRDefault="00724AE8" w:rsidP="00864853">
            <w:pPr>
              <w:spacing w:after="0"/>
            </w:pPr>
          </w:p>
        </w:tc>
      </w:tr>
      <w:tr w:rsidR="002E6D5B" w:rsidRPr="00B95F18" w14:paraId="5EEF6077" w14:textId="77777777" w:rsidTr="00724AE8">
        <w:tblPrEx>
          <w:tblW w:w="5160" w:type="pct"/>
          <w:tblLayout w:type="fixed"/>
          <w:tblPrExChange w:id="926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27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153BA802" w14:textId="77777777" w:rsidR="002E6D5B" w:rsidRPr="002E6D5B" w:rsidRDefault="002E6D5B" w:rsidP="002E6D5B">
            <w:pPr>
              <w:spacing w:after="0"/>
              <w:rPr>
                <w:lang w:val="en-US"/>
              </w:rPr>
            </w:pPr>
            <w:r w:rsidRPr="002E6D5B">
              <w:rPr>
                <w:lang w:val="en-US"/>
              </w:rPr>
              <w:t>physicalDimensions</w:t>
            </w:r>
          </w:p>
        </w:tc>
        <w:tc>
          <w:tcPr>
            <w:tcW w:w="1031" w:type="pct"/>
            <w:tcPrChange w:id="928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2CA91D7C" w14:textId="77777777" w:rsidR="002E6D5B" w:rsidRPr="002E6D5B" w:rsidRDefault="002E6D5B" w:rsidP="003F30C1">
            <w:pPr>
              <w:spacing w:after="0"/>
            </w:pPr>
            <w:r>
              <w:t>Физические характеристики товара</w:t>
            </w:r>
          </w:p>
        </w:tc>
        <w:tc>
          <w:tcPr>
            <w:tcW w:w="640" w:type="pct"/>
            <w:tcPrChange w:id="92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EDCDFD5" w14:textId="77777777" w:rsidR="002E6D5B" w:rsidRDefault="002E6D5B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tcPrChange w:id="930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2A83DAA7" w14:textId="77777777" w:rsidR="002E6D5B" w:rsidRDefault="002E6D5B" w:rsidP="002770C4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84" w:type="pct"/>
            <w:gridSpan w:val="2"/>
            <w:tcPrChange w:id="931" w:author="Татьяна Шарыпова" w:date="2017-04-19T13:43:00Z">
              <w:tcPr>
                <w:tcW w:w="578" w:type="pct"/>
              </w:tcPr>
            </w:tcPrChange>
          </w:tcPr>
          <w:p w14:paraId="1F67FE47" w14:textId="77777777" w:rsidR="002E6D5B" w:rsidRDefault="002E6D5B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88" w:type="pct"/>
            <w:tcPrChange w:id="932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392B9D0" w14:textId="31E728CB" w:rsidR="002E6D5B" w:rsidRPr="003F30C1" w:rsidRDefault="002E6D5B" w:rsidP="0048409A">
            <w:pPr>
              <w:spacing w:after="0"/>
            </w:pPr>
            <w:r>
              <w:t>Описание элемента представлено в таблице</w:t>
            </w:r>
            <w:r w:rsidR="006B197B">
              <w:t xml:space="preserve"> </w:t>
            </w:r>
            <w:r w:rsidR="009209B0">
              <w:fldChar w:fldCharType="begin"/>
            </w:r>
            <w:r w:rsidR="009209B0">
              <w:instrText xml:space="preserve"> REF _Ref455508442 \h  \* MERGEFORMAT </w:instrText>
            </w:r>
            <w:r w:rsidR="009209B0">
              <w:fldChar w:fldCharType="separate"/>
            </w:r>
            <w:r w:rsidR="00BC15AC" w:rsidRPr="00BC15AC">
              <w:rPr>
                <w:rStyle w:val="aff5"/>
              </w:rPr>
              <w:t>PhysicalDimensions</w:t>
            </w:r>
            <w:r w:rsidR="009209B0">
              <w:fldChar w:fldCharType="end"/>
            </w:r>
          </w:p>
        </w:tc>
      </w:tr>
      <w:tr w:rsidR="003E76F8" w14:paraId="1745A5F3" w14:textId="77777777" w:rsidTr="00724AE8">
        <w:tblPrEx>
          <w:tblW w:w="5160" w:type="pct"/>
          <w:tblLayout w:type="fixed"/>
          <w:tblPrExChange w:id="93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34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20549178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1031" w:type="pct"/>
            <w:tcPrChange w:id="935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675D7312" w14:textId="77777777" w:rsidR="003E76F8" w:rsidRPr="00A50018" w:rsidRDefault="003E76F8" w:rsidP="003F30C1">
            <w:pPr>
              <w:spacing w:after="0"/>
            </w:pPr>
            <w:r>
              <w:t>Цена за единицу без НДС</w:t>
            </w:r>
          </w:p>
        </w:tc>
        <w:tc>
          <w:tcPr>
            <w:tcW w:w="640" w:type="pct"/>
            <w:tcPrChange w:id="936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07146883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37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34FA1D71" w14:textId="77777777" w:rsidR="003E76F8" w:rsidRPr="00D91D41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84" w:type="pct"/>
            <w:gridSpan w:val="2"/>
            <w:tcPrChange w:id="938" w:author="Татьяна Шарыпова" w:date="2017-04-19T13:43:00Z">
              <w:tcPr>
                <w:tcW w:w="578" w:type="pct"/>
              </w:tcPr>
            </w:tcPrChange>
          </w:tcPr>
          <w:p w14:paraId="7A484633" w14:textId="77777777" w:rsidR="003E76F8" w:rsidRDefault="003E76F8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88" w:type="pct"/>
            <w:tcPrChange w:id="939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41B9FDAD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14:paraId="2DE916EB" w14:textId="77777777" w:rsidTr="00724AE8">
        <w:tblPrEx>
          <w:tblW w:w="5160" w:type="pct"/>
          <w:tblLayout w:type="fixed"/>
          <w:tblPrExChange w:id="940" w:author="Татьяна Шарыпова" w:date="2017-04-19T13:43:00Z">
            <w:tblPrEx>
              <w:tblW w:w="5160" w:type="pct"/>
              <w:tblLayout w:type="fixed"/>
            </w:tblPrEx>
          </w:tblPrExChange>
        </w:tblPrEx>
        <w:tc>
          <w:tcPr>
            <w:tcW w:w="1143" w:type="pct"/>
            <w:tcPrChange w:id="941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65FC156B" w14:textId="77777777" w:rsidR="003E76F8" w:rsidRPr="00327E63" w:rsidRDefault="003E76F8" w:rsidP="003F30C1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1031" w:type="pct"/>
            <w:tcPrChange w:id="942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12CEA847" w14:textId="77777777" w:rsidR="003E76F8" w:rsidRPr="00A50018" w:rsidRDefault="003E76F8" w:rsidP="003F30C1">
            <w:pPr>
              <w:spacing w:after="0"/>
            </w:pPr>
            <w:r>
              <w:t>Цена за единицу с НДС</w:t>
            </w:r>
          </w:p>
        </w:tc>
        <w:tc>
          <w:tcPr>
            <w:tcW w:w="640" w:type="pct"/>
            <w:tcPrChange w:id="943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D1A6FAE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44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1A3B2F6B" w14:textId="77777777" w:rsidR="003E76F8" w:rsidRPr="00D91D41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84" w:type="pct"/>
            <w:gridSpan w:val="2"/>
            <w:tcPrChange w:id="945" w:author="Татьяна Шарыпова" w:date="2017-04-19T13:43:00Z">
              <w:tcPr>
                <w:tcW w:w="578" w:type="pct"/>
              </w:tcPr>
            </w:tcPrChange>
          </w:tcPr>
          <w:p w14:paraId="6B96E11A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88" w:type="pct"/>
            <w:tcPrChange w:id="946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16469C5B" w14:textId="77777777" w:rsidR="003E76F8" w:rsidRPr="003F30C1" w:rsidRDefault="003E76F8" w:rsidP="003F30C1">
            <w:pPr>
              <w:spacing w:after="0"/>
            </w:pPr>
          </w:p>
        </w:tc>
      </w:tr>
      <w:tr w:rsidR="003A3A19" w14:paraId="7BFD64BA" w14:textId="77777777" w:rsidTr="00724AE8">
        <w:tc>
          <w:tcPr>
            <w:tcW w:w="1143" w:type="pct"/>
          </w:tcPr>
          <w:p w14:paraId="6220F043" w14:textId="77777777" w:rsidR="003A3A19" w:rsidRPr="009D6A86" w:rsidRDefault="003A3A19" w:rsidP="00864853">
            <w:pPr>
              <w:spacing w:after="0"/>
              <w:rPr>
                <w:b/>
              </w:rPr>
            </w:pPr>
            <w:r w:rsidRPr="539BEBBF">
              <w:rPr>
                <w:rStyle w:val="afa"/>
                <w:b w:val="0"/>
                <w:bCs w:val="0"/>
              </w:rPr>
              <w:t>priceCataloguePrice</w:t>
            </w:r>
          </w:p>
        </w:tc>
        <w:tc>
          <w:tcPr>
            <w:tcW w:w="1031" w:type="pct"/>
          </w:tcPr>
          <w:p w14:paraId="24AE31B4" w14:textId="77777777" w:rsidR="003A3A19" w:rsidRPr="009D6A86" w:rsidRDefault="003A3A19" w:rsidP="00864853">
            <w:pPr>
              <w:spacing w:after="0"/>
            </w:pPr>
            <w:r>
              <w:t>Цена за единицу по прайс-листу</w:t>
            </w:r>
          </w:p>
        </w:tc>
        <w:tc>
          <w:tcPr>
            <w:tcW w:w="640" w:type="pct"/>
          </w:tcPr>
          <w:p w14:paraId="49B5876E" w14:textId="77777777" w:rsidR="003A3A19" w:rsidRDefault="003A3A19" w:rsidP="00864853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541953E9" w14:textId="77777777" w:rsidR="003A3A19" w:rsidRPr="00D91D41" w:rsidRDefault="003A3A19" w:rsidP="00864853">
            <w:pPr>
              <w:spacing w:after="0"/>
              <w:jc w:val="center"/>
              <w:rPr>
                <w:lang w:val="en-US"/>
              </w:rPr>
            </w:pPr>
            <w:r w:rsidRPr="539BEBBF">
              <w:rPr>
                <w:lang w:val="en-US"/>
              </w:rPr>
              <w:t>N(15.4)</w:t>
            </w:r>
          </w:p>
        </w:tc>
        <w:tc>
          <w:tcPr>
            <w:tcW w:w="584" w:type="pct"/>
            <w:gridSpan w:val="2"/>
          </w:tcPr>
          <w:p w14:paraId="6AB50063" w14:textId="77777777" w:rsidR="003A3A19" w:rsidRDefault="003A3A19" w:rsidP="00864853">
            <w:pPr>
              <w:spacing w:after="0"/>
              <w:jc w:val="center"/>
            </w:pPr>
            <w:r>
              <w:t>Н</w:t>
            </w:r>
          </w:p>
        </w:tc>
        <w:tc>
          <w:tcPr>
            <w:tcW w:w="1088" w:type="pct"/>
          </w:tcPr>
          <w:p w14:paraId="3CDCC1A3" w14:textId="77777777" w:rsidR="003A3A19" w:rsidRPr="00082F29" w:rsidRDefault="003A3A19" w:rsidP="00864853">
            <w:pPr>
              <w:spacing w:after="0"/>
            </w:pPr>
          </w:p>
        </w:tc>
      </w:tr>
      <w:tr w:rsidR="003E76F8" w14:paraId="56D375A9" w14:textId="77777777" w:rsidTr="00724AE8">
        <w:tblPrEx>
          <w:tblW w:w="5160" w:type="pct"/>
          <w:tblLayout w:type="fixed"/>
          <w:tblPrExChange w:id="94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01"/>
          <w:trPrChange w:id="948" w:author="Татьяна Шарыпова" w:date="2017-04-19T13:43:00Z">
            <w:trPr>
              <w:trHeight w:val="601"/>
            </w:trPr>
          </w:trPrChange>
        </w:trPr>
        <w:tc>
          <w:tcPr>
            <w:tcW w:w="1143" w:type="pct"/>
            <w:tcPrChange w:id="949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430E1D98" w14:textId="77777777" w:rsidR="003E76F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1031" w:type="pct"/>
            <w:tcPrChange w:id="950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0F922AF6" w14:textId="77777777" w:rsidR="003E76F8" w:rsidRDefault="003E76F8" w:rsidP="003F30C1">
            <w:pPr>
              <w:spacing w:after="0"/>
            </w:pPr>
            <w:r>
              <w:rPr>
                <w:rStyle w:val="edigoodstextlabel"/>
              </w:rPr>
              <w:t>Стоимость всего без НДС</w:t>
            </w:r>
          </w:p>
        </w:tc>
        <w:tc>
          <w:tcPr>
            <w:tcW w:w="640" w:type="pct"/>
            <w:tcPrChange w:id="95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7586D191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52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50229C57" w14:textId="77777777" w:rsidR="003E76F8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84" w:type="pct"/>
            <w:gridSpan w:val="2"/>
            <w:tcPrChange w:id="953" w:author="Татьяна Шарыпова" w:date="2017-04-19T13:43:00Z">
              <w:tcPr>
                <w:tcW w:w="578" w:type="pct"/>
              </w:tcPr>
            </w:tcPrChange>
          </w:tcPr>
          <w:p w14:paraId="5AD48866" w14:textId="77777777" w:rsidR="003E76F8" w:rsidRDefault="003E76F8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88" w:type="pct"/>
            <w:tcPrChange w:id="954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2681A63F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14:paraId="33C4FAA7" w14:textId="77777777" w:rsidTr="00724AE8">
        <w:tblPrEx>
          <w:tblW w:w="5160" w:type="pct"/>
          <w:tblLayout w:type="fixed"/>
          <w:tblPrExChange w:id="95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956" w:author="Татьяна Шарыпова" w:date="2017-04-19T13:43:00Z">
            <w:trPr>
              <w:trHeight w:val="614"/>
            </w:trPr>
          </w:trPrChange>
        </w:trPr>
        <w:tc>
          <w:tcPr>
            <w:tcW w:w="1143" w:type="pct"/>
            <w:tcPrChange w:id="957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0955A5C5" w14:textId="77777777" w:rsidR="003E76F8" w:rsidRPr="00A3611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1031" w:type="pct"/>
            <w:tcPrChange w:id="958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35C53415" w14:textId="77777777" w:rsidR="003E76F8" w:rsidRPr="00A36118" w:rsidRDefault="003E76F8" w:rsidP="003F30C1">
            <w:pPr>
              <w:spacing w:after="0"/>
            </w:pPr>
            <w:r>
              <w:t>В том числе акциз</w:t>
            </w:r>
          </w:p>
        </w:tc>
        <w:tc>
          <w:tcPr>
            <w:tcW w:w="640" w:type="pct"/>
            <w:tcPrChange w:id="95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696BE856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60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6BBD1BDB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84" w:type="pct"/>
            <w:gridSpan w:val="2"/>
            <w:tcPrChange w:id="961" w:author="Татьяна Шарыпова" w:date="2017-04-19T13:43:00Z">
              <w:tcPr>
                <w:tcW w:w="578" w:type="pct"/>
              </w:tcPr>
            </w:tcPrChange>
          </w:tcPr>
          <w:p w14:paraId="50E2A0FC" w14:textId="77777777" w:rsidR="003E76F8" w:rsidRDefault="003E76F8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88" w:type="pct"/>
            <w:tcPrChange w:id="962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2146CA20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14:paraId="0D6F0152" w14:textId="77777777" w:rsidTr="00724AE8">
        <w:tblPrEx>
          <w:tblW w:w="5160" w:type="pct"/>
          <w:tblLayout w:type="fixed"/>
          <w:tblPrExChange w:id="963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964" w:author="Татьяна Шарыпова" w:date="2017-04-19T13:43:00Z">
            <w:trPr>
              <w:trHeight w:val="614"/>
            </w:trPr>
          </w:trPrChange>
        </w:trPr>
        <w:tc>
          <w:tcPr>
            <w:tcW w:w="1143" w:type="pct"/>
            <w:tcPrChange w:id="965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26D0A805" w14:textId="77777777" w:rsidR="003E76F8" w:rsidRPr="00A36118" w:rsidRDefault="003E76F8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vATRate</w:t>
            </w:r>
          </w:p>
        </w:tc>
        <w:tc>
          <w:tcPr>
            <w:tcW w:w="1031" w:type="pct"/>
            <w:tcPrChange w:id="966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2DCA8901" w14:textId="77777777" w:rsidR="003E76F8" w:rsidRDefault="003E76F8" w:rsidP="003F30C1">
            <w:pPr>
              <w:spacing w:after="0"/>
            </w:pPr>
            <w:r>
              <w:t>Ставка НДС</w:t>
            </w:r>
          </w:p>
        </w:tc>
        <w:tc>
          <w:tcPr>
            <w:tcW w:w="640" w:type="pct"/>
            <w:tcPrChange w:id="967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DF6C640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68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0F206BC1" w14:textId="77777777" w:rsidR="003E76F8" w:rsidRDefault="003E76F8" w:rsidP="002770C4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84" w:type="pct"/>
            <w:gridSpan w:val="2"/>
            <w:tcPrChange w:id="969" w:author="Татьяна Шарыпова" w:date="2017-04-19T13:43:00Z">
              <w:tcPr>
                <w:tcW w:w="578" w:type="pct"/>
              </w:tcPr>
            </w:tcPrChange>
          </w:tcPr>
          <w:p w14:paraId="69D2912B" w14:textId="77777777" w:rsidR="003E76F8" w:rsidRDefault="003E76F8" w:rsidP="002770C4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88" w:type="pct"/>
            <w:tcPrChange w:id="970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4E181874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r w:rsidR="00864853">
              <w:fldChar w:fldCharType="begin"/>
            </w:r>
            <w:r w:rsidR="00864853">
              <w:instrText xml:space="preserve"> HYPERLINK \l "_VATRateCodeList_1" </w:instrText>
            </w:r>
            <w:r w:rsidR="00864853">
              <w:fldChar w:fldCharType="separate"/>
            </w:r>
            <w:r w:rsidRPr="003F30C1">
              <w:rPr>
                <w:rStyle w:val="aff5"/>
              </w:rPr>
              <w:t>VATRateCodeList</w:t>
            </w:r>
            <w:r w:rsidR="00864853">
              <w:rPr>
                <w:rStyle w:val="aff5"/>
              </w:rPr>
              <w:fldChar w:fldCharType="end"/>
            </w:r>
          </w:p>
        </w:tc>
      </w:tr>
      <w:tr w:rsidR="003E76F8" w14:paraId="6EEF0846" w14:textId="77777777" w:rsidTr="00724AE8">
        <w:tblPrEx>
          <w:tblW w:w="5160" w:type="pct"/>
          <w:tblLayout w:type="fixed"/>
          <w:tblPrExChange w:id="971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972" w:author="Татьяна Шарыпова" w:date="2017-04-19T13:43:00Z">
            <w:trPr>
              <w:trHeight w:val="614"/>
            </w:trPr>
          </w:trPrChange>
        </w:trPr>
        <w:tc>
          <w:tcPr>
            <w:tcW w:w="1143" w:type="pct"/>
            <w:tcPrChange w:id="973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76925ED5" w14:textId="77777777" w:rsidR="003E76F8" w:rsidRPr="00006B96" w:rsidRDefault="003E76F8" w:rsidP="003F30C1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1031" w:type="pct"/>
            <w:tcPrChange w:id="974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684D0C7C" w14:textId="77777777" w:rsidR="003E76F8" w:rsidRDefault="003E76F8" w:rsidP="003F30C1">
            <w:pPr>
              <w:spacing w:after="0"/>
            </w:pPr>
            <w:r>
              <w:t>Сумма НДС</w:t>
            </w:r>
          </w:p>
          <w:p w14:paraId="6EE4DBAB" w14:textId="77777777" w:rsidR="003E76F8" w:rsidRPr="000A7C06" w:rsidRDefault="003E76F8" w:rsidP="003F30C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Должна присутствовать, если ставка </w:t>
            </w:r>
            <w:r w:rsidRPr="000A7C06">
              <w:rPr>
                <w:sz w:val="18"/>
                <w:szCs w:val="18"/>
              </w:rPr>
              <w:t xml:space="preserve">НДС </w:t>
            </w:r>
            <w:r w:rsidRPr="000A7C06">
              <w:rPr>
                <w:i/>
                <w:sz w:val="18"/>
                <w:szCs w:val="18"/>
              </w:rPr>
              <w:t xml:space="preserve">не </w:t>
            </w:r>
            <w:r w:rsidRPr="000A7C06">
              <w:rPr>
                <w:sz w:val="18"/>
                <w:szCs w:val="18"/>
              </w:rPr>
              <w:t xml:space="preserve">равна «Без НДС» </w:t>
            </w:r>
            <w:r>
              <w:rPr>
                <w:sz w:val="18"/>
                <w:szCs w:val="18"/>
              </w:rPr>
              <w:t>(</w:t>
            </w:r>
            <w:proofErr w:type="gramStart"/>
            <w:r w:rsidRPr="000A7C06">
              <w:rPr>
                <w:sz w:val="18"/>
                <w:szCs w:val="18"/>
                <w:lang w:val="en-US"/>
              </w:rPr>
              <w:t>vATAmount</w:t>
            </w:r>
            <w:r w:rsidRPr="000A7C06">
              <w:rPr>
                <w:sz w:val="18"/>
                <w:szCs w:val="18"/>
              </w:rPr>
              <w:t xml:space="preserve"> !</w:t>
            </w:r>
            <w:proofErr w:type="gramEnd"/>
            <w:r w:rsidRPr="000A7C06">
              <w:rPr>
                <w:sz w:val="18"/>
                <w:szCs w:val="18"/>
              </w:rPr>
              <w:t>= NOT_APPLICABLE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40" w:type="pct"/>
            <w:tcPrChange w:id="975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5CCC1B2B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76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1D3B179E" w14:textId="77777777" w:rsidR="003E76F8" w:rsidRPr="00006B96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584" w:type="pct"/>
            <w:gridSpan w:val="2"/>
            <w:tcPrChange w:id="977" w:author="Татьяна Шарыпова" w:date="2017-04-19T13:43:00Z">
              <w:tcPr>
                <w:tcW w:w="578" w:type="pct"/>
              </w:tcPr>
            </w:tcPrChange>
          </w:tcPr>
          <w:p w14:paraId="7F05B773" w14:textId="77777777" w:rsidR="003E76F8" w:rsidRPr="00F26033" w:rsidRDefault="003E76F8" w:rsidP="002770C4">
            <w:pPr>
              <w:spacing w:after="0"/>
              <w:jc w:val="center"/>
            </w:pPr>
            <w:r>
              <w:t>У</w:t>
            </w:r>
          </w:p>
        </w:tc>
        <w:tc>
          <w:tcPr>
            <w:tcW w:w="1088" w:type="pct"/>
            <w:tcPrChange w:id="978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195BB9AE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14:paraId="7D7FAC4F" w14:textId="77777777" w:rsidTr="00724AE8">
        <w:tblPrEx>
          <w:tblW w:w="5160" w:type="pct"/>
          <w:tblLayout w:type="fixed"/>
          <w:tblPrExChange w:id="979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614"/>
          <w:trPrChange w:id="980" w:author="Татьяна Шарыпова" w:date="2017-04-19T13:43:00Z">
            <w:trPr>
              <w:trHeight w:val="614"/>
            </w:trPr>
          </w:trPrChange>
        </w:trPr>
        <w:tc>
          <w:tcPr>
            <w:tcW w:w="1143" w:type="pct"/>
            <w:tcPrChange w:id="981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631D4AE1" w14:textId="77777777" w:rsidR="003E76F8" w:rsidRPr="00F26033" w:rsidRDefault="003E76F8" w:rsidP="003F30C1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1031" w:type="pct"/>
            <w:tcPrChange w:id="982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75CE97B1" w14:textId="77777777" w:rsidR="003E76F8" w:rsidRPr="00A36118" w:rsidRDefault="003E76F8" w:rsidP="003F30C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640" w:type="pct"/>
            <w:tcPrChange w:id="983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119E481B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84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0040EF61" w14:textId="77777777" w:rsidR="003E76F8" w:rsidRPr="00F26033" w:rsidRDefault="003E76F8" w:rsidP="002770C4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584" w:type="pct"/>
            <w:gridSpan w:val="2"/>
            <w:tcPrChange w:id="985" w:author="Татьяна Шарыпова" w:date="2017-04-19T13:43:00Z">
              <w:tcPr>
                <w:tcW w:w="578" w:type="pct"/>
              </w:tcPr>
            </w:tcPrChange>
          </w:tcPr>
          <w:p w14:paraId="562C1F39" w14:textId="77777777" w:rsidR="003E76F8" w:rsidRDefault="003E76F8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88" w:type="pct"/>
            <w:tcPrChange w:id="986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5B6B661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</w:p>
        </w:tc>
      </w:tr>
      <w:tr w:rsidR="003E76F8" w14:paraId="32F5F396" w14:textId="77777777" w:rsidTr="00724AE8">
        <w:tblPrEx>
          <w:tblW w:w="5160" w:type="pct"/>
          <w:tblLayout w:type="fixed"/>
          <w:tblPrExChange w:id="987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908"/>
          <w:trPrChange w:id="988" w:author="Татьяна Шарыпова" w:date="2017-04-19T13:43:00Z">
            <w:trPr>
              <w:trHeight w:val="908"/>
            </w:trPr>
          </w:trPrChange>
        </w:trPr>
        <w:tc>
          <w:tcPr>
            <w:tcW w:w="1143" w:type="pct"/>
            <w:tcPrChange w:id="989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26024351" w14:textId="77777777" w:rsidR="003E76F8" w:rsidRPr="00030431" w:rsidRDefault="003E76F8" w:rsidP="003F30C1">
            <w:pPr>
              <w:spacing w:after="0"/>
            </w:pPr>
            <w:r w:rsidRPr="00030431">
              <w:rPr>
                <w:lang w:val="en-US"/>
              </w:rPr>
              <w:t>countryOfOriginISOCode</w:t>
            </w:r>
          </w:p>
        </w:tc>
        <w:tc>
          <w:tcPr>
            <w:tcW w:w="1031" w:type="pct"/>
            <w:tcPrChange w:id="990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3FDD5491" w14:textId="77777777" w:rsidR="003E76F8" w:rsidRPr="00A36118" w:rsidRDefault="003E76F8" w:rsidP="003F30C1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640" w:type="pct"/>
            <w:tcPrChange w:id="991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290205DC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992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4DA791D4" w14:textId="77777777" w:rsidR="003E76F8" w:rsidRPr="005345B8" w:rsidRDefault="003E76F8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584" w:type="pct"/>
            <w:gridSpan w:val="2"/>
            <w:tcPrChange w:id="993" w:author="Татьяна Шарыпова" w:date="2017-04-19T13:43:00Z">
              <w:tcPr>
                <w:tcW w:w="578" w:type="pct"/>
              </w:tcPr>
            </w:tcPrChange>
          </w:tcPr>
          <w:p w14:paraId="309241BE" w14:textId="77777777" w:rsidR="003E76F8" w:rsidRDefault="003E76F8" w:rsidP="002770C4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88" w:type="pct"/>
            <w:tcPrChange w:id="994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5F0D3B0" w14:textId="77777777" w:rsidR="003E76F8" w:rsidRPr="003F30C1" w:rsidRDefault="003E76F8" w:rsidP="003F30C1">
            <w:pPr>
              <w:rPr>
                <w:highlight w:val="yellow"/>
              </w:rPr>
            </w:pPr>
            <w:r w:rsidRPr="003F30C1">
              <w:t>Обязательно, если указан Номер таможенной декларации (</w:t>
            </w:r>
            <w:r w:rsidRPr="003F30C1">
              <w:rPr>
                <w:lang w:val="en-US"/>
              </w:rPr>
              <w:t>customsDeclarationNumber</w:t>
            </w:r>
            <w:r w:rsidRPr="003F30C1">
              <w:t>)</w:t>
            </w:r>
          </w:p>
        </w:tc>
      </w:tr>
      <w:tr w:rsidR="003E76F8" w14:paraId="3CA00FE4" w14:textId="77777777" w:rsidTr="00724AE8">
        <w:tblPrEx>
          <w:tblW w:w="5160" w:type="pct"/>
          <w:tblLayout w:type="fixed"/>
          <w:tblPrExChange w:id="995" w:author="Татьяна Шарыпова" w:date="2017-04-19T13:43:00Z">
            <w:tblPrEx>
              <w:tblW w:w="5160" w:type="pct"/>
              <w:tblLayout w:type="fixed"/>
            </w:tblPrEx>
          </w:tblPrExChange>
        </w:tblPrEx>
        <w:trPr>
          <w:trHeight w:val="332"/>
          <w:trPrChange w:id="996" w:author="Татьяна Шарыпова" w:date="2017-04-19T13:43:00Z">
            <w:trPr>
              <w:trHeight w:val="332"/>
            </w:trPr>
          </w:trPrChange>
        </w:trPr>
        <w:tc>
          <w:tcPr>
            <w:tcW w:w="1143" w:type="pct"/>
            <w:tcPrChange w:id="997" w:author="Татьяна Шарыпова" w:date="2017-04-19T13:43:00Z">
              <w:tcPr>
                <w:tcW w:w="1144" w:type="pct"/>
                <w:gridSpan w:val="2"/>
              </w:tcPr>
            </w:tcPrChange>
          </w:tcPr>
          <w:p w14:paraId="208E8382" w14:textId="77777777" w:rsidR="003E76F8" w:rsidRPr="00030431" w:rsidRDefault="003E76F8" w:rsidP="003F30C1">
            <w:pPr>
              <w:spacing w:after="0"/>
              <w:rPr>
                <w:lang w:val="en-US"/>
              </w:rPr>
            </w:pPr>
            <w:r w:rsidRPr="00030431">
              <w:rPr>
                <w:lang w:val="en-US"/>
              </w:rPr>
              <w:t>customsDeclarationNumber</w:t>
            </w:r>
          </w:p>
        </w:tc>
        <w:tc>
          <w:tcPr>
            <w:tcW w:w="1031" w:type="pct"/>
            <w:tcPrChange w:id="998" w:author="Татьяна Шарыпова" w:date="2017-04-19T13:43:00Z">
              <w:tcPr>
                <w:tcW w:w="1030" w:type="pct"/>
                <w:gridSpan w:val="2"/>
              </w:tcPr>
            </w:tcPrChange>
          </w:tcPr>
          <w:p w14:paraId="1657C6AE" w14:textId="77777777" w:rsidR="003E76F8" w:rsidRPr="003B364E" w:rsidRDefault="003E76F8" w:rsidP="003F30C1">
            <w:pPr>
              <w:spacing w:after="0"/>
              <w:rPr>
                <w:sz w:val="20"/>
                <w:szCs w:val="20"/>
              </w:rPr>
            </w:pPr>
            <w:r>
              <w:t>Номер таможенной декларации</w:t>
            </w:r>
          </w:p>
        </w:tc>
        <w:tc>
          <w:tcPr>
            <w:tcW w:w="640" w:type="pct"/>
            <w:tcPrChange w:id="999" w:author="Татьяна Шарыпова" w:date="2017-04-19T13:43:00Z">
              <w:tcPr>
                <w:tcW w:w="642" w:type="pct"/>
                <w:gridSpan w:val="2"/>
              </w:tcPr>
            </w:tcPrChange>
          </w:tcPr>
          <w:p w14:paraId="406DBA62" w14:textId="77777777" w:rsidR="003E76F8" w:rsidRDefault="003E76F8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  <w:tcPrChange w:id="1000" w:author="Татьяна Шарыпова" w:date="2017-04-19T13:43:00Z">
              <w:tcPr>
                <w:tcW w:w="512" w:type="pct"/>
                <w:gridSpan w:val="2"/>
              </w:tcPr>
            </w:tcPrChange>
          </w:tcPr>
          <w:p w14:paraId="4C940BC8" w14:textId="77777777" w:rsidR="003E76F8" w:rsidRPr="00AC4987" w:rsidRDefault="003E76F8" w:rsidP="00F00D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</w:t>
            </w:r>
            <w:r>
              <w:t>3-28</w:t>
            </w:r>
            <w:r>
              <w:rPr>
                <w:lang w:val="en-US"/>
              </w:rPr>
              <w:t>)</w:t>
            </w:r>
          </w:p>
        </w:tc>
        <w:tc>
          <w:tcPr>
            <w:tcW w:w="584" w:type="pct"/>
            <w:gridSpan w:val="2"/>
            <w:tcPrChange w:id="1001" w:author="Татьяна Шарыпова" w:date="2017-04-19T13:43:00Z">
              <w:tcPr>
                <w:tcW w:w="578" w:type="pct"/>
              </w:tcPr>
            </w:tcPrChange>
          </w:tcPr>
          <w:p w14:paraId="6694CAC0" w14:textId="77777777" w:rsidR="003E76F8" w:rsidRPr="00AC4987" w:rsidRDefault="003E76F8" w:rsidP="002770C4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88" w:type="pct"/>
            <w:tcPrChange w:id="1002" w:author="Татьяна Шарыпова" w:date="2017-04-19T13:43:00Z">
              <w:tcPr>
                <w:tcW w:w="1094" w:type="pct"/>
                <w:gridSpan w:val="3"/>
              </w:tcPr>
            </w:tcPrChange>
          </w:tcPr>
          <w:p w14:paraId="75331272" w14:textId="77777777" w:rsidR="003E76F8" w:rsidRPr="003F30C1" w:rsidRDefault="003E76F8" w:rsidP="003F30C1">
            <w:pPr>
              <w:spacing w:after="0"/>
            </w:pPr>
            <w:r w:rsidRPr="003F30C1">
              <w:t xml:space="preserve">Номер должен соответствовать одной из масок: </w:t>
            </w:r>
          </w:p>
          <w:p w14:paraId="4357926E" w14:textId="77777777" w:rsidR="003E76F8" w:rsidRPr="00F94A2B" w:rsidRDefault="003E76F8" w:rsidP="003F30C1">
            <w:pPr>
              <w:spacing w:after="0"/>
              <w:rPr>
                <w:sz w:val="16"/>
              </w:rPr>
            </w:pP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(=8)/</w:t>
            </w:r>
            <w:r w:rsidRPr="00F94A2B">
              <w:rPr>
                <w:sz w:val="16"/>
                <w:lang w:val="en-US"/>
              </w:rPr>
              <w:t>DDMMYY</w:t>
            </w:r>
            <w:r w:rsidRPr="00F94A2B">
              <w:rPr>
                <w:sz w:val="16"/>
              </w:rPr>
              <w:t>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</w:t>
            </w: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(0.5)</w:t>
            </w:r>
          </w:p>
          <w:p w14:paraId="119958E9" w14:textId="77777777" w:rsidR="003E76F8" w:rsidRPr="003F30C1" w:rsidRDefault="003E76F8" w:rsidP="003F30C1">
            <w:pPr>
              <w:spacing w:after="0"/>
            </w:pPr>
            <w:r w:rsidRPr="003F30C1">
              <w:t xml:space="preserve">или </w:t>
            </w:r>
            <w:r w:rsidRPr="00F94A2B">
              <w:rPr>
                <w:sz w:val="16"/>
              </w:rPr>
              <w:t>N(=8)/DDMMYYYY/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(=7)/N(0.5).</w:t>
            </w:r>
          </w:p>
          <w:p w14:paraId="42F4990B" w14:textId="77777777" w:rsidR="003E76F8" w:rsidRPr="003F30C1" w:rsidRDefault="003E76F8" w:rsidP="003F30C1">
            <w:pPr>
              <w:spacing w:after="0"/>
              <w:rPr>
                <w:highlight w:val="yellow"/>
              </w:rPr>
            </w:pPr>
            <w:r w:rsidRPr="003F30C1">
              <w:t>Номер обязателен, если указана хотя бы одна страна происхождения, отличающаяся от “</w:t>
            </w:r>
            <w:r w:rsidRPr="003F30C1">
              <w:rPr>
                <w:lang w:val="en-US"/>
              </w:rPr>
              <w:t>RU</w:t>
            </w:r>
            <w:r w:rsidRPr="003F30C1">
              <w:t>”, “</w:t>
            </w:r>
            <w:r w:rsidRPr="003F30C1">
              <w:rPr>
                <w:lang w:val="en-US"/>
              </w:rPr>
              <w:t>KZ</w:t>
            </w:r>
            <w:r w:rsidRPr="003F30C1">
              <w:t>”, “</w:t>
            </w:r>
            <w:r w:rsidRPr="003F30C1">
              <w:rPr>
                <w:lang w:val="en-US"/>
              </w:rPr>
              <w:t>BY</w:t>
            </w:r>
            <w:r w:rsidRPr="003F30C1">
              <w:t>”, “</w:t>
            </w:r>
            <w:r w:rsidRPr="003F30C1">
              <w:rPr>
                <w:lang w:val="en-US"/>
              </w:rPr>
              <w:t>AM</w:t>
            </w:r>
            <w:r w:rsidRPr="003F30C1">
              <w:t>”, “</w:t>
            </w:r>
            <w:r w:rsidRPr="003F30C1">
              <w:rPr>
                <w:lang w:val="en-US"/>
              </w:rPr>
              <w:t>KG</w:t>
            </w:r>
            <w:r w:rsidRPr="003F30C1">
              <w:t>” (Россия, Казахстан, Беларусь, Армения, Киргизия)</w:t>
            </w:r>
          </w:p>
        </w:tc>
      </w:tr>
    </w:tbl>
    <w:p w14:paraId="638E6FF3" w14:textId="77777777" w:rsidR="00C65FF2" w:rsidRDefault="00C65FF2" w:rsidP="002770C4">
      <w:pPr>
        <w:rPr>
          <w:rFonts w:eastAsia="SimSun"/>
        </w:rPr>
      </w:pPr>
    </w:p>
    <w:p w14:paraId="6A699A1C" w14:textId="77777777" w:rsidR="00C65FF2" w:rsidRDefault="00C65FF2" w:rsidP="00C65FF2">
      <w:pPr>
        <w:rPr>
          <w:rFonts w:eastAsia="SimSun"/>
        </w:rPr>
      </w:pPr>
      <w:r>
        <w:rPr>
          <w:rFonts w:eastAsia="SimSun"/>
        </w:rPr>
        <w:br w:type="page"/>
      </w:r>
    </w:p>
    <w:p w14:paraId="704A2665" w14:textId="5B71D058" w:rsidR="00882D34" w:rsidRPr="008E6831" w:rsidRDefault="008E40B1" w:rsidP="008E40B1">
      <w:pPr>
        <w:pStyle w:val="3"/>
      </w:pPr>
      <w:r>
        <w:rPr>
          <w:rFonts w:eastAsia="SimSun"/>
          <w:lang w:val="en-US"/>
        </w:rPr>
        <w:lastRenderedPageBreak/>
        <w:t>A</w:t>
      </w:r>
      <w:r w:rsidRPr="008E40B1">
        <w:rPr>
          <w:rFonts w:eastAsia="SimSun"/>
          <w:lang w:val="en-US"/>
        </w:rPr>
        <w:t xml:space="preserve">nnouncementForReturns </w:t>
      </w:r>
      <w:r w:rsidR="00882D34">
        <w:rPr>
          <w:rFonts w:eastAsia="SimSun"/>
          <w:lang w:val="en-US"/>
        </w:rPr>
        <w:t>(</w:t>
      </w:r>
      <w:r w:rsidR="00882D34">
        <w:rPr>
          <w:rFonts w:eastAsia="SimSun"/>
        </w:rPr>
        <w:t>Уведомление о возврате</w:t>
      </w:r>
      <w:r w:rsidR="008327A1">
        <w:rPr>
          <w:rFonts w:eastAsia="SimSun"/>
          <w:lang w:val="en-US"/>
        </w:rPr>
        <w:t xml:space="preserve"> - RETANN</w:t>
      </w:r>
      <w:r w:rsidR="00882D34">
        <w:rPr>
          <w:rFonts w:eastAsia="SimSun"/>
        </w:rPr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403"/>
        <w:gridCol w:w="2383"/>
        <w:gridCol w:w="1418"/>
        <w:gridCol w:w="1133"/>
        <w:gridCol w:w="1277"/>
        <w:gridCol w:w="2410"/>
      </w:tblGrid>
      <w:tr w:rsidR="002770C4" w14:paraId="344C491D" w14:textId="77777777" w:rsidTr="00C65FF2">
        <w:tc>
          <w:tcPr>
            <w:tcW w:w="1090" w:type="pct"/>
            <w:shd w:val="clear" w:color="auto" w:fill="F2F2F2" w:themeFill="background1" w:themeFillShade="F2"/>
          </w:tcPr>
          <w:p w14:paraId="67AFE50E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81" w:type="pct"/>
            <w:shd w:val="clear" w:color="auto" w:fill="F2F2F2" w:themeFill="background1" w:themeFillShade="F2"/>
          </w:tcPr>
          <w:p w14:paraId="61F3275F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483A46D2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EBBC1EC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040B808F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84FB129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770C4" w14:paraId="075DFAD6" w14:textId="77777777" w:rsidTr="00C65FF2">
        <w:trPr>
          <w:trHeight w:val="864"/>
        </w:trPr>
        <w:tc>
          <w:tcPr>
            <w:tcW w:w="1090" w:type="pct"/>
          </w:tcPr>
          <w:p w14:paraId="6D9DA17E" w14:textId="77777777" w:rsidR="00882D34" w:rsidRPr="00165FB9" w:rsidRDefault="00882D34" w:rsidP="003F30C1">
            <w:pPr>
              <w:spacing w:after="0" w:line="276" w:lineRule="auto"/>
            </w:pPr>
            <w:r>
              <w:rPr>
                <w:lang w:val="en-US"/>
              </w:rPr>
              <w:t>status</w:t>
            </w:r>
          </w:p>
        </w:tc>
        <w:tc>
          <w:tcPr>
            <w:tcW w:w="1081" w:type="pct"/>
          </w:tcPr>
          <w:p w14:paraId="5349554F" w14:textId="77777777" w:rsidR="00882D34" w:rsidRDefault="00882D34" w:rsidP="003F30C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заказа</w:t>
            </w:r>
          </w:p>
          <w:p w14:paraId="3F5A9F2D" w14:textId="77777777" w:rsidR="00C65FF2" w:rsidRPr="00CF29FE" w:rsidRDefault="00C65FF2" w:rsidP="003F30C1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12995545" w14:textId="77777777" w:rsidR="00882D34" w:rsidRPr="009E55A5" w:rsidRDefault="00C65FF2" w:rsidP="003F30C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643" w:type="pct"/>
          </w:tcPr>
          <w:p w14:paraId="1F68FC54" w14:textId="77777777" w:rsidR="00882D34" w:rsidRPr="00470F05" w:rsidRDefault="00882D34" w:rsidP="002770C4">
            <w:pPr>
              <w:spacing w:after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514" w:type="pct"/>
          </w:tcPr>
          <w:p w14:paraId="19A4E834" w14:textId="77777777" w:rsidR="00882D34" w:rsidRPr="009C60B1" w:rsidRDefault="00882D34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579" w:type="pct"/>
          </w:tcPr>
          <w:p w14:paraId="666CC384" w14:textId="77777777" w:rsidR="00882D34" w:rsidRPr="00C938C4" w:rsidRDefault="00C65FF2" w:rsidP="002770C4">
            <w:pPr>
              <w:spacing w:after="0" w:line="276" w:lineRule="auto"/>
              <w:jc w:val="center"/>
            </w:pPr>
            <w:r>
              <w:t>Н</w:t>
            </w:r>
            <w:r w:rsidR="00882D34">
              <w:t>К</w:t>
            </w:r>
          </w:p>
        </w:tc>
        <w:tc>
          <w:tcPr>
            <w:tcW w:w="1094" w:type="pct"/>
          </w:tcPr>
          <w:p w14:paraId="75959ABB" w14:textId="77777777" w:rsidR="00882D34" w:rsidRPr="003F30C1" w:rsidRDefault="00882D34" w:rsidP="003F30C1">
            <w:pPr>
              <w:spacing w:after="0" w:line="276" w:lineRule="auto"/>
              <w:rPr>
                <w:lang w:val="en-US"/>
              </w:rPr>
            </w:pPr>
            <w:r w:rsidRPr="003F30C1">
              <w:t xml:space="preserve">Код из справочника </w:t>
            </w:r>
            <w:hyperlink w:anchor="_RetannStatus" w:history="1">
              <w:r w:rsidRPr="003F30C1">
                <w:rPr>
                  <w:rStyle w:val="aff5"/>
                </w:rPr>
                <w:t>RetannStatus</w:t>
              </w:r>
            </w:hyperlink>
          </w:p>
        </w:tc>
      </w:tr>
      <w:tr w:rsidR="002770C4" w14:paraId="2A0166AA" w14:textId="77777777" w:rsidTr="00C65FF2">
        <w:trPr>
          <w:trHeight w:val="100"/>
        </w:trPr>
        <w:tc>
          <w:tcPr>
            <w:tcW w:w="1090" w:type="pct"/>
          </w:tcPr>
          <w:p w14:paraId="3B6CA3CE" w14:textId="77777777" w:rsidR="00882D34" w:rsidRPr="007F114E" w:rsidRDefault="00882D34" w:rsidP="003F30C1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1081" w:type="pct"/>
          </w:tcPr>
          <w:p w14:paraId="51D4FB4A" w14:textId="77777777" w:rsidR="00882D34" w:rsidRPr="00B20961" w:rsidRDefault="00882D34" w:rsidP="003F30C1">
            <w:pPr>
              <w:spacing w:after="0"/>
            </w:pPr>
            <w:r>
              <w:t>Идентификатор заказа</w:t>
            </w:r>
          </w:p>
        </w:tc>
        <w:tc>
          <w:tcPr>
            <w:tcW w:w="643" w:type="pct"/>
          </w:tcPr>
          <w:p w14:paraId="72B91D79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2AC91C2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7160A168" w14:textId="77777777" w:rsidR="00882D34" w:rsidRPr="008E6831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31CFC22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SelfEmployedInvoice" w:history="1">
              <w:r w:rsidRPr="003F30C1">
                <w:rPr>
                  <w:rStyle w:val="aff5"/>
                </w:rPr>
                <w:t>OriginOrder</w:t>
              </w:r>
            </w:hyperlink>
          </w:p>
        </w:tc>
      </w:tr>
      <w:tr w:rsidR="002770C4" w14:paraId="22468C93" w14:textId="77777777" w:rsidTr="00C65FF2">
        <w:trPr>
          <w:trHeight w:val="113"/>
        </w:trPr>
        <w:tc>
          <w:tcPr>
            <w:tcW w:w="1090" w:type="pct"/>
          </w:tcPr>
          <w:p w14:paraId="12CC5816" w14:textId="77777777" w:rsidR="00882D34" w:rsidRPr="002B7EBD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1081" w:type="pct"/>
          </w:tcPr>
          <w:p w14:paraId="445BECAE" w14:textId="77777777" w:rsidR="00882D34" w:rsidRPr="002B7EBD" w:rsidRDefault="00882D34" w:rsidP="003F30C1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643" w:type="pct"/>
          </w:tcPr>
          <w:p w14:paraId="15939AE4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AA9E1D6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4249B3BF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0817A89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="00516FCD"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770C4" w14:paraId="02460024" w14:textId="77777777" w:rsidTr="00C65FF2">
        <w:trPr>
          <w:trHeight w:val="137"/>
        </w:trPr>
        <w:tc>
          <w:tcPr>
            <w:tcW w:w="1090" w:type="pct"/>
          </w:tcPr>
          <w:p w14:paraId="078B9CBA" w14:textId="77777777" w:rsidR="00882D34" w:rsidRPr="007F114E" w:rsidRDefault="00882D34" w:rsidP="003F30C1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1081" w:type="pct"/>
          </w:tcPr>
          <w:p w14:paraId="12083D53" w14:textId="77777777" w:rsidR="00882D34" w:rsidRPr="00B20961" w:rsidRDefault="00882D34" w:rsidP="003F30C1">
            <w:pPr>
              <w:spacing w:after="0"/>
            </w:pPr>
            <w:r>
              <w:t>Идентификатор накладной</w:t>
            </w:r>
          </w:p>
        </w:tc>
        <w:tc>
          <w:tcPr>
            <w:tcW w:w="643" w:type="pct"/>
          </w:tcPr>
          <w:p w14:paraId="61256401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27A65CF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5CA0A22B" w14:textId="77777777" w:rsidR="00882D34" w:rsidRPr="00224C70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97A4216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="00516FCD"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770C4" w14:paraId="0F457A95" w14:textId="77777777" w:rsidTr="00C65FF2">
        <w:trPr>
          <w:trHeight w:val="138"/>
        </w:trPr>
        <w:tc>
          <w:tcPr>
            <w:tcW w:w="1090" w:type="pct"/>
          </w:tcPr>
          <w:p w14:paraId="528016C1" w14:textId="77777777" w:rsidR="00882D34" w:rsidRPr="007F114E" w:rsidRDefault="00882D34" w:rsidP="003F30C1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receivingIdentificator</w:t>
            </w:r>
          </w:p>
        </w:tc>
        <w:tc>
          <w:tcPr>
            <w:tcW w:w="1081" w:type="pct"/>
          </w:tcPr>
          <w:p w14:paraId="16F5D45E" w14:textId="77777777" w:rsidR="00882D34" w:rsidRPr="00B20961" w:rsidRDefault="00882D34" w:rsidP="003F30C1">
            <w:pPr>
              <w:spacing w:after="0"/>
            </w:pPr>
            <w:r>
              <w:t>Идентификатор уведомления о приемке</w:t>
            </w:r>
          </w:p>
        </w:tc>
        <w:tc>
          <w:tcPr>
            <w:tcW w:w="643" w:type="pct"/>
          </w:tcPr>
          <w:p w14:paraId="6FE0D3FE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F3199CE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4CE64848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6FC0D5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="00516FCD"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770C4" w14:paraId="09FB9F7F" w14:textId="77777777" w:rsidTr="00C65FF2">
        <w:trPr>
          <w:trHeight w:val="113"/>
        </w:trPr>
        <w:tc>
          <w:tcPr>
            <w:tcW w:w="1090" w:type="pct"/>
          </w:tcPr>
          <w:p w14:paraId="777C5960" w14:textId="77777777" w:rsidR="00882D34" w:rsidRPr="00534FD8" w:rsidRDefault="00882D34" w:rsidP="003F30C1">
            <w:pPr>
              <w:spacing w:after="0"/>
            </w:pPr>
            <w:r w:rsidRPr="008E6831">
              <w:t>invoiceIdentificator</w:t>
            </w:r>
          </w:p>
        </w:tc>
        <w:tc>
          <w:tcPr>
            <w:tcW w:w="1081" w:type="pct"/>
          </w:tcPr>
          <w:p w14:paraId="787DC15E" w14:textId="77777777" w:rsidR="00882D34" w:rsidRPr="00534FD8" w:rsidRDefault="00882D34" w:rsidP="003F30C1">
            <w:pPr>
              <w:spacing w:after="0"/>
            </w:pPr>
            <w:r>
              <w:t>Идентификатор счёта-фактуры</w:t>
            </w:r>
          </w:p>
        </w:tc>
        <w:tc>
          <w:tcPr>
            <w:tcW w:w="643" w:type="pct"/>
          </w:tcPr>
          <w:p w14:paraId="0B7018FB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67B02F6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182D96E6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802AEE0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="00516FCD"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770C4" w14:paraId="7E6BD6AF" w14:textId="77777777" w:rsidTr="00C65FF2">
        <w:trPr>
          <w:trHeight w:val="125"/>
        </w:trPr>
        <w:tc>
          <w:tcPr>
            <w:tcW w:w="1090" w:type="pct"/>
          </w:tcPr>
          <w:p w14:paraId="15226FA1" w14:textId="77777777" w:rsidR="00882D34" w:rsidRPr="00AE64FC" w:rsidRDefault="00882D34" w:rsidP="003F30C1">
            <w:pPr>
              <w:spacing w:after="0"/>
            </w:pPr>
            <w:r>
              <w:rPr>
                <w:lang w:val="en-US"/>
              </w:rPr>
              <w:t>seller</w:t>
            </w:r>
          </w:p>
        </w:tc>
        <w:tc>
          <w:tcPr>
            <w:tcW w:w="1081" w:type="pct"/>
          </w:tcPr>
          <w:p w14:paraId="65213892" w14:textId="77777777" w:rsidR="00882D34" w:rsidRPr="0032063A" w:rsidRDefault="00882D34" w:rsidP="003F30C1">
            <w:pPr>
              <w:spacing w:after="0"/>
            </w:pPr>
            <w:r>
              <w:t>Продавец (поставщик)</w:t>
            </w:r>
          </w:p>
        </w:tc>
        <w:tc>
          <w:tcPr>
            <w:tcW w:w="643" w:type="pct"/>
          </w:tcPr>
          <w:p w14:paraId="46842503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68CB41D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6EE69612" w14:textId="77777777" w:rsidR="00882D34" w:rsidRDefault="00882D34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1F183311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2770C4" w14:paraId="4CAF8FB9" w14:textId="77777777" w:rsidTr="00C65FF2">
        <w:trPr>
          <w:trHeight w:val="131"/>
        </w:trPr>
        <w:tc>
          <w:tcPr>
            <w:tcW w:w="1090" w:type="pct"/>
          </w:tcPr>
          <w:p w14:paraId="0A17EAAB" w14:textId="77777777" w:rsidR="00882D34" w:rsidRPr="00974A9D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1081" w:type="pct"/>
          </w:tcPr>
          <w:p w14:paraId="52925599" w14:textId="77777777" w:rsidR="00882D34" w:rsidRPr="00974A9D" w:rsidRDefault="00882D34" w:rsidP="003F30C1">
            <w:pPr>
              <w:spacing w:after="0"/>
            </w:pPr>
            <w:r>
              <w:t>Покупатель</w:t>
            </w:r>
          </w:p>
        </w:tc>
        <w:tc>
          <w:tcPr>
            <w:tcW w:w="643" w:type="pct"/>
          </w:tcPr>
          <w:p w14:paraId="52EAA041" w14:textId="77777777" w:rsidR="00882D34" w:rsidRDefault="00882D34" w:rsidP="002770C4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0E12B702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7F036F96" w14:textId="77777777" w:rsidR="00882D34" w:rsidRPr="0032063A" w:rsidRDefault="00882D34" w:rsidP="002770C4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41DCBF9C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2770C4" w14:paraId="1F2F3C4E" w14:textId="77777777" w:rsidTr="00C65FF2">
        <w:trPr>
          <w:trHeight w:val="118"/>
        </w:trPr>
        <w:tc>
          <w:tcPr>
            <w:tcW w:w="1090" w:type="pct"/>
          </w:tcPr>
          <w:p w14:paraId="06299410" w14:textId="77777777" w:rsidR="00882D34" w:rsidRPr="00974A9D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1081" w:type="pct"/>
          </w:tcPr>
          <w:p w14:paraId="0421D3DA" w14:textId="77777777" w:rsidR="00882D34" w:rsidRPr="00E30065" w:rsidRDefault="00882D34" w:rsidP="003F30C1">
            <w:pPr>
              <w:spacing w:after="0"/>
              <w:rPr>
                <w:lang w:val="en-US"/>
              </w:rPr>
            </w:pPr>
            <w:r>
              <w:t>Получатель счета</w:t>
            </w:r>
          </w:p>
        </w:tc>
        <w:tc>
          <w:tcPr>
            <w:tcW w:w="643" w:type="pct"/>
          </w:tcPr>
          <w:p w14:paraId="20C901DA" w14:textId="77777777" w:rsidR="00882D34" w:rsidRPr="00974A9D" w:rsidRDefault="00882D34" w:rsidP="002770C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</w:tcPr>
          <w:p w14:paraId="5A58CFC0" w14:textId="77777777" w:rsidR="00882D34" w:rsidRDefault="00882D34" w:rsidP="002770C4">
            <w:pPr>
              <w:spacing w:after="0"/>
              <w:jc w:val="center"/>
            </w:pPr>
          </w:p>
        </w:tc>
        <w:tc>
          <w:tcPr>
            <w:tcW w:w="579" w:type="pct"/>
          </w:tcPr>
          <w:p w14:paraId="1C26E480" w14:textId="77777777" w:rsidR="00882D34" w:rsidRPr="00974A9D" w:rsidRDefault="00882D34" w:rsidP="002770C4">
            <w:pPr>
              <w:spacing w:after="0"/>
              <w:jc w:val="center"/>
            </w:pPr>
            <w:r w:rsidRPr="008E2523">
              <w:t>Н</w:t>
            </w:r>
          </w:p>
        </w:tc>
        <w:tc>
          <w:tcPr>
            <w:tcW w:w="1094" w:type="pct"/>
          </w:tcPr>
          <w:p w14:paraId="1B18BD9F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2770C4" w14:paraId="12C6F22E" w14:textId="77777777" w:rsidTr="00C65FF2">
        <w:trPr>
          <w:trHeight w:val="138"/>
        </w:trPr>
        <w:tc>
          <w:tcPr>
            <w:tcW w:w="1090" w:type="pct"/>
          </w:tcPr>
          <w:p w14:paraId="72293102" w14:textId="77777777" w:rsidR="00882D34" w:rsidRPr="004C4339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1081" w:type="pct"/>
          </w:tcPr>
          <w:p w14:paraId="314A0E2B" w14:textId="77777777" w:rsidR="00882D34" w:rsidRDefault="00882D34" w:rsidP="003F30C1">
            <w:pPr>
              <w:spacing w:after="0"/>
            </w:pPr>
            <w:r>
              <w:t xml:space="preserve">Информация </w:t>
            </w:r>
            <w:r w:rsidRPr="000F4745">
              <w:t>о поставке</w:t>
            </w:r>
          </w:p>
        </w:tc>
        <w:tc>
          <w:tcPr>
            <w:tcW w:w="643" w:type="pct"/>
          </w:tcPr>
          <w:p w14:paraId="010E4571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B8AADE9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323E7D6B" w14:textId="77777777" w:rsidR="00882D34" w:rsidRPr="00AF47F1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25E3293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DeliveryInfo_6" w:history="1">
              <w:r w:rsidR="00516FCD" w:rsidRPr="003F30C1">
                <w:rPr>
                  <w:rStyle w:val="aff5"/>
                </w:rPr>
                <w:t>DeliveryInfo</w:t>
              </w:r>
            </w:hyperlink>
          </w:p>
        </w:tc>
      </w:tr>
      <w:tr w:rsidR="002770C4" w14:paraId="06705D08" w14:textId="77777777" w:rsidTr="00C65FF2">
        <w:tc>
          <w:tcPr>
            <w:tcW w:w="1090" w:type="pct"/>
          </w:tcPr>
          <w:p w14:paraId="75459674" w14:textId="77777777" w:rsidR="00882D34" w:rsidRPr="00FF1697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81" w:type="pct"/>
          </w:tcPr>
          <w:p w14:paraId="09A9CA21" w14:textId="77777777" w:rsidR="00882D34" w:rsidRPr="00FF1697" w:rsidRDefault="00882D34" w:rsidP="003F30C1">
            <w:pPr>
              <w:spacing w:after="0"/>
            </w:pPr>
            <w:r>
              <w:t>Те</w:t>
            </w:r>
            <w:r w:rsidR="00D17135">
              <w:t>к</w:t>
            </w:r>
            <w:r>
              <w:t>стовый комментарий</w:t>
            </w:r>
          </w:p>
        </w:tc>
        <w:tc>
          <w:tcPr>
            <w:tcW w:w="643" w:type="pct"/>
          </w:tcPr>
          <w:p w14:paraId="51BC17F3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7EF9574" w14:textId="77777777" w:rsidR="00882D34" w:rsidRDefault="00882D34" w:rsidP="002770C4">
            <w:pPr>
              <w:spacing w:after="0"/>
              <w:jc w:val="center"/>
            </w:pPr>
            <w:r>
              <w:t>Т(1-512)</w:t>
            </w:r>
          </w:p>
        </w:tc>
        <w:tc>
          <w:tcPr>
            <w:tcW w:w="579" w:type="pct"/>
          </w:tcPr>
          <w:p w14:paraId="7D454440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5584588" w14:textId="77777777" w:rsidR="00882D34" w:rsidRPr="003F30C1" w:rsidRDefault="00882D34" w:rsidP="003F30C1">
            <w:pPr>
              <w:spacing w:after="0"/>
            </w:pPr>
          </w:p>
        </w:tc>
      </w:tr>
      <w:tr w:rsidR="002770C4" w14:paraId="6CE52E6C" w14:textId="77777777" w:rsidTr="00C65FF2">
        <w:tc>
          <w:tcPr>
            <w:tcW w:w="1090" w:type="pct"/>
          </w:tcPr>
          <w:p w14:paraId="1FADC198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1081" w:type="pct"/>
          </w:tcPr>
          <w:p w14:paraId="67E894D8" w14:textId="77777777" w:rsidR="00882D34" w:rsidRDefault="00882D34" w:rsidP="003F30C1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643" w:type="pct"/>
          </w:tcPr>
          <w:p w14:paraId="60A31E40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CCC59C9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769D5A5E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DA0CD00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s_6" w:history="1">
              <w:r w:rsidR="00516FCD" w:rsidRPr="003F30C1">
                <w:rPr>
                  <w:rStyle w:val="aff5"/>
                </w:rPr>
                <w:t>LineItems</w:t>
              </w:r>
            </w:hyperlink>
          </w:p>
        </w:tc>
      </w:tr>
    </w:tbl>
    <w:p w14:paraId="2F32D2A2" w14:textId="77777777" w:rsidR="003F30C1" w:rsidRPr="00252524" w:rsidRDefault="003F30C1" w:rsidP="003F30C1">
      <w:pPr>
        <w:rPr>
          <w:rFonts w:asciiTheme="majorHAnsi" w:eastAsiaTheme="majorEastAsia" w:hAnsiTheme="majorHAnsi" w:cstheme="majorBidi"/>
          <w:color w:val="000000" w:themeColor="text1"/>
        </w:rPr>
      </w:pPr>
      <w:bookmarkStart w:id="1003" w:name="_DeliveryInfo_6"/>
      <w:bookmarkEnd w:id="1003"/>
      <w:r w:rsidRPr="00252524">
        <w:br w:type="page"/>
      </w:r>
    </w:p>
    <w:p w14:paraId="4BC74BD2" w14:textId="77777777" w:rsidR="00882D34" w:rsidRPr="002770C4" w:rsidRDefault="00882D34" w:rsidP="005379BF">
      <w:pPr>
        <w:pStyle w:val="4"/>
        <w:rPr>
          <w:i w:val="0"/>
          <w:lang w:val="en-US"/>
        </w:rPr>
      </w:pPr>
      <w:r w:rsidRPr="002770C4">
        <w:rPr>
          <w:i w:val="0"/>
          <w:lang w:val="en-US"/>
        </w:rPr>
        <w:lastRenderedPageBreak/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410"/>
        <w:gridCol w:w="1418"/>
        <w:gridCol w:w="1131"/>
        <w:gridCol w:w="1274"/>
        <w:gridCol w:w="2412"/>
      </w:tblGrid>
      <w:tr w:rsidR="002770C4" w14:paraId="7F7E409A" w14:textId="77777777" w:rsidTr="00C65FF2">
        <w:tc>
          <w:tcPr>
            <w:tcW w:w="1079" w:type="pct"/>
            <w:shd w:val="clear" w:color="auto" w:fill="F2F2F2" w:themeFill="background1" w:themeFillShade="F2"/>
          </w:tcPr>
          <w:p w14:paraId="37B48F41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24E893E5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097E8585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55D5042D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680E096A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7D8C03E4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770C4" w14:paraId="47E87D6E" w14:textId="77777777" w:rsidTr="00C65FF2">
        <w:trPr>
          <w:trHeight w:val="325"/>
        </w:trPr>
        <w:tc>
          <w:tcPr>
            <w:tcW w:w="1079" w:type="pct"/>
          </w:tcPr>
          <w:p w14:paraId="29816109" w14:textId="77777777" w:rsidR="00882D34" w:rsidRPr="00974A9D" w:rsidRDefault="00882D34" w:rsidP="003F30C1">
            <w:pPr>
              <w:spacing w:after="0" w:line="276" w:lineRule="auto"/>
              <w:rPr>
                <w:lang w:val="en-US"/>
              </w:rPr>
            </w:pPr>
            <w:r w:rsidRPr="00B43B20">
              <w:rPr>
                <w:lang w:val="en-US"/>
              </w:rPr>
              <w:t>deliveryDate</w:t>
            </w:r>
          </w:p>
        </w:tc>
        <w:tc>
          <w:tcPr>
            <w:tcW w:w="1093" w:type="pct"/>
          </w:tcPr>
          <w:p w14:paraId="6374714E" w14:textId="77777777" w:rsidR="00882D34" w:rsidRPr="00C7733D" w:rsidRDefault="00882D34" w:rsidP="003F30C1">
            <w:pPr>
              <w:spacing w:after="0"/>
            </w:pPr>
            <w:r w:rsidRPr="00B43B20">
              <w:t>Дата доставки возвращаемого товара</w:t>
            </w:r>
          </w:p>
        </w:tc>
        <w:tc>
          <w:tcPr>
            <w:tcW w:w="643" w:type="pct"/>
          </w:tcPr>
          <w:p w14:paraId="052BB1C7" w14:textId="77777777" w:rsidR="00882D34" w:rsidRDefault="00882D34" w:rsidP="002770C4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784FDD1B" w14:textId="77777777" w:rsidR="00882D34" w:rsidRPr="00C73FBB" w:rsidRDefault="00882D34" w:rsidP="002770C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2AE24F65" w14:textId="77777777" w:rsidR="00882D34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70C8F76" w14:textId="77777777" w:rsidR="00882D34" w:rsidRPr="003F30C1" w:rsidRDefault="00882D34" w:rsidP="003F30C1">
            <w:pPr>
              <w:spacing w:after="0" w:line="276" w:lineRule="auto"/>
            </w:pPr>
          </w:p>
        </w:tc>
      </w:tr>
      <w:tr w:rsidR="002770C4" w14:paraId="1417B77D" w14:textId="77777777" w:rsidTr="00C65FF2">
        <w:tc>
          <w:tcPr>
            <w:tcW w:w="1079" w:type="pct"/>
          </w:tcPr>
          <w:p w14:paraId="3D20BD74" w14:textId="77777777" w:rsidR="00882D34" w:rsidRDefault="00882D34" w:rsidP="003F30C1">
            <w:pPr>
              <w:spacing w:after="0"/>
              <w:rPr>
                <w:lang w:val="en-US"/>
              </w:rPr>
            </w:pPr>
            <w:r w:rsidRPr="00B43B20">
              <w:rPr>
                <w:lang w:val="en-US"/>
              </w:rPr>
              <w:t>availabilityDate</w:t>
            </w:r>
          </w:p>
        </w:tc>
        <w:tc>
          <w:tcPr>
            <w:tcW w:w="1093" w:type="pct"/>
          </w:tcPr>
          <w:p w14:paraId="2C10D279" w14:textId="77777777" w:rsidR="00882D34" w:rsidRPr="00270A4E" w:rsidRDefault="00882D34" w:rsidP="003F30C1">
            <w:pPr>
              <w:tabs>
                <w:tab w:val="left" w:pos="826"/>
              </w:tabs>
              <w:spacing w:after="0"/>
            </w:pPr>
            <w:r w:rsidRPr="00B43B20">
              <w:t>Дата, до которой сеть будет хранить у себя непринятый товар</w:t>
            </w:r>
          </w:p>
        </w:tc>
        <w:tc>
          <w:tcPr>
            <w:tcW w:w="643" w:type="pct"/>
          </w:tcPr>
          <w:p w14:paraId="1C6742CD" w14:textId="77777777" w:rsidR="00882D34" w:rsidRDefault="00882D34" w:rsidP="002770C4">
            <w:pPr>
              <w:spacing w:after="0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407A79F4" w14:textId="77777777" w:rsidR="00882D34" w:rsidRDefault="00882D34" w:rsidP="002770C4">
            <w:pPr>
              <w:spacing w:after="0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35A56A6C" w14:textId="77777777" w:rsidR="00882D34" w:rsidRDefault="00882D34" w:rsidP="002770C4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5F0707A" w14:textId="77777777" w:rsidR="00882D34" w:rsidRPr="003F30C1" w:rsidRDefault="00882D34" w:rsidP="003F30C1">
            <w:pPr>
              <w:spacing w:after="0"/>
            </w:pPr>
          </w:p>
        </w:tc>
      </w:tr>
      <w:tr w:rsidR="002770C4" w14:paraId="275FC0CB" w14:textId="77777777" w:rsidTr="00C65FF2">
        <w:tc>
          <w:tcPr>
            <w:tcW w:w="1079" w:type="pct"/>
          </w:tcPr>
          <w:p w14:paraId="6CE6EE9B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1093" w:type="pct"/>
          </w:tcPr>
          <w:p w14:paraId="725C92FD" w14:textId="77777777" w:rsidR="00882D34" w:rsidRPr="00E30065" w:rsidRDefault="00882D34" w:rsidP="003F30C1">
            <w:pPr>
              <w:spacing w:after="0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643" w:type="pct"/>
          </w:tcPr>
          <w:p w14:paraId="647FD64A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174CC1C2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76B1E007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0EC615C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2770C4" w14:paraId="61CA8C32" w14:textId="77777777" w:rsidTr="00C65FF2">
        <w:tc>
          <w:tcPr>
            <w:tcW w:w="1079" w:type="pct"/>
          </w:tcPr>
          <w:p w14:paraId="1F73F255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93" w:type="pct"/>
          </w:tcPr>
          <w:p w14:paraId="3E245E67" w14:textId="77777777" w:rsidR="00882D34" w:rsidRPr="00E30065" w:rsidRDefault="00882D34" w:rsidP="003F30C1">
            <w:pPr>
              <w:spacing w:after="0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  <w:r w:rsidRPr="003A3D1C">
              <w:t>.</w:t>
            </w:r>
          </w:p>
        </w:tc>
        <w:tc>
          <w:tcPr>
            <w:tcW w:w="643" w:type="pct"/>
          </w:tcPr>
          <w:p w14:paraId="14465FC0" w14:textId="77777777" w:rsidR="00882D34" w:rsidRDefault="00882D34" w:rsidP="002770C4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6AD4036B" w14:textId="77777777" w:rsidR="00882D34" w:rsidRDefault="00882D34" w:rsidP="002770C4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62940253" w14:textId="77777777" w:rsidR="00882D34" w:rsidRPr="00C73FBB" w:rsidRDefault="00882D34" w:rsidP="002770C4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32A1DEA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="00516FCD" w:rsidRPr="003F30C1">
                <w:rPr>
                  <w:rStyle w:val="aff5"/>
                </w:rPr>
                <w:t>Contractor</w:t>
              </w:r>
            </w:hyperlink>
          </w:p>
        </w:tc>
      </w:tr>
      <w:tr w:rsidR="00EB1F0C" w14:paraId="51B22D37" w14:textId="77777777" w:rsidTr="00C65FF2">
        <w:tc>
          <w:tcPr>
            <w:tcW w:w="1079" w:type="pct"/>
          </w:tcPr>
          <w:p w14:paraId="32715379" w14:textId="77777777" w:rsidR="00EB1F0C" w:rsidRPr="008035A8" w:rsidRDefault="00EB1F0C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93" w:type="pct"/>
          </w:tcPr>
          <w:p w14:paraId="409C25B8" w14:textId="77777777" w:rsidR="00EB1F0C" w:rsidRPr="00E30065" w:rsidRDefault="00EB1F0C" w:rsidP="003F30C1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643" w:type="pct"/>
          </w:tcPr>
          <w:p w14:paraId="415FD8BD" w14:textId="77777777" w:rsidR="00EB1F0C" w:rsidRDefault="00EB1F0C" w:rsidP="00EB1F0C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150A9CC9" w14:textId="77777777" w:rsidR="00EB1F0C" w:rsidRDefault="00EB1F0C" w:rsidP="00EB1F0C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32D817E" w14:textId="77777777" w:rsidR="00EB1F0C" w:rsidRPr="00C73FBB" w:rsidRDefault="00EB1F0C" w:rsidP="00EB1F0C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3CD9AA3" w14:textId="77777777" w:rsidR="00EB1F0C" w:rsidRPr="003F30C1" w:rsidRDefault="00EB1F0C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C65FF2" w:rsidRPr="00B95F18" w14:paraId="7E7D73B3" w14:textId="77777777" w:rsidTr="00C65FF2">
        <w:tc>
          <w:tcPr>
            <w:tcW w:w="1079" w:type="pct"/>
          </w:tcPr>
          <w:p w14:paraId="3B7D7431" w14:textId="77777777" w:rsidR="00C65FF2" w:rsidRPr="00704076" w:rsidRDefault="00C65FF2" w:rsidP="003F30C1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93" w:type="pct"/>
          </w:tcPr>
          <w:p w14:paraId="56DF5424" w14:textId="77777777" w:rsidR="00C65FF2" w:rsidRDefault="00C65FF2" w:rsidP="003F30C1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643" w:type="pct"/>
          </w:tcPr>
          <w:p w14:paraId="50ABC8D6" w14:textId="77777777" w:rsidR="00C65FF2" w:rsidRDefault="00C65FF2" w:rsidP="00C65FF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694498D3" w14:textId="77777777" w:rsidR="00C65FF2" w:rsidRDefault="00C65FF2" w:rsidP="00C65FF2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07A7C3C0" w14:textId="77777777" w:rsidR="00C65FF2" w:rsidRDefault="00C65FF2" w:rsidP="00C65FF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A0D6235" w14:textId="77777777" w:rsidR="00C65FF2" w:rsidRPr="003F30C1" w:rsidRDefault="00C65FF2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</w:tbl>
    <w:p w14:paraId="2DCCA22C" w14:textId="77777777" w:rsidR="00882D34" w:rsidRPr="002770C4" w:rsidRDefault="00882D34" w:rsidP="005379BF">
      <w:pPr>
        <w:pStyle w:val="4"/>
        <w:rPr>
          <w:i w:val="0"/>
        </w:rPr>
      </w:pPr>
      <w:bookmarkStart w:id="1004" w:name="_LineItems_6"/>
      <w:bookmarkEnd w:id="1004"/>
      <w:r w:rsidRPr="002770C4">
        <w:rPr>
          <w:i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350"/>
        <w:gridCol w:w="1506"/>
        <w:gridCol w:w="983"/>
        <w:gridCol w:w="1393"/>
        <w:gridCol w:w="2412"/>
      </w:tblGrid>
      <w:tr w:rsidR="00B23BD3" w14:paraId="5F63633F" w14:textId="77777777" w:rsidTr="003F30C1">
        <w:tc>
          <w:tcPr>
            <w:tcW w:w="1079" w:type="pct"/>
            <w:shd w:val="clear" w:color="auto" w:fill="F2F2F2" w:themeFill="background1" w:themeFillShade="F2"/>
          </w:tcPr>
          <w:p w14:paraId="1E764D79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66" w:type="pct"/>
            <w:shd w:val="clear" w:color="auto" w:fill="F2F2F2" w:themeFill="background1" w:themeFillShade="F2"/>
          </w:tcPr>
          <w:p w14:paraId="3B86EC7B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83" w:type="pct"/>
            <w:shd w:val="clear" w:color="auto" w:fill="F2F2F2" w:themeFill="background1" w:themeFillShade="F2"/>
          </w:tcPr>
          <w:p w14:paraId="422AF623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46" w:type="pct"/>
            <w:shd w:val="clear" w:color="auto" w:fill="F2F2F2" w:themeFill="background1" w:themeFillShade="F2"/>
          </w:tcPr>
          <w:p w14:paraId="05317330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32" w:type="pct"/>
            <w:shd w:val="clear" w:color="auto" w:fill="F2F2F2" w:themeFill="background1" w:themeFillShade="F2"/>
          </w:tcPr>
          <w:p w14:paraId="551C9D14" w14:textId="77777777" w:rsidR="00882D34" w:rsidRDefault="00B23BD3" w:rsidP="003F30C1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5C2DB49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B23BD3" w14:paraId="68433E0D" w14:textId="77777777" w:rsidTr="003F30C1">
        <w:tc>
          <w:tcPr>
            <w:tcW w:w="1079" w:type="pct"/>
          </w:tcPr>
          <w:p w14:paraId="02E35F07" w14:textId="77777777" w:rsidR="00882D34" w:rsidRPr="007525DB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66" w:type="pct"/>
          </w:tcPr>
          <w:p w14:paraId="67C13BAC" w14:textId="77777777" w:rsidR="00882D34" w:rsidRPr="00EF13B1" w:rsidRDefault="00882D34" w:rsidP="003F30C1">
            <w:pPr>
              <w:spacing w:after="0"/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683" w:type="pct"/>
          </w:tcPr>
          <w:p w14:paraId="7B1B3529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5DD36A84" w14:textId="77777777" w:rsidR="00882D34" w:rsidRPr="00C73FBB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632" w:type="pct"/>
          </w:tcPr>
          <w:p w14:paraId="12AA3720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711930E" w14:textId="77777777" w:rsidR="00882D34" w:rsidRPr="003F30C1" w:rsidRDefault="00882D34" w:rsidP="003F30C1">
            <w:pPr>
              <w:spacing w:after="0"/>
            </w:pPr>
          </w:p>
        </w:tc>
      </w:tr>
      <w:tr w:rsidR="00B23BD3" w14:paraId="0F9040D3" w14:textId="77777777" w:rsidTr="003F30C1">
        <w:tc>
          <w:tcPr>
            <w:tcW w:w="1079" w:type="pct"/>
          </w:tcPr>
          <w:p w14:paraId="76B05AE0" w14:textId="77777777" w:rsidR="00882D34" w:rsidRPr="004C4339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66" w:type="pct"/>
          </w:tcPr>
          <w:p w14:paraId="669B41A1" w14:textId="77777777" w:rsidR="00882D34" w:rsidRPr="00BD7D27" w:rsidRDefault="00882D34" w:rsidP="003F30C1">
            <w:pPr>
              <w:spacing w:after="0"/>
            </w:pPr>
            <w:r>
              <w:t>Товарная позиция</w:t>
            </w:r>
          </w:p>
        </w:tc>
        <w:tc>
          <w:tcPr>
            <w:tcW w:w="683" w:type="pct"/>
          </w:tcPr>
          <w:p w14:paraId="6D3199DF" w14:textId="77777777" w:rsidR="00882D34" w:rsidRDefault="00882D34" w:rsidP="00B23BD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46" w:type="pct"/>
          </w:tcPr>
          <w:p w14:paraId="22E8FECB" w14:textId="77777777" w:rsidR="00882D34" w:rsidRPr="00C73FBB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632" w:type="pct"/>
          </w:tcPr>
          <w:p w14:paraId="5F83721C" w14:textId="77777777" w:rsidR="00882D34" w:rsidRDefault="00882D34" w:rsidP="00B23BD3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50BD7722" w14:textId="77777777" w:rsidR="00882D34" w:rsidRPr="003F30C1" w:rsidRDefault="00882D34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_9" w:history="1">
              <w:r w:rsidR="00516FCD" w:rsidRPr="003F30C1">
                <w:rPr>
                  <w:rStyle w:val="aff5"/>
                </w:rPr>
                <w:t>LineItem</w:t>
              </w:r>
            </w:hyperlink>
          </w:p>
        </w:tc>
      </w:tr>
      <w:tr w:rsidR="00C65FF2" w14:paraId="6240FB47" w14:textId="77777777" w:rsidTr="003F30C1">
        <w:tc>
          <w:tcPr>
            <w:tcW w:w="1079" w:type="pct"/>
          </w:tcPr>
          <w:p w14:paraId="2C13A097" w14:textId="77777777" w:rsidR="00C65FF2" w:rsidRPr="008035A8" w:rsidRDefault="00C65FF2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1066" w:type="pct"/>
          </w:tcPr>
          <w:p w14:paraId="080494B4" w14:textId="77777777" w:rsidR="00C65FF2" w:rsidRDefault="00C65FF2" w:rsidP="003F30C1">
            <w:pPr>
              <w:spacing w:after="0"/>
            </w:pPr>
            <w:r>
              <w:t>Общая сумма без НДС по всем товарным позициям</w:t>
            </w:r>
          </w:p>
        </w:tc>
        <w:tc>
          <w:tcPr>
            <w:tcW w:w="683" w:type="pct"/>
          </w:tcPr>
          <w:p w14:paraId="32C97AAF" w14:textId="77777777" w:rsidR="00C65FF2" w:rsidRDefault="00C65FF2" w:rsidP="00C65FF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76745560" w14:textId="77777777" w:rsidR="00C65FF2" w:rsidRDefault="00C65FF2" w:rsidP="00C65FF2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67FC40DA" w14:textId="77777777" w:rsidR="00C65FF2" w:rsidRPr="00C73FBB" w:rsidRDefault="00C65FF2" w:rsidP="00C65FF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350EA7F" w14:textId="77777777" w:rsidR="00C65FF2" w:rsidRPr="003F30C1" w:rsidRDefault="00C65FF2" w:rsidP="003F30C1">
            <w:pPr>
              <w:spacing w:after="0" w:line="276" w:lineRule="auto"/>
              <w:rPr>
                <w:highlight w:val="yellow"/>
              </w:rPr>
            </w:pPr>
          </w:p>
        </w:tc>
      </w:tr>
      <w:tr w:rsidR="00C65FF2" w14:paraId="26AAF9DF" w14:textId="77777777" w:rsidTr="003F30C1">
        <w:tc>
          <w:tcPr>
            <w:tcW w:w="1079" w:type="pct"/>
          </w:tcPr>
          <w:p w14:paraId="71F4B745" w14:textId="77777777" w:rsidR="00C65FF2" w:rsidRDefault="00C65FF2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66" w:type="pct"/>
          </w:tcPr>
          <w:p w14:paraId="5427C229" w14:textId="77777777" w:rsidR="00C65FF2" w:rsidRPr="00E544E3" w:rsidRDefault="00C65FF2" w:rsidP="003F30C1">
            <w:pPr>
              <w:spacing w:after="0"/>
              <w:rPr>
                <w:rFonts w:ascii="Calibri" w:hAnsi="Calibri" w:cs="Calibri"/>
                <w:color w:val="000000"/>
                <w:sz w:val="18"/>
                <w:szCs w:val="20"/>
              </w:rPr>
            </w:pPr>
            <w:r>
              <w:t>Общая сумма НДС по всем товарным позициям</w:t>
            </w:r>
          </w:p>
        </w:tc>
        <w:tc>
          <w:tcPr>
            <w:tcW w:w="683" w:type="pct"/>
          </w:tcPr>
          <w:p w14:paraId="14506E8C" w14:textId="77777777" w:rsidR="00C65FF2" w:rsidRDefault="00C65FF2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6CADA78E" w14:textId="77777777" w:rsidR="00C65FF2" w:rsidRDefault="00C65FF2" w:rsidP="00C65FF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5D01E35A" w14:textId="77777777" w:rsidR="00C65FF2" w:rsidRDefault="00C65FF2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7BDBC6" w14:textId="77777777" w:rsidR="00C65FF2" w:rsidRPr="003F30C1" w:rsidRDefault="00C65FF2" w:rsidP="003F30C1">
            <w:pPr>
              <w:spacing w:after="0"/>
              <w:rPr>
                <w:highlight w:val="yellow"/>
              </w:rPr>
            </w:pPr>
          </w:p>
        </w:tc>
      </w:tr>
      <w:tr w:rsidR="00C65FF2" w14:paraId="7DE62D2B" w14:textId="77777777" w:rsidTr="003F30C1">
        <w:tc>
          <w:tcPr>
            <w:tcW w:w="1079" w:type="pct"/>
          </w:tcPr>
          <w:p w14:paraId="0840A9AC" w14:textId="77777777" w:rsidR="00C65FF2" w:rsidRPr="00E23DA2" w:rsidRDefault="00C65FF2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66" w:type="pct"/>
          </w:tcPr>
          <w:p w14:paraId="33B9CDCD" w14:textId="77777777" w:rsidR="00C65FF2" w:rsidRPr="002822BC" w:rsidRDefault="00C65FF2" w:rsidP="003F30C1">
            <w:pPr>
              <w:spacing w:after="0"/>
            </w:pPr>
            <w:r>
              <w:t>Общая сумма с НДС по всем товарным позициям</w:t>
            </w:r>
          </w:p>
        </w:tc>
        <w:tc>
          <w:tcPr>
            <w:tcW w:w="683" w:type="pct"/>
          </w:tcPr>
          <w:p w14:paraId="7A1912A7" w14:textId="77777777" w:rsidR="00C65FF2" w:rsidRDefault="00C65FF2" w:rsidP="00C65FF2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2EED8110" w14:textId="77777777" w:rsidR="00C65FF2" w:rsidRDefault="00C65FF2" w:rsidP="00C65FF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687D07F8" w14:textId="77777777" w:rsidR="00C65FF2" w:rsidRDefault="00C65FF2" w:rsidP="00C65FF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FA7A809" w14:textId="77777777" w:rsidR="00C65FF2" w:rsidRPr="003F30C1" w:rsidRDefault="00C65FF2" w:rsidP="003F30C1">
            <w:pPr>
              <w:spacing w:after="0"/>
            </w:pPr>
          </w:p>
        </w:tc>
      </w:tr>
    </w:tbl>
    <w:p w14:paraId="025FCAE7" w14:textId="77777777" w:rsidR="00882D34" w:rsidRPr="00B23BD3" w:rsidRDefault="00882D34" w:rsidP="005379BF">
      <w:pPr>
        <w:pStyle w:val="5"/>
        <w:rPr>
          <w:b/>
          <w:i/>
          <w:color w:val="0D0D0D" w:themeColor="text1" w:themeTint="F2"/>
        </w:rPr>
      </w:pPr>
      <w:bookmarkStart w:id="1005" w:name="_LineItem_9"/>
      <w:bookmarkEnd w:id="1005"/>
      <w:r w:rsidRPr="00B23BD3">
        <w:rPr>
          <w:b/>
          <w:i/>
          <w:color w:val="0D0D0D" w:themeColor="text1" w:themeTint="F2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40"/>
        <w:gridCol w:w="2143"/>
        <w:gridCol w:w="1724"/>
        <w:gridCol w:w="992"/>
        <w:gridCol w:w="1415"/>
        <w:gridCol w:w="2410"/>
      </w:tblGrid>
      <w:tr w:rsidR="00B23BD3" w14:paraId="0DD4E0EC" w14:textId="77777777" w:rsidTr="539BEBBF">
        <w:tc>
          <w:tcPr>
            <w:tcW w:w="1061" w:type="pct"/>
            <w:shd w:val="clear" w:color="auto" w:fill="F2F2F2" w:themeFill="background1" w:themeFillShade="F2"/>
          </w:tcPr>
          <w:p w14:paraId="2FF7B232" w14:textId="77777777" w:rsidR="00882D34" w:rsidRDefault="00882D34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972" w:type="pct"/>
            <w:shd w:val="clear" w:color="auto" w:fill="F2F2F2" w:themeFill="background1" w:themeFillShade="F2"/>
          </w:tcPr>
          <w:p w14:paraId="4C7BFD6F" w14:textId="77777777" w:rsidR="00882D34" w:rsidRDefault="00882D34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4BB670ED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311719A0" w14:textId="77777777" w:rsidR="00882D34" w:rsidRDefault="00882D34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5E3EEDAF" w14:textId="77777777" w:rsidR="00882D34" w:rsidRDefault="00882D34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2F313542" w14:textId="77777777" w:rsidR="00882D34" w:rsidRPr="003F30C1" w:rsidRDefault="00882D34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B23BD3" w14:paraId="1B1D0F3D" w14:textId="77777777" w:rsidTr="539BEBBF">
        <w:tc>
          <w:tcPr>
            <w:tcW w:w="1061" w:type="pct"/>
          </w:tcPr>
          <w:p w14:paraId="3AC57D33" w14:textId="77777777" w:rsidR="00882D34" w:rsidRPr="00856291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972" w:type="pct"/>
          </w:tcPr>
          <w:p w14:paraId="4560E199" w14:textId="77777777" w:rsidR="00882D34" w:rsidRPr="001E1470" w:rsidRDefault="001E1470" w:rsidP="003F30C1">
            <w:pPr>
              <w:spacing w:after="0"/>
            </w:pPr>
            <w:r>
              <w:t>Штрихкод (</w:t>
            </w:r>
            <w:r w:rsidR="00882D34"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782" w:type="pct"/>
          </w:tcPr>
          <w:p w14:paraId="30BB7CC8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23AEC219" w14:textId="77777777" w:rsidR="00882D34" w:rsidRPr="00881AA0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642" w:type="pct"/>
          </w:tcPr>
          <w:p w14:paraId="025910D4" w14:textId="77777777" w:rsidR="00882D34" w:rsidRDefault="001E1470" w:rsidP="00B23BD3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2DE73D07" w14:textId="77777777" w:rsidR="00882D34" w:rsidRPr="003F30C1" w:rsidRDefault="001E1470" w:rsidP="003F30C1">
            <w:pPr>
              <w:spacing w:after="0" w:line="276" w:lineRule="auto"/>
            </w:pPr>
            <w:r w:rsidRPr="003F30C1">
              <w:t xml:space="preserve">Обязательно должно быть заполнено хотя </w:t>
            </w:r>
            <w:r w:rsidRPr="003F30C1">
              <w:lastRenderedPageBreak/>
              <w:t xml:space="preserve">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B23BD3" w14:paraId="71D4C404" w14:textId="77777777" w:rsidTr="539BEBBF">
        <w:trPr>
          <w:trHeight w:val="500"/>
        </w:trPr>
        <w:tc>
          <w:tcPr>
            <w:tcW w:w="1061" w:type="pct"/>
          </w:tcPr>
          <w:p w14:paraId="44DE4B89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internalBuyerCode</w:t>
            </w:r>
          </w:p>
        </w:tc>
        <w:tc>
          <w:tcPr>
            <w:tcW w:w="972" w:type="pct"/>
          </w:tcPr>
          <w:p w14:paraId="1F049F56" w14:textId="77777777" w:rsidR="00882D34" w:rsidRDefault="00882D34" w:rsidP="003F30C1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782" w:type="pct"/>
          </w:tcPr>
          <w:p w14:paraId="0F61748C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28C0CB38" w14:textId="77777777" w:rsidR="00882D34" w:rsidRPr="00881AA0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EF647C"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0740EB34" w14:textId="77777777" w:rsidR="00882D34" w:rsidRPr="00C73FBB" w:rsidRDefault="001E1470" w:rsidP="00B23BD3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08BE4C8" w14:textId="77777777" w:rsidR="00882D34" w:rsidRPr="003F30C1" w:rsidRDefault="001E1470" w:rsidP="003F30C1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1E1470" w14:paraId="5AA9946A" w14:textId="77777777" w:rsidTr="539BEBBF">
        <w:trPr>
          <w:trHeight w:val="500"/>
        </w:trPr>
        <w:tc>
          <w:tcPr>
            <w:tcW w:w="1061" w:type="pct"/>
          </w:tcPr>
          <w:p w14:paraId="0A70B4DC" w14:textId="77777777" w:rsidR="001E1470" w:rsidRPr="008035A8" w:rsidRDefault="001E1470" w:rsidP="003F30C1">
            <w:pPr>
              <w:spacing w:after="0" w:line="276" w:lineRule="auto"/>
              <w:rPr>
                <w:lang w:val="en-US"/>
              </w:rPr>
            </w:pPr>
            <w:r w:rsidRPr="001E1470">
              <w:rPr>
                <w:lang w:val="en-US"/>
              </w:rPr>
              <w:t>InternalBuyerGroupCode</w:t>
            </w:r>
          </w:p>
        </w:tc>
        <w:tc>
          <w:tcPr>
            <w:tcW w:w="972" w:type="pct"/>
          </w:tcPr>
          <w:p w14:paraId="20D70283" w14:textId="77777777" w:rsidR="001E1470" w:rsidRDefault="001E1470" w:rsidP="003F30C1">
            <w:pPr>
              <w:spacing w:after="0"/>
            </w:pPr>
            <w:r>
              <w:t>Код группы товаров</w:t>
            </w:r>
          </w:p>
        </w:tc>
        <w:tc>
          <w:tcPr>
            <w:tcW w:w="782" w:type="pct"/>
          </w:tcPr>
          <w:p w14:paraId="738823F8" w14:textId="77777777" w:rsidR="001E1470" w:rsidRDefault="001E1470" w:rsidP="002C187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48D8CCC4" w14:textId="77777777" w:rsidR="001E1470" w:rsidRPr="00881AA0" w:rsidRDefault="001E1470" w:rsidP="002C187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403455CB" w14:textId="77777777" w:rsidR="001E1470" w:rsidRPr="00C73FBB" w:rsidRDefault="001E1470" w:rsidP="002C187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2CC1760" w14:textId="77777777" w:rsidR="001E1470" w:rsidRPr="003F30C1" w:rsidRDefault="001E1470" w:rsidP="003F30C1">
            <w:pPr>
              <w:spacing w:after="0" w:line="276" w:lineRule="auto"/>
            </w:pPr>
          </w:p>
        </w:tc>
      </w:tr>
      <w:tr w:rsidR="00B23BD3" w14:paraId="63795FE0" w14:textId="77777777" w:rsidTr="539BEBBF">
        <w:trPr>
          <w:trHeight w:val="341"/>
        </w:trPr>
        <w:tc>
          <w:tcPr>
            <w:tcW w:w="1061" w:type="pct"/>
          </w:tcPr>
          <w:p w14:paraId="36AF9ED8" w14:textId="77777777" w:rsidR="00882D34" w:rsidRPr="008035A8" w:rsidRDefault="00882D34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972" w:type="pct"/>
          </w:tcPr>
          <w:p w14:paraId="0A6D935F" w14:textId="77777777" w:rsidR="00882D34" w:rsidRPr="0001391F" w:rsidRDefault="00882D34" w:rsidP="003F30C1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782" w:type="pct"/>
          </w:tcPr>
          <w:p w14:paraId="28BB6141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378EC7DD" w14:textId="77777777" w:rsidR="00882D34" w:rsidRPr="00881AA0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EF647C"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7B964D89" w14:textId="77777777" w:rsidR="00882D34" w:rsidRPr="00C73FBB" w:rsidRDefault="001E1470" w:rsidP="00B23BD3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50298252" w14:textId="77777777" w:rsidR="00882D34" w:rsidRPr="003F30C1" w:rsidRDefault="001E1470" w:rsidP="003F30C1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B23BD3" w14:paraId="4B3A6C9D" w14:textId="77777777" w:rsidTr="539BEBBF">
        <w:tc>
          <w:tcPr>
            <w:tcW w:w="1061" w:type="pct"/>
          </w:tcPr>
          <w:p w14:paraId="425FF748" w14:textId="77777777" w:rsidR="00882D34" w:rsidRPr="00C36990" w:rsidRDefault="00882D34" w:rsidP="003F30C1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972" w:type="pct"/>
          </w:tcPr>
          <w:p w14:paraId="769E5600" w14:textId="77777777" w:rsidR="00882D34" w:rsidRDefault="00882D34" w:rsidP="003F30C1">
            <w:pPr>
              <w:spacing w:after="0"/>
            </w:pPr>
            <w:r>
              <w:t>Признак возвратной тары.</w:t>
            </w:r>
          </w:p>
          <w:p w14:paraId="33563DD4" w14:textId="77777777" w:rsidR="00882D34" w:rsidRPr="00C36990" w:rsidRDefault="00882D34" w:rsidP="003F30C1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782" w:type="pct"/>
          </w:tcPr>
          <w:p w14:paraId="0E8EC336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15E3B640" w14:textId="77777777" w:rsidR="00882D34" w:rsidRPr="004323CB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5BD3819A" w14:textId="77777777" w:rsidR="00882D34" w:rsidRPr="00C73FBB" w:rsidRDefault="00882D34" w:rsidP="00B23BD3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5C1FCE4E" w14:textId="77777777" w:rsidR="00882D34" w:rsidRPr="003F30C1" w:rsidRDefault="00882D34" w:rsidP="003F30C1">
            <w:pPr>
              <w:spacing w:after="0"/>
            </w:pPr>
            <w:r w:rsidRPr="003F30C1">
              <w:t xml:space="preserve">Код из справочника </w:t>
            </w:r>
            <w:hyperlink w:anchor="_TypeOfUnit" w:history="1">
              <w:r w:rsidR="00516FCD" w:rsidRPr="003F30C1">
                <w:rPr>
                  <w:rStyle w:val="aff5"/>
                </w:rPr>
                <w:t>TypeOfUnit</w:t>
              </w:r>
            </w:hyperlink>
          </w:p>
        </w:tc>
      </w:tr>
      <w:tr w:rsidR="00B23BD3" w14:paraId="6F587F38" w14:textId="77777777" w:rsidTr="539BEBBF">
        <w:tc>
          <w:tcPr>
            <w:tcW w:w="1061" w:type="pct"/>
          </w:tcPr>
          <w:p w14:paraId="1B659A8E" w14:textId="77777777" w:rsidR="00882D34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72" w:type="pct"/>
          </w:tcPr>
          <w:p w14:paraId="23E6F30F" w14:textId="77777777" w:rsidR="00882D34" w:rsidRDefault="00882D34" w:rsidP="003F30C1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782" w:type="pct"/>
          </w:tcPr>
          <w:p w14:paraId="6E074623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281A95B1" w14:textId="77777777" w:rsidR="00882D34" w:rsidRPr="004323CB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642" w:type="pct"/>
          </w:tcPr>
          <w:p w14:paraId="1EED6D36" w14:textId="77777777" w:rsidR="00882D34" w:rsidRPr="00C73FBB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5837627" w14:textId="77777777" w:rsidR="00882D34" w:rsidRPr="003F30C1" w:rsidRDefault="00882D34" w:rsidP="003F30C1">
            <w:pPr>
              <w:spacing w:after="0"/>
            </w:pPr>
          </w:p>
        </w:tc>
      </w:tr>
      <w:tr w:rsidR="00B23BD3" w14:paraId="75ED4CCB" w14:textId="77777777" w:rsidTr="539BEBBF">
        <w:tc>
          <w:tcPr>
            <w:tcW w:w="1061" w:type="pct"/>
          </w:tcPr>
          <w:p w14:paraId="31158B5E" w14:textId="77777777" w:rsidR="00882D34" w:rsidRDefault="00882D34" w:rsidP="003F30C1">
            <w:pPr>
              <w:spacing w:after="0"/>
              <w:rPr>
                <w:lang w:val="en-US"/>
              </w:rPr>
            </w:pPr>
            <w:r w:rsidRPr="00B43B20">
              <w:rPr>
                <w:lang w:val="en-US"/>
              </w:rPr>
              <w:t>returnQuantity</w:t>
            </w:r>
          </w:p>
        </w:tc>
        <w:tc>
          <w:tcPr>
            <w:tcW w:w="972" w:type="pct"/>
          </w:tcPr>
          <w:p w14:paraId="229070F0" w14:textId="77777777" w:rsidR="00882D34" w:rsidRDefault="00882D34" w:rsidP="003F30C1">
            <w:pPr>
              <w:spacing w:after="0"/>
            </w:pPr>
            <w:r>
              <w:t>Возвращаемое количество</w:t>
            </w:r>
          </w:p>
        </w:tc>
        <w:tc>
          <w:tcPr>
            <w:tcW w:w="782" w:type="pct"/>
          </w:tcPr>
          <w:p w14:paraId="1A496E39" w14:textId="77777777" w:rsidR="00882D34" w:rsidRDefault="00882D34" w:rsidP="00B23BD3">
            <w:pPr>
              <w:spacing w:after="0"/>
              <w:jc w:val="center"/>
            </w:pPr>
            <w:r>
              <w:t>ПА</w:t>
            </w:r>
          </w:p>
        </w:tc>
        <w:tc>
          <w:tcPr>
            <w:tcW w:w="450" w:type="pct"/>
          </w:tcPr>
          <w:p w14:paraId="0E163BAE" w14:textId="77777777" w:rsidR="00882D34" w:rsidRPr="00D91D41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05FC33D1" w14:textId="77777777" w:rsidR="00882D34" w:rsidRPr="00C73FBB" w:rsidRDefault="001E1470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75C95D8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="00516FCD" w:rsidRPr="003F30C1">
                <w:rPr>
                  <w:rStyle w:val="aff5"/>
                </w:rPr>
                <w:t>Quantity</w:t>
              </w:r>
            </w:hyperlink>
          </w:p>
        </w:tc>
      </w:tr>
      <w:tr w:rsidR="00B23BD3" w:rsidRPr="00B95F18" w14:paraId="64A456A2" w14:textId="77777777" w:rsidTr="539BEBBF">
        <w:tc>
          <w:tcPr>
            <w:tcW w:w="1061" w:type="pct"/>
          </w:tcPr>
          <w:p w14:paraId="2BA7F2F8" w14:textId="77777777" w:rsidR="00882D34" w:rsidRPr="00676FEB" w:rsidRDefault="00882D34" w:rsidP="003F30C1">
            <w:pPr>
              <w:spacing w:after="0"/>
            </w:pPr>
            <w:r>
              <w:t>onePlaceQuantity</w:t>
            </w:r>
          </w:p>
        </w:tc>
        <w:tc>
          <w:tcPr>
            <w:tcW w:w="972" w:type="pct"/>
          </w:tcPr>
          <w:p w14:paraId="6520EB3C" w14:textId="77777777" w:rsidR="00882D34" w:rsidRPr="00676FEB" w:rsidRDefault="00882D34" w:rsidP="003F30C1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782" w:type="pct"/>
          </w:tcPr>
          <w:p w14:paraId="3AED4027" w14:textId="77777777" w:rsidR="00882D34" w:rsidRDefault="00882D34" w:rsidP="00B23BD3">
            <w:pPr>
              <w:spacing w:after="0"/>
              <w:jc w:val="center"/>
            </w:pPr>
            <w:r>
              <w:t>ПА</w:t>
            </w:r>
          </w:p>
        </w:tc>
        <w:tc>
          <w:tcPr>
            <w:tcW w:w="450" w:type="pct"/>
          </w:tcPr>
          <w:p w14:paraId="3AC2EC77" w14:textId="77777777" w:rsidR="00882D34" w:rsidRDefault="00882D34" w:rsidP="00B23BD3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62F651F7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EB36E8A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="00516FCD" w:rsidRPr="003F30C1">
                <w:rPr>
                  <w:rStyle w:val="aff5"/>
                </w:rPr>
                <w:t>Quantity</w:t>
              </w:r>
            </w:hyperlink>
          </w:p>
        </w:tc>
      </w:tr>
      <w:tr w:rsidR="00B23BD3" w:rsidRPr="00B95F18" w14:paraId="4FF50968" w14:textId="77777777" w:rsidTr="539BEBBF">
        <w:tc>
          <w:tcPr>
            <w:tcW w:w="1061" w:type="pct"/>
          </w:tcPr>
          <w:p w14:paraId="0F9C6F07" w14:textId="77777777" w:rsidR="00882D34" w:rsidRDefault="539BEBBF" w:rsidP="003F30C1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physicalOrLogicalState</w:t>
            </w:r>
          </w:p>
        </w:tc>
        <w:tc>
          <w:tcPr>
            <w:tcW w:w="972" w:type="pct"/>
          </w:tcPr>
          <w:p w14:paraId="7F5C21C7" w14:textId="77777777" w:rsidR="00882D34" w:rsidRPr="009146FD" w:rsidRDefault="00882D34" w:rsidP="003F30C1">
            <w:pPr>
              <w:spacing w:after="0"/>
            </w:pPr>
            <w:r w:rsidRPr="00B43B20">
              <w:t>Описание причины возврата товара, состояния товара на момент возврата</w:t>
            </w:r>
          </w:p>
        </w:tc>
        <w:tc>
          <w:tcPr>
            <w:tcW w:w="782" w:type="pct"/>
          </w:tcPr>
          <w:p w14:paraId="0C88BF04" w14:textId="77777777" w:rsidR="00882D34" w:rsidRDefault="00882D34" w:rsidP="00B23BD3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7514A955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642" w:type="pct"/>
          </w:tcPr>
          <w:p w14:paraId="34B11A84" w14:textId="77777777" w:rsidR="00882D34" w:rsidRDefault="00882D34" w:rsidP="00B23BD3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952FE5E" w14:textId="77777777" w:rsidR="00882D34" w:rsidRPr="003F30C1" w:rsidRDefault="00882D34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PhysicalOrlogicalState_1" w:history="1">
              <w:r w:rsidR="00A875A5">
                <w:rPr>
                  <w:rStyle w:val="aff5"/>
                </w:rPr>
                <w:t>Physic</w:t>
              </w:r>
              <w:r w:rsidR="00A875A5">
                <w:rPr>
                  <w:rStyle w:val="aff5"/>
                </w:rPr>
                <w:t>a</w:t>
              </w:r>
              <w:r w:rsidR="00A875A5">
                <w:rPr>
                  <w:rStyle w:val="aff5"/>
                </w:rPr>
                <w:t>lOr</w:t>
              </w:r>
              <w:r w:rsidR="00A875A5">
                <w:rPr>
                  <w:rStyle w:val="aff5"/>
                  <w:lang w:val="en-US"/>
                </w:rPr>
                <w:t>L</w:t>
              </w:r>
              <w:r w:rsidR="00516FCD" w:rsidRPr="003F30C1">
                <w:rPr>
                  <w:rStyle w:val="aff5"/>
                </w:rPr>
                <w:t>o</w:t>
              </w:r>
              <w:r w:rsidR="00516FCD" w:rsidRPr="003F30C1">
                <w:rPr>
                  <w:rStyle w:val="aff5"/>
                </w:rPr>
                <w:t>g</w:t>
              </w:r>
              <w:r w:rsidR="00516FCD" w:rsidRPr="003F30C1">
                <w:rPr>
                  <w:rStyle w:val="aff5"/>
                </w:rPr>
                <w:t>icalState</w:t>
              </w:r>
            </w:hyperlink>
          </w:p>
        </w:tc>
      </w:tr>
      <w:tr w:rsidR="00B23BD3" w14:paraId="22C7C4EA" w14:textId="77777777" w:rsidTr="539BEBBF">
        <w:tc>
          <w:tcPr>
            <w:tcW w:w="1061" w:type="pct"/>
          </w:tcPr>
          <w:p w14:paraId="0676A989" w14:textId="77777777" w:rsidR="00882D34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972" w:type="pct"/>
          </w:tcPr>
          <w:p w14:paraId="11529C94" w14:textId="77777777" w:rsidR="00882D34" w:rsidRPr="00A50018" w:rsidRDefault="00882D34" w:rsidP="003F30C1">
            <w:pPr>
              <w:spacing w:after="0"/>
            </w:pPr>
            <w:r>
              <w:t>Цена за единицу без НДС</w:t>
            </w:r>
          </w:p>
        </w:tc>
        <w:tc>
          <w:tcPr>
            <w:tcW w:w="782" w:type="pct"/>
          </w:tcPr>
          <w:p w14:paraId="294D88E6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1E899CB3" w14:textId="77777777" w:rsidR="00882D34" w:rsidRPr="00D91D41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204D3AE6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DD9420D" w14:textId="77777777" w:rsidR="00882D34" w:rsidRPr="003F30C1" w:rsidRDefault="00882D34" w:rsidP="003F30C1">
            <w:pPr>
              <w:spacing w:after="0"/>
            </w:pPr>
          </w:p>
        </w:tc>
      </w:tr>
      <w:tr w:rsidR="00B23BD3" w14:paraId="3F410AE9" w14:textId="77777777" w:rsidTr="539BEBBF">
        <w:tc>
          <w:tcPr>
            <w:tcW w:w="1061" w:type="pct"/>
          </w:tcPr>
          <w:p w14:paraId="64DA16D4" w14:textId="77777777" w:rsidR="00882D34" w:rsidRPr="00327E63" w:rsidRDefault="00882D34" w:rsidP="003F30C1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972" w:type="pct"/>
          </w:tcPr>
          <w:p w14:paraId="1DAAAA58" w14:textId="77777777" w:rsidR="00882D34" w:rsidRPr="00A50018" w:rsidRDefault="00882D34" w:rsidP="003F30C1">
            <w:pPr>
              <w:spacing w:after="0"/>
            </w:pPr>
            <w:r>
              <w:t>Цена за единицу с НДС</w:t>
            </w:r>
          </w:p>
        </w:tc>
        <w:tc>
          <w:tcPr>
            <w:tcW w:w="782" w:type="pct"/>
          </w:tcPr>
          <w:p w14:paraId="3755B7F4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6E7ED824" w14:textId="77777777" w:rsidR="00882D34" w:rsidRPr="00D91D41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1336C861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7B1E8E9" w14:textId="77777777" w:rsidR="00882D34" w:rsidRPr="003F30C1" w:rsidRDefault="00882D34" w:rsidP="003F30C1">
            <w:pPr>
              <w:spacing w:after="0"/>
            </w:pPr>
          </w:p>
        </w:tc>
      </w:tr>
      <w:tr w:rsidR="00B23BD3" w14:paraId="0ED74832" w14:textId="77777777" w:rsidTr="539BEBBF">
        <w:tc>
          <w:tcPr>
            <w:tcW w:w="1061" w:type="pct"/>
          </w:tcPr>
          <w:p w14:paraId="3D4C656F" w14:textId="77777777" w:rsidR="00882D34" w:rsidRDefault="00882D34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972" w:type="pct"/>
          </w:tcPr>
          <w:p w14:paraId="36DC3688" w14:textId="77777777" w:rsidR="00882D34" w:rsidRDefault="00882D34" w:rsidP="003F30C1">
            <w:pPr>
              <w:spacing w:after="0"/>
            </w:pPr>
            <w:r>
              <w:t>Сумма по всей позиции без НДС</w:t>
            </w:r>
          </w:p>
        </w:tc>
        <w:tc>
          <w:tcPr>
            <w:tcW w:w="782" w:type="pct"/>
          </w:tcPr>
          <w:p w14:paraId="3924C5C4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52C3B92F" w14:textId="77777777" w:rsidR="00882D34" w:rsidRDefault="00882D34" w:rsidP="00B23BD3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39A416C4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70A3D1C" w14:textId="77777777" w:rsidR="00882D34" w:rsidRPr="003F30C1" w:rsidRDefault="00882D34" w:rsidP="003F30C1">
            <w:pPr>
              <w:spacing w:after="0"/>
            </w:pPr>
          </w:p>
        </w:tc>
      </w:tr>
      <w:tr w:rsidR="001E1470" w14:paraId="0DC13757" w14:textId="77777777" w:rsidTr="539BEBBF">
        <w:trPr>
          <w:trHeight w:val="614"/>
        </w:trPr>
        <w:tc>
          <w:tcPr>
            <w:tcW w:w="1061" w:type="pct"/>
          </w:tcPr>
          <w:p w14:paraId="73F964A7" w14:textId="77777777" w:rsidR="001E1470" w:rsidRPr="00A36118" w:rsidRDefault="001E1470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972" w:type="pct"/>
          </w:tcPr>
          <w:p w14:paraId="4197473D" w14:textId="77777777" w:rsidR="001E1470" w:rsidRPr="00A36118" w:rsidRDefault="001E1470" w:rsidP="003F30C1">
            <w:pPr>
              <w:spacing w:after="0"/>
            </w:pPr>
            <w:r>
              <w:t>В том числе акциз</w:t>
            </w:r>
          </w:p>
        </w:tc>
        <w:tc>
          <w:tcPr>
            <w:tcW w:w="782" w:type="pct"/>
          </w:tcPr>
          <w:p w14:paraId="6394D0A4" w14:textId="77777777" w:rsidR="001E1470" w:rsidRDefault="001E1470" w:rsidP="002C1871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5F15097B" w14:textId="77777777" w:rsidR="001E1470" w:rsidRDefault="001E1470" w:rsidP="002C187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45198EB9" w14:textId="77777777" w:rsidR="001E1470" w:rsidRDefault="001E1470" w:rsidP="002C187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0851D49" w14:textId="77777777" w:rsidR="001E1470" w:rsidRPr="003F30C1" w:rsidRDefault="001E1470" w:rsidP="003F30C1">
            <w:pPr>
              <w:spacing w:after="0"/>
              <w:rPr>
                <w:highlight w:val="yellow"/>
              </w:rPr>
            </w:pPr>
          </w:p>
        </w:tc>
      </w:tr>
      <w:tr w:rsidR="001E1470" w14:paraId="51405089" w14:textId="77777777" w:rsidTr="539BEBBF">
        <w:trPr>
          <w:trHeight w:val="614"/>
        </w:trPr>
        <w:tc>
          <w:tcPr>
            <w:tcW w:w="1061" w:type="pct"/>
          </w:tcPr>
          <w:p w14:paraId="4874B276" w14:textId="77777777" w:rsidR="001E1470" w:rsidRPr="00A36118" w:rsidRDefault="001E1470" w:rsidP="003F30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972" w:type="pct"/>
          </w:tcPr>
          <w:p w14:paraId="3FEF4481" w14:textId="77777777" w:rsidR="001E1470" w:rsidRDefault="001E1470" w:rsidP="003F30C1">
            <w:pPr>
              <w:spacing w:after="0"/>
            </w:pPr>
            <w:r>
              <w:t>Ставка НДС</w:t>
            </w:r>
          </w:p>
        </w:tc>
        <w:tc>
          <w:tcPr>
            <w:tcW w:w="782" w:type="pct"/>
          </w:tcPr>
          <w:p w14:paraId="5923CCBF" w14:textId="77777777" w:rsidR="001E1470" w:rsidRDefault="001E1470" w:rsidP="002C1871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4D72AAF4" w14:textId="77777777" w:rsidR="001E1470" w:rsidRDefault="001E1470" w:rsidP="002C187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43153E3D" w14:textId="77777777" w:rsidR="001E1470" w:rsidRDefault="001E1470" w:rsidP="002C1871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21017DB5" w14:textId="77777777" w:rsidR="001E1470" w:rsidRPr="003F30C1" w:rsidRDefault="001E1470" w:rsidP="003F30C1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1E1470" w14:paraId="6055D9B4" w14:textId="77777777" w:rsidTr="539BEBBF">
        <w:trPr>
          <w:trHeight w:val="614"/>
        </w:trPr>
        <w:tc>
          <w:tcPr>
            <w:tcW w:w="1061" w:type="pct"/>
          </w:tcPr>
          <w:p w14:paraId="2B5E720F" w14:textId="77777777" w:rsidR="001E1470" w:rsidRPr="00006B96" w:rsidRDefault="001E1470" w:rsidP="003F30C1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972" w:type="pct"/>
          </w:tcPr>
          <w:p w14:paraId="614A7E91" w14:textId="77777777" w:rsidR="001E1470" w:rsidRPr="005A0AB5" w:rsidRDefault="005A0AB5" w:rsidP="003F30C1">
            <w:pPr>
              <w:spacing w:after="0"/>
            </w:pPr>
            <w:r>
              <w:t>Сумма НДС</w:t>
            </w:r>
          </w:p>
        </w:tc>
        <w:tc>
          <w:tcPr>
            <w:tcW w:w="782" w:type="pct"/>
          </w:tcPr>
          <w:p w14:paraId="01E667B5" w14:textId="77777777" w:rsidR="001E1470" w:rsidRDefault="001E1470" w:rsidP="002C1871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7F2534DC" w14:textId="77777777" w:rsidR="001E1470" w:rsidRPr="00006B96" w:rsidRDefault="001E1470" w:rsidP="002C1871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5169DF46" w14:textId="77777777" w:rsidR="001E1470" w:rsidRPr="00F26033" w:rsidRDefault="005A0AB5" w:rsidP="002C187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5A75ADE" w14:textId="77777777" w:rsidR="001E1470" w:rsidRPr="003F30C1" w:rsidRDefault="001E1470" w:rsidP="003F30C1">
            <w:pPr>
              <w:spacing w:after="0"/>
              <w:rPr>
                <w:highlight w:val="yellow"/>
              </w:rPr>
            </w:pPr>
          </w:p>
        </w:tc>
      </w:tr>
      <w:tr w:rsidR="001E1470" w14:paraId="10590735" w14:textId="77777777" w:rsidTr="539BEBBF">
        <w:trPr>
          <w:trHeight w:val="614"/>
        </w:trPr>
        <w:tc>
          <w:tcPr>
            <w:tcW w:w="1061" w:type="pct"/>
          </w:tcPr>
          <w:p w14:paraId="588DAD2C" w14:textId="77777777" w:rsidR="001E1470" w:rsidRPr="00F26033" w:rsidRDefault="001E1470" w:rsidP="003F30C1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972" w:type="pct"/>
          </w:tcPr>
          <w:p w14:paraId="4E396892" w14:textId="77777777" w:rsidR="001E1470" w:rsidRPr="00A36118" w:rsidRDefault="001E1470" w:rsidP="003F30C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782" w:type="pct"/>
          </w:tcPr>
          <w:p w14:paraId="0B6D7EFC" w14:textId="77777777" w:rsidR="001E1470" w:rsidRDefault="001E1470" w:rsidP="002C1871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02AD4A24" w14:textId="77777777" w:rsidR="001E1470" w:rsidRPr="00F26033" w:rsidRDefault="001E1470" w:rsidP="002C1871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4D01EA38" w14:textId="77777777" w:rsidR="001E1470" w:rsidRDefault="005A0AB5" w:rsidP="002C1871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D834774" w14:textId="77777777" w:rsidR="001E1470" w:rsidRPr="003F30C1" w:rsidRDefault="001E1470" w:rsidP="003F30C1">
            <w:pPr>
              <w:spacing w:after="0"/>
              <w:rPr>
                <w:highlight w:val="yellow"/>
              </w:rPr>
            </w:pPr>
          </w:p>
        </w:tc>
      </w:tr>
    </w:tbl>
    <w:p w14:paraId="42763C78" w14:textId="77777777" w:rsidR="00B23BD3" w:rsidRDefault="00B23BD3" w:rsidP="00B23BD3">
      <w:pPr>
        <w:rPr>
          <w:rFonts w:asciiTheme="majorHAnsi" w:eastAsia="SimSun" w:hAnsiTheme="majorHAnsi" w:cstheme="majorBidi"/>
          <w:color w:val="000000" w:themeColor="text1"/>
          <w:lang w:val="en-US"/>
        </w:rPr>
      </w:pPr>
      <w:r>
        <w:rPr>
          <w:rFonts w:eastAsia="SimSun"/>
          <w:lang w:val="en-US"/>
        </w:rPr>
        <w:br w:type="page"/>
      </w:r>
    </w:p>
    <w:p w14:paraId="4CFA949F" w14:textId="09985A55" w:rsidR="002B416A" w:rsidRPr="008E6831" w:rsidRDefault="002B416A" w:rsidP="002B416A">
      <w:pPr>
        <w:pStyle w:val="3"/>
      </w:pPr>
      <w:bookmarkStart w:id="1006" w:name="_Toc396321207"/>
      <w:r>
        <w:rPr>
          <w:rFonts w:eastAsia="SimSun"/>
          <w:lang w:val="en-US"/>
        </w:rPr>
        <w:lastRenderedPageBreak/>
        <w:t>I</w:t>
      </w:r>
      <w:r w:rsidRPr="00ED7144">
        <w:rPr>
          <w:rFonts w:eastAsia="SimSun"/>
          <w:lang w:val="en-US"/>
        </w:rPr>
        <w:t xml:space="preserve">nstructionsForReturns </w:t>
      </w:r>
      <w:r>
        <w:rPr>
          <w:rFonts w:eastAsia="SimSun"/>
          <w:lang w:val="en-US"/>
        </w:rPr>
        <w:t>(</w:t>
      </w:r>
      <w:r w:rsidR="008327A1">
        <w:rPr>
          <w:rFonts w:eastAsia="SimSun"/>
        </w:rPr>
        <w:t xml:space="preserve">Подтверждение возврата – </w:t>
      </w:r>
      <w:r w:rsidR="008327A1">
        <w:rPr>
          <w:rFonts w:eastAsia="SimSun"/>
          <w:lang w:val="en-US"/>
        </w:rPr>
        <w:t>RETINS)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403"/>
        <w:gridCol w:w="2383"/>
        <w:gridCol w:w="1418"/>
        <w:gridCol w:w="1133"/>
        <w:gridCol w:w="1277"/>
        <w:gridCol w:w="2410"/>
      </w:tblGrid>
      <w:tr w:rsidR="002B416A" w14:paraId="5D582AA9" w14:textId="77777777" w:rsidTr="0099527F">
        <w:tc>
          <w:tcPr>
            <w:tcW w:w="1090" w:type="pct"/>
            <w:shd w:val="clear" w:color="auto" w:fill="F2F2F2" w:themeFill="background1" w:themeFillShade="F2"/>
          </w:tcPr>
          <w:p w14:paraId="4424671C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81" w:type="pct"/>
            <w:shd w:val="clear" w:color="auto" w:fill="F2F2F2" w:themeFill="background1" w:themeFillShade="F2"/>
          </w:tcPr>
          <w:p w14:paraId="439484B9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33B48819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2FD5E739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3C143BC4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6F45A1AC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5690009F" w14:textId="77777777" w:rsidTr="0099527F">
        <w:trPr>
          <w:trHeight w:val="864"/>
        </w:trPr>
        <w:tc>
          <w:tcPr>
            <w:tcW w:w="1090" w:type="pct"/>
          </w:tcPr>
          <w:p w14:paraId="1A6973E2" w14:textId="77777777" w:rsidR="002B416A" w:rsidRPr="00165FB9" w:rsidRDefault="002B416A" w:rsidP="0099527F">
            <w:pPr>
              <w:spacing w:after="0" w:line="276" w:lineRule="auto"/>
            </w:pPr>
            <w:r>
              <w:rPr>
                <w:lang w:val="en-US"/>
              </w:rPr>
              <w:t>status</w:t>
            </w:r>
          </w:p>
        </w:tc>
        <w:tc>
          <w:tcPr>
            <w:tcW w:w="1081" w:type="pct"/>
          </w:tcPr>
          <w:p w14:paraId="5A8F5A73" w14:textId="77777777" w:rsidR="002B416A" w:rsidRDefault="002B416A" w:rsidP="0099527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заказа</w:t>
            </w:r>
          </w:p>
          <w:p w14:paraId="488DD434" w14:textId="77777777" w:rsidR="002B416A" w:rsidRPr="00CF29FE" w:rsidRDefault="002B416A" w:rsidP="0099527F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0412B459" w14:textId="77777777" w:rsidR="002B416A" w:rsidRPr="009E55A5" w:rsidRDefault="002B416A" w:rsidP="0099527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643" w:type="pct"/>
          </w:tcPr>
          <w:p w14:paraId="5C9D6B8F" w14:textId="77777777" w:rsidR="002B416A" w:rsidRPr="00470F05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514" w:type="pct"/>
          </w:tcPr>
          <w:p w14:paraId="1E3433C1" w14:textId="77777777" w:rsidR="002B416A" w:rsidRPr="009C60B1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579" w:type="pct"/>
          </w:tcPr>
          <w:p w14:paraId="53B22EAE" w14:textId="77777777" w:rsidR="002B416A" w:rsidRPr="00C938C4" w:rsidRDefault="002B416A" w:rsidP="0099527F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75B5B28F" w14:textId="77777777" w:rsidR="002B416A" w:rsidRPr="003F30C1" w:rsidRDefault="002B416A" w:rsidP="0099527F">
            <w:pPr>
              <w:spacing w:after="0" w:line="276" w:lineRule="auto"/>
              <w:rPr>
                <w:lang w:val="en-US"/>
              </w:rPr>
            </w:pPr>
            <w:r w:rsidRPr="003F30C1">
              <w:t xml:space="preserve">Код из справочника </w:t>
            </w:r>
            <w:hyperlink w:anchor="_RetinsStatus" w:history="1">
              <w:r w:rsidRPr="00EF386E">
                <w:rPr>
                  <w:rStyle w:val="aff5"/>
                </w:rPr>
                <w:t>RetinsStatus</w:t>
              </w:r>
            </w:hyperlink>
          </w:p>
        </w:tc>
      </w:tr>
      <w:tr w:rsidR="002B416A" w14:paraId="7AB7AD5A" w14:textId="77777777" w:rsidTr="0099527F">
        <w:trPr>
          <w:trHeight w:val="100"/>
        </w:trPr>
        <w:tc>
          <w:tcPr>
            <w:tcW w:w="1090" w:type="pct"/>
          </w:tcPr>
          <w:p w14:paraId="6D74CA85" w14:textId="77777777" w:rsidR="002B416A" w:rsidRPr="007F114E" w:rsidRDefault="002B416A" w:rsidP="0099527F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1081" w:type="pct"/>
          </w:tcPr>
          <w:p w14:paraId="348A4CB3" w14:textId="77777777" w:rsidR="002B416A" w:rsidRPr="00B20961" w:rsidRDefault="002B416A" w:rsidP="0099527F">
            <w:pPr>
              <w:spacing w:after="0"/>
            </w:pPr>
            <w:r>
              <w:t>Идентификатор заказа</w:t>
            </w:r>
          </w:p>
        </w:tc>
        <w:tc>
          <w:tcPr>
            <w:tcW w:w="643" w:type="pct"/>
          </w:tcPr>
          <w:p w14:paraId="38AD3696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813DDE0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5D33BBDB" w14:textId="77777777" w:rsidR="002B416A" w:rsidRPr="008E6831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4BAA677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SelfEmployedInvoice" w:history="1">
              <w:r w:rsidRPr="003F30C1">
                <w:rPr>
                  <w:rStyle w:val="aff5"/>
                </w:rPr>
                <w:t>OriginOrder</w:t>
              </w:r>
            </w:hyperlink>
          </w:p>
          <w:p w14:paraId="2790D7E8" w14:textId="77777777" w:rsidR="002B416A" w:rsidRPr="003F30C1" w:rsidRDefault="002B416A" w:rsidP="0099527F">
            <w:pPr>
              <w:spacing w:after="0"/>
            </w:pPr>
            <w:r>
              <w:t>З</w:t>
            </w:r>
            <w:r w:rsidRPr="00EF386E">
              <w:t>аполняется, если все возвращаемые товары закупались в рамках одного заказа</w:t>
            </w:r>
          </w:p>
        </w:tc>
      </w:tr>
      <w:tr w:rsidR="002B416A" w14:paraId="6D594B7F" w14:textId="77777777" w:rsidTr="0099527F">
        <w:trPr>
          <w:trHeight w:val="113"/>
        </w:trPr>
        <w:tc>
          <w:tcPr>
            <w:tcW w:w="1090" w:type="pct"/>
          </w:tcPr>
          <w:p w14:paraId="7382603C" w14:textId="77777777" w:rsidR="002B416A" w:rsidRPr="002B7EBD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1081" w:type="pct"/>
          </w:tcPr>
          <w:p w14:paraId="6BB2D874" w14:textId="77777777" w:rsidR="002B416A" w:rsidRPr="002B7EBD" w:rsidRDefault="002B416A" w:rsidP="0099527F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643" w:type="pct"/>
          </w:tcPr>
          <w:p w14:paraId="4726C151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4D31EE9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2255AC5C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4BC2057C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60E51718" w14:textId="77777777" w:rsidTr="0099527F">
        <w:trPr>
          <w:trHeight w:val="137"/>
        </w:trPr>
        <w:tc>
          <w:tcPr>
            <w:tcW w:w="1090" w:type="pct"/>
          </w:tcPr>
          <w:p w14:paraId="15B24518" w14:textId="77777777" w:rsidR="002B416A" w:rsidRPr="007F114E" w:rsidRDefault="002B416A" w:rsidP="0099527F">
            <w:pPr>
              <w:spacing w:after="0"/>
              <w:rPr>
                <w:lang w:val="en-US"/>
              </w:rPr>
            </w:pPr>
            <w:r w:rsidRPr="00EF386E">
              <w:rPr>
                <w:lang w:val="en-US"/>
              </w:rPr>
              <w:t>deliveryNoteIdentificator</w:t>
            </w:r>
          </w:p>
        </w:tc>
        <w:tc>
          <w:tcPr>
            <w:tcW w:w="1081" w:type="pct"/>
          </w:tcPr>
          <w:p w14:paraId="73116A3B" w14:textId="77777777" w:rsidR="002B416A" w:rsidRPr="00B20961" w:rsidRDefault="002B416A" w:rsidP="0099527F">
            <w:pPr>
              <w:spacing w:after="0"/>
            </w:pPr>
            <w:r>
              <w:t>Идентификатор закупочной накладной</w:t>
            </w:r>
          </w:p>
        </w:tc>
        <w:tc>
          <w:tcPr>
            <w:tcW w:w="643" w:type="pct"/>
          </w:tcPr>
          <w:p w14:paraId="7E254254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66E9C1B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0C67A0F0" w14:textId="77777777" w:rsidR="002B416A" w:rsidRPr="00224C70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E95C4AA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52A6B7C6" w14:textId="77777777" w:rsidR="002B416A" w:rsidRPr="003F30C1" w:rsidRDefault="002B416A" w:rsidP="0099527F">
            <w:pPr>
              <w:spacing w:after="0"/>
            </w:pPr>
            <w:r>
              <w:t>З</w:t>
            </w:r>
            <w:r w:rsidRPr="00EF386E">
              <w:t>аполняется, если все возвращаемые товары закупались в рамках одной накладной</w:t>
            </w:r>
          </w:p>
        </w:tc>
      </w:tr>
      <w:tr w:rsidR="002B416A" w14:paraId="1256F813" w14:textId="77777777" w:rsidTr="0099527F">
        <w:trPr>
          <w:trHeight w:val="138"/>
        </w:trPr>
        <w:tc>
          <w:tcPr>
            <w:tcW w:w="1090" w:type="pct"/>
          </w:tcPr>
          <w:p w14:paraId="4FB3F0B3" w14:textId="77777777" w:rsidR="002B416A" w:rsidRPr="007F114E" w:rsidRDefault="002B416A" w:rsidP="0099527F">
            <w:pPr>
              <w:spacing w:after="0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1081" w:type="pct"/>
          </w:tcPr>
          <w:p w14:paraId="4525DBF8" w14:textId="77777777" w:rsidR="002B416A" w:rsidRPr="00B20961" w:rsidRDefault="002B416A" w:rsidP="0099527F">
            <w:pPr>
              <w:spacing w:after="0"/>
            </w:pPr>
            <w:r>
              <w:t>Идентификатор уведомления об отгрузке при закупке</w:t>
            </w:r>
          </w:p>
        </w:tc>
        <w:tc>
          <w:tcPr>
            <w:tcW w:w="643" w:type="pct"/>
          </w:tcPr>
          <w:p w14:paraId="587483DF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08F3E67F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0FDE3982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B50D983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47B553A7" w14:textId="77777777" w:rsidR="002B416A" w:rsidRPr="003F30C1" w:rsidRDefault="002B416A" w:rsidP="0099527F">
            <w:pPr>
              <w:spacing w:after="0"/>
            </w:pPr>
            <w:r>
              <w:t>З</w:t>
            </w:r>
            <w:r w:rsidRPr="00EF386E">
              <w:t>аполняется, если все возвращаемые товары при закупке указывались в одном DESADV</w:t>
            </w:r>
          </w:p>
        </w:tc>
      </w:tr>
      <w:tr w:rsidR="002B416A" w14:paraId="62C7C2E9" w14:textId="77777777" w:rsidTr="0099527F">
        <w:trPr>
          <w:trHeight w:val="113"/>
        </w:trPr>
        <w:tc>
          <w:tcPr>
            <w:tcW w:w="1090" w:type="pct"/>
          </w:tcPr>
          <w:p w14:paraId="2D77B28A" w14:textId="77777777" w:rsidR="002B416A" w:rsidRPr="008E6831" w:rsidRDefault="002B416A" w:rsidP="0099527F">
            <w:pPr>
              <w:spacing w:after="0"/>
            </w:pPr>
            <w:r w:rsidRPr="00B55E6A">
              <w:t>returnDeliveryNoteIdentificator</w:t>
            </w:r>
          </w:p>
        </w:tc>
        <w:tc>
          <w:tcPr>
            <w:tcW w:w="1081" w:type="pct"/>
          </w:tcPr>
          <w:p w14:paraId="64093677" w14:textId="77777777" w:rsidR="002B416A" w:rsidRDefault="002B416A" w:rsidP="0099527F">
            <w:pPr>
              <w:spacing w:after="0"/>
            </w:pPr>
            <w:r>
              <w:t>Идентификатор возвратной накладной</w:t>
            </w:r>
          </w:p>
        </w:tc>
        <w:tc>
          <w:tcPr>
            <w:tcW w:w="643" w:type="pct"/>
          </w:tcPr>
          <w:p w14:paraId="507B675E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9396FD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1B8389A2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043C420" w14:textId="77777777" w:rsidR="002B416A" w:rsidRPr="00B55E6A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29854B43" w14:textId="77777777" w:rsidTr="0099527F">
        <w:trPr>
          <w:trHeight w:val="113"/>
        </w:trPr>
        <w:tc>
          <w:tcPr>
            <w:tcW w:w="1090" w:type="pct"/>
          </w:tcPr>
          <w:p w14:paraId="248D42D5" w14:textId="77777777" w:rsidR="002B416A" w:rsidRPr="00534FD8" w:rsidRDefault="002B416A" w:rsidP="0099527F">
            <w:pPr>
              <w:spacing w:after="0"/>
            </w:pPr>
            <w:r w:rsidRPr="00B55E6A">
              <w:t>returnInvoiceIdentificator</w:t>
            </w:r>
          </w:p>
        </w:tc>
        <w:tc>
          <w:tcPr>
            <w:tcW w:w="1081" w:type="pct"/>
          </w:tcPr>
          <w:p w14:paraId="5A49A537" w14:textId="77777777" w:rsidR="002B416A" w:rsidRPr="00534FD8" w:rsidRDefault="002B416A" w:rsidP="0099527F">
            <w:pPr>
              <w:spacing w:after="0"/>
            </w:pPr>
            <w:r>
              <w:t>Идентификатор счёта-фактуры при возврате</w:t>
            </w:r>
          </w:p>
        </w:tc>
        <w:tc>
          <w:tcPr>
            <w:tcW w:w="643" w:type="pct"/>
          </w:tcPr>
          <w:p w14:paraId="565425E4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53E7FC8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79B90155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49750673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6D9C38E4" w14:textId="77777777" w:rsidTr="0099527F">
        <w:trPr>
          <w:trHeight w:val="113"/>
        </w:trPr>
        <w:tc>
          <w:tcPr>
            <w:tcW w:w="1090" w:type="pct"/>
          </w:tcPr>
          <w:p w14:paraId="79A508E0" w14:textId="77777777" w:rsidR="002B416A" w:rsidRPr="008E6831" w:rsidRDefault="002B416A" w:rsidP="0099527F">
            <w:pPr>
              <w:spacing w:after="0"/>
            </w:pPr>
            <w:r w:rsidRPr="00B55E6A">
              <w:t>announcementForReturns</w:t>
            </w:r>
          </w:p>
        </w:tc>
        <w:tc>
          <w:tcPr>
            <w:tcW w:w="1081" w:type="pct"/>
          </w:tcPr>
          <w:p w14:paraId="4B527AC7" w14:textId="77777777" w:rsidR="002B416A" w:rsidRDefault="002B416A" w:rsidP="0099527F">
            <w:pPr>
              <w:spacing w:after="0"/>
            </w:pPr>
            <w:r>
              <w:t>Идентификатор уведомления о возврате</w:t>
            </w:r>
          </w:p>
        </w:tc>
        <w:tc>
          <w:tcPr>
            <w:tcW w:w="643" w:type="pct"/>
          </w:tcPr>
          <w:p w14:paraId="363CF272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B2DC43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05CCA8A1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176DE2A3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3CA47A98" w14:textId="77777777" w:rsidTr="0099527F">
        <w:trPr>
          <w:trHeight w:val="125"/>
        </w:trPr>
        <w:tc>
          <w:tcPr>
            <w:tcW w:w="1090" w:type="pct"/>
          </w:tcPr>
          <w:p w14:paraId="1D3F6D14" w14:textId="77777777" w:rsidR="002B416A" w:rsidRPr="00AE64FC" w:rsidRDefault="002B416A" w:rsidP="0099527F">
            <w:pPr>
              <w:spacing w:after="0"/>
            </w:pPr>
            <w:r>
              <w:rPr>
                <w:lang w:val="en-US"/>
              </w:rPr>
              <w:lastRenderedPageBreak/>
              <w:t>seller</w:t>
            </w:r>
          </w:p>
        </w:tc>
        <w:tc>
          <w:tcPr>
            <w:tcW w:w="1081" w:type="pct"/>
          </w:tcPr>
          <w:p w14:paraId="25486179" w14:textId="77777777" w:rsidR="002B416A" w:rsidRDefault="002B416A" w:rsidP="0099527F">
            <w:pPr>
              <w:spacing w:after="0"/>
            </w:pPr>
            <w:r>
              <w:t>Продавец</w:t>
            </w:r>
          </w:p>
          <w:p w14:paraId="64D02430" w14:textId="77777777" w:rsidR="002B416A" w:rsidRPr="0032063A" w:rsidRDefault="002B416A" w:rsidP="0099527F">
            <w:pPr>
              <w:spacing w:after="0"/>
            </w:pPr>
            <w:r>
              <w:t>(н</w:t>
            </w:r>
            <w:r w:rsidRPr="00B55E6A">
              <w:t>ачальный поставщик, кому сейчас возвращается товар</w:t>
            </w:r>
            <w:r>
              <w:t>)</w:t>
            </w:r>
          </w:p>
        </w:tc>
        <w:tc>
          <w:tcPr>
            <w:tcW w:w="643" w:type="pct"/>
          </w:tcPr>
          <w:p w14:paraId="20093F59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DD0011E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4FC78FD3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35E566C6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2EC94F40" w14:textId="77777777" w:rsidTr="0099527F">
        <w:trPr>
          <w:trHeight w:val="131"/>
        </w:trPr>
        <w:tc>
          <w:tcPr>
            <w:tcW w:w="1090" w:type="pct"/>
          </w:tcPr>
          <w:p w14:paraId="0CFFE9B2" w14:textId="77777777" w:rsidR="002B416A" w:rsidRPr="00974A9D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1081" w:type="pct"/>
          </w:tcPr>
          <w:p w14:paraId="50B50849" w14:textId="77777777" w:rsidR="002B416A" w:rsidRDefault="002B416A" w:rsidP="0099527F">
            <w:pPr>
              <w:spacing w:after="0"/>
            </w:pPr>
            <w:r>
              <w:t>Покупатель</w:t>
            </w:r>
          </w:p>
          <w:p w14:paraId="4C0BC251" w14:textId="77777777" w:rsidR="002B416A" w:rsidRPr="00974A9D" w:rsidRDefault="002B416A" w:rsidP="0099527F">
            <w:pPr>
              <w:spacing w:after="0"/>
            </w:pPr>
            <w:r>
              <w:t>(н</w:t>
            </w:r>
            <w:r w:rsidRPr="00B55E6A">
              <w:t>ачальный покупатель, кто сейчас возвращает товар</w:t>
            </w:r>
            <w:r>
              <w:t>)</w:t>
            </w:r>
          </w:p>
        </w:tc>
        <w:tc>
          <w:tcPr>
            <w:tcW w:w="643" w:type="pct"/>
          </w:tcPr>
          <w:p w14:paraId="7A2A898B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CEB9DD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06125297" w14:textId="77777777" w:rsidR="002B416A" w:rsidRPr="0032063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07F72168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361B4BF7" w14:textId="77777777" w:rsidTr="0099527F">
        <w:trPr>
          <w:trHeight w:val="118"/>
        </w:trPr>
        <w:tc>
          <w:tcPr>
            <w:tcW w:w="1090" w:type="pct"/>
          </w:tcPr>
          <w:p w14:paraId="7BF21420" w14:textId="77777777" w:rsidR="002B416A" w:rsidRPr="00974A9D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1081" w:type="pct"/>
          </w:tcPr>
          <w:p w14:paraId="10FB1394" w14:textId="77777777" w:rsidR="002B416A" w:rsidRPr="00E30065" w:rsidRDefault="002B416A" w:rsidP="0099527F">
            <w:pPr>
              <w:spacing w:after="0"/>
              <w:rPr>
                <w:lang w:val="en-US"/>
              </w:rPr>
            </w:pPr>
            <w:r>
              <w:t>Получатель счета</w:t>
            </w:r>
          </w:p>
        </w:tc>
        <w:tc>
          <w:tcPr>
            <w:tcW w:w="643" w:type="pct"/>
          </w:tcPr>
          <w:p w14:paraId="0B2AC34D" w14:textId="77777777" w:rsidR="002B416A" w:rsidRPr="00974A9D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</w:tcPr>
          <w:p w14:paraId="02930CBC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5E5C3EC5" w14:textId="77777777" w:rsidR="002B416A" w:rsidRPr="00974A9D" w:rsidRDefault="002B416A" w:rsidP="0099527F">
            <w:pPr>
              <w:spacing w:after="0"/>
              <w:jc w:val="center"/>
            </w:pPr>
            <w:r w:rsidRPr="008E2523">
              <w:t>Н</w:t>
            </w:r>
          </w:p>
        </w:tc>
        <w:tc>
          <w:tcPr>
            <w:tcW w:w="1093" w:type="pct"/>
          </w:tcPr>
          <w:p w14:paraId="13E0E76F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2217B6F8" w14:textId="77777777" w:rsidTr="0099527F">
        <w:trPr>
          <w:trHeight w:val="138"/>
        </w:trPr>
        <w:tc>
          <w:tcPr>
            <w:tcW w:w="1090" w:type="pct"/>
          </w:tcPr>
          <w:p w14:paraId="503E16E0" w14:textId="77777777" w:rsidR="002B416A" w:rsidRDefault="002B416A" w:rsidP="0099527F">
            <w:pPr>
              <w:spacing w:after="0"/>
              <w:rPr>
                <w:lang w:val="en-US"/>
              </w:rPr>
            </w:pPr>
            <w:r w:rsidRPr="539BEBBF">
              <w:rPr>
                <w:lang w:val="en-US"/>
              </w:rPr>
              <w:t>physicalOrLogicalState</w:t>
            </w:r>
          </w:p>
        </w:tc>
        <w:tc>
          <w:tcPr>
            <w:tcW w:w="1081" w:type="pct"/>
          </w:tcPr>
          <w:p w14:paraId="79006889" w14:textId="77777777" w:rsidR="002B416A" w:rsidRPr="009146FD" w:rsidRDefault="002B416A" w:rsidP="0099527F">
            <w:pPr>
              <w:spacing w:after="0"/>
            </w:pPr>
            <w:r>
              <w:t>Решение по возврату</w:t>
            </w:r>
          </w:p>
        </w:tc>
        <w:tc>
          <w:tcPr>
            <w:tcW w:w="643" w:type="pct"/>
          </w:tcPr>
          <w:p w14:paraId="1FB755D2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7640B1E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9" w:type="pct"/>
          </w:tcPr>
          <w:p w14:paraId="340B4FB9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30FE2D2C" w14:textId="65EADD1B" w:rsidR="002B416A" w:rsidRPr="003F30C1" w:rsidRDefault="002B416A" w:rsidP="00784C4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PhysicalOrLogicalStateForRetins" w:history="1">
              <w:r w:rsidR="00784C41" w:rsidRPr="00784C41">
                <w:rPr>
                  <w:rStyle w:val="aff5"/>
                </w:rPr>
                <w:t>Phy</w:t>
              </w:r>
              <w:r w:rsidR="00784C41" w:rsidRPr="00784C41">
                <w:rPr>
                  <w:rStyle w:val="aff5"/>
                </w:rPr>
                <w:t>s</w:t>
              </w:r>
              <w:r w:rsidR="00784C41" w:rsidRPr="00784C41">
                <w:rPr>
                  <w:rStyle w:val="aff5"/>
                </w:rPr>
                <w:t>i</w:t>
              </w:r>
              <w:r w:rsidR="00784C41" w:rsidRPr="00784C41">
                <w:rPr>
                  <w:rStyle w:val="aff5"/>
                </w:rPr>
                <w:t>c</w:t>
              </w:r>
              <w:r w:rsidR="00784C41" w:rsidRPr="00784C41">
                <w:rPr>
                  <w:rStyle w:val="aff5"/>
                </w:rPr>
                <w:t>a</w:t>
              </w:r>
              <w:r w:rsidR="00784C41" w:rsidRPr="00784C41">
                <w:rPr>
                  <w:rStyle w:val="aff5"/>
                </w:rPr>
                <w:t>l</w:t>
              </w:r>
              <w:r w:rsidR="00784C41" w:rsidRPr="00784C41">
                <w:rPr>
                  <w:rStyle w:val="aff5"/>
                </w:rPr>
                <w:t>OrLog</w:t>
              </w:r>
              <w:r w:rsidR="00784C41" w:rsidRPr="00784C41">
                <w:rPr>
                  <w:rStyle w:val="aff5"/>
                </w:rPr>
                <w:t>i</w:t>
              </w:r>
              <w:r w:rsidR="00784C41" w:rsidRPr="00784C41">
                <w:rPr>
                  <w:rStyle w:val="aff5"/>
                </w:rPr>
                <w:t>ca</w:t>
              </w:r>
              <w:r w:rsidR="00784C41" w:rsidRPr="00784C41">
                <w:rPr>
                  <w:rStyle w:val="aff5"/>
                </w:rPr>
                <w:t>l</w:t>
              </w:r>
              <w:r w:rsidR="00784C41" w:rsidRPr="00784C41">
                <w:rPr>
                  <w:rStyle w:val="aff5"/>
                </w:rPr>
                <w:t>StateForR</w:t>
              </w:r>
              <w:r w:rsidR="00784C41" w:rsidRPr="00784C41">
                <w:rPr>
                  <w:rStyle w:val="aff5"/>
                </w:rPr>
                <w:t>e</w:t>
              </w:r>
              <w:r w:rsidR="00784C41" w:rsidRPr="00784C41">
                <w:rPr>
                  <w:rStyle w:val="aff5"/>
                </w:rPr>
                <w:t>tins</w:t>
              </w:r>
            </w:hyperlink>
          </w:p>
        </w:tc>
      </w:tr>
      <w:tr w:rsidR="002B416A" w14:paraId="73451B57" w14:textId="77777777" w:rsidTr="0099527F">
        <w:trPr>
          <w:trHeight w:val="138"/>
        </w:trPr>
        <w:tc>
          <w:tcPr>
            <w:tcW w:w="1090" w:type="pct"/>
          </w:tcPr>
          <w:p w14:paraId="02D31499" w14:textId="77777777" w:rsidR="002B416A" w:rsidRPr="004C4339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1081" w:type="pct"/>
          </w:tcPr>
          <w:p w14:paraId="76C9F683" w14:textId="77777777" w:rsidR="002B416A" w:rsidRDefault="002B416A" w:rsidP="0099527F">
            <w:pPr>
              <w:spacing w:after="0"/>
            </w:pPr>
            <w:r>
              <w:t xml:space="preserve">Информация </w:t>
            </w:r>
            <w:r w:rsidRPr="000F4745">
              <w:t>о поставке</w:t>
            </w:r>
          </w:p>
        </w:tc>
        <w:tc>
          <w:tcPr>
            <w:tcW w:w="643" w:type="pct"/>
          </w:tcPr>
          <w:p w14:paraId="3D0303FE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7BCF02E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6656E46F" w14:textId="77777777" w:rsidR="002B416A" w:rsidRPr="00AF47F1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E865A5B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DeliveryInfo_6" w:history="1">
              <w:r w:rsidRPr="003F30C1">
                <w:rPr>
                  <w:rStyle w:val="aff5"/>
                </w:rPr>
                <w:t>DeliveryInfo</w:t>
              </w:r>
            </w:hyperlink>
          </w:p>
        </w:tc>
      </w:tr>
      <w:tr w:rsidR="002B416A" w14:paraId="3280F640" w14:textId="77777777" w:rsidTr="0099527F">
        <w:tc>
          <w:tcPr>
            <w:tcW w:w="1090" w:type="pct"/>
          </w:tcPr>
          <w:p w14:paraId="3D36C0FB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1081" w:type="pct"/>
          </w:tcPr>
          <w:p w14:paraId="78963812" w14:textId="77777777" w:rsidR="002B416A" w:rsidRDefault="002B416A" w:rsidP="0099527F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643" w:type="pct"/>
          </w:tcPr>
          <w:p w14:paraId="35F1F10B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DB8F90E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5C37618E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53A66BC3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s_6" w:history="1">
              <w:r w:rsidRPr="003F30C1">
                <w:rPr>
                  <w:rStyle w:val="aff5"/>
                </w:rPr>
                <w:t>LineItems</w:t>
              </w:r>
            </w:hyperlink>
          </w:p>
        </w:tc>
      </w:tr>
    </w:tbl>
    <w:p w14:paraId="1873C9FF" w14:textId="77777777" w:rsidR="002B416A" w:rsidRPr="002770C4" w:rsidRDefault="002B416A" w:rsidP="002B416A">
      <w:pPr>
        <w:pStyle w:val="4"/>
        <w:numPr>
          <w:ilvl w:val="3"/>
          <w:numId w:val="1"/>
        </w:numPr>
        <w:rPr>
          <w:i w:val="0"/>
          <w:lang w:val="en-US"/>
        </w:rPr>
      </w:pPr>
      <w:r w:rsidRPr="002770C4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410"/>
        <w:gridCol w:w="1418"/>
        <w:gridCol w:w="1131"/>
        <w:gridCol w:w="1274"/>
        <w:gridCol w:w="2412"/>
      </w:tblGrid>
      <w:tr w:rsidR="002B416A" w14:paraId="62AE6B86" w14:textId="77777777" w:rsidTr="0099527F">
        <w:tc>
          <w:tcPr>
            <w:tcW w:w="1079" w:type="pct"/>
            <w:shd w:val="clear" w:color="auto" w:fill="F2F2F2" w:themeFill="background1" w:themeFillShade="F2"/>
          </w:tcPr>
          <w:p w14:paraId="2D18FFD3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331B005E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2DE9F143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3" w:type="pct"/>
            <w:shd w:val="clear" w:color="auto" w:fill="F2F2F2" w:themeFill="background1" w:themeFillShade="F2"/>
          </w:tcPr>
          <w:p w14:paraId="02D96C63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6A1FCBA8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60D4E6FD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3A877FB4" w14:textId="77777777" w:rsidTr="0099527F">
        <w:trPr>
          <w:trHeight w:val="325"/>
        </w:trPr>
        <w:tc>
          <w:tcPr>
            <w:tcW w:w="1079" w:type="pct"/>
          </w:tcPr>
          <w:p w14:paraId="585FD7EF" w14:textId="77777777" w:rsidR="002B416A" w:rsidRPr="00B43B20" w:rsidRDefault="002B416A" w:rsidP="0099527F">
            <w:pPr>
              <w:spacing w:after="0" w:line="276" w:lineRule="auto"/>
              <w:rPr>
                <w:lang w:val="en-US"/>
              </w:rPr>
            </w:pPr>
            <w:r w:rsidRPr="00DC6123">
              <w:rPr>
                <w:lang w:val="en-US"/>
              </w:rPr>
              <w:t>ShippingDate</w:t>
            </w:r>
          </w:p>
        </w:tc>
        <w:tc>
          <w:tcPr>
            <w:tcW w:w="1093" w:type="pct"/>
          </w:tcPr>
          <w:p w14:paraId="6FEBC702" w14:textId="77777777" w:rsidR="002B416A" w:rsidRPr="00B43B20" w:rsidRDefault="002B416A" w:rsidP="0099527F">
            <w:pPr>
              <w:spacing w:after="0"/>
            </w:pPr>
            <w:r w:rsidRPr="00DC6123">
              <w:t>Дата отгрузки возвращаемого товара / дата самовывоза товара поставщиком из сети</w:t>
            </w:r>
          </w:p>
        </w:tc>
        <w:tc>
          <w:tcPr>
            <w:tcW w:w="643" w:type="pct"/>
          </w:tcPr>
          <w:p w14:paraId="433E9A1A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53AAB362" w14:textId="77777777" w:rsidR="002B416A" w:rsidRPr="00C73FBB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56B08B92" w14:textId="77777777" w:rsidR="002B416A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DE73921" w14:textId="77777777" w:rsidR="002B416A" w:rsidRPr="003F30C1" w:rsidRDefault="002B416A" w:rsidP="0099527F">
            <w:pPr>
              <w:spacing w:after="0" w:line="276" w:lineRule="auto"/>
            </w:pPr>
          </w:p>
        </w:tc>
      </w:tr>
      <w:tr w:rsidR="002B416A" w14:paraId="6FE6E8D1" w14:textId="77777777" w:rsidTr="0099527F">
        <w:trPr>
          <w:trHeight w:val="325"/>
        </w:trPr>
        <w:tc>
          <w:tcPr>
            <w:tcW w:w="1079" w:type="pct"/>
          </w:tcPr>
          <w:p w14:paraId="7B3AF8A0" w14:textId="77777777" w:rsidR="002B416A" w:rsidRPr="00974A9D" w:rsidRDefault="002B416A" w:rsidP="0099527F">
            <w:pPr>
              <w:spacing w:after="0" w:line="276" w:lineRule="auto"/>
              <w:rPr>
                <w:lang w:val="en-US"/>
              </w:rPr>
            </w:pPr>
            <w:r w:rsidRPr="00B43B20">
              <w:rPr>
                <w:lang w:val="en-US"/>
              </w:rPr>
              <w:t>deliveryDate</w:t>
            </w:r>
          </w:p>
        </w:tc>
        <w:tc>
          <w:tcPr>
            <w:tcW w:w="1093" w:type="pct"/>
          </w:tcPr>
          <w:p w14:paraId="206102F8" w14:textId="77777777" w:rsidR="002B416A" w:rsidRPr="00C7733D" w:rsidRDefault="002B416A" w:rsidP="0099527F">
            <w:pPr>
              <w:spacing w:after="0"/>
            </w:pPr>
            <w:r w:rsidRPr="00B43B20">
              <w:t>Дата доставки возвращаемого товара</w:t>
            </w:r>
          </w:p>
        </w:tc>
        <w:tc>
          <w:tcPr>
            <w:tcW w:w="643" w:type="pct"/>
          </w:tcPr>
          <w:p w14:paraId="44BBACB3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6EDD293D" w14:textId="77777777" w:rsidR="002B416A" w:rsidRPr="00C73FBB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3583FDAD" w14:textId="77777777" w:rsidR="002B416A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3A79AB5" w14:textId="77777777" w:rsidR="002B416A" w:rsidRPr="003F30C1" w:rsidRDefault="002B416A" w:rsidP="0099527F">
            <w:pPr>
              <w:spacing w:after="0" w:line="276" w:lineRule="auto"/>
            </w:pPr>
          </w:p>
        </w:tc>
      </w:tr>
      <w:tr w:rsidR="002B416A" w14:paraId="5DB7ADA0" w14:textId="77777777" w:rsidTr="0099527F">
        <w:tc>
          <w:tcPr>
            <w:tcW w:w="1079" w:type="pct"/>
          </w:tcPr>
          <w:p w14:paraId="087E9CAE" w14:textId="77777777" w:rsidR="002B416A" w:rsidRDefault="002B416A" w:rsidP="0099527F">
            <w:pPr>
              <w:spacing w:after="0"/>
              <w:rPr>
                <w:lang w:val="en-US"/>
              </w:rPr>
            </w:pPr>
            <w:r w:rsidRPr="00B43B20">
              <w:rPr>
                <w:lang w:val="en-US"/>
              </w:rPr>
              <w:t>availabilityDate</w:t>
            </w:r>
          </w:p>
        </w:tc>
        <w:tc>
          <w:tcPr>
            <w:tcW w:w="1093" w:type="pct"/>
          </w:tcPr>
          <w:p w14:paraId="7C4D7156" w14:textId="77777777" w:rsidR="002B416A" w:rsidRPr="00270A4E" w:rsidRDefault="002B416A" w:rsidP="0099527F">
            <w:pPr>
              <w:tabs>
                <w:tab w:val="left" w:pos="826"/>
              </w:tabs>
              <w:spacing w:after="0"/>
            </w:pPr>
            <w:r w:rsidRPr="00B43B20">
              <w:t>Дата, до которой сеть будет хранить у себя непринятый товар</w:t>
            </w:r>
          </w:p>
        </w:tc>
        <w:tc>
          <w:tcPr>
            <w:tcW w:w="643" w:type="pct"/>
          </w:tcPr>
          <w:p w14:paraId="4201DDF0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3" w:type="pct"/>
          </w:tcPr>
          <w:p w14:paraId="5CAC1707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50FC5563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B649BBD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11139457" w14:textId="77777777" w:rsidTr="0099527F">
        <w:tc>
          <w:tcPr>
            <w:tcW w:w="1079" w:type="pct"/>
          </w:tcPr>
          <w:p w14:paraId="6A8CB8A7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1093" w:type="pct"/>
          </w:tcPr>
          <w:p w14:paraId="3394BD3B" w14:textId="77777777" w:rsidR="002B416A" w:rsidRPr="00E30065" w:rsidRDefault="002B416A" w:rsidP="0099527F">
            <w:pPr>
              <w:spacing w:after="0"/>
              <w:rPr>
                <w:lang w:val="en-US"/>
              </w:rPr>
            </w:pPr>
            <w:r w:rsidRPr="00270A4E">
              <w:t>Грузоотправитель</w:t>
            </w:r>
            <w:r>
              <w:t xml:space="preserve"> (магазин сети)</w:t>
            </w:r>
          </w:p>
        </w:tc>
        <w:tc>
          <w:tcPr>
            <w:tcW w:w="643" w:type="pct"/>
          </w:tcPr>
          <w:p w14:paraId="6C2C3CC0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7823740E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032822EB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5D03F27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3BAB290F" w14:textId="77777777" w:rsidTr="0099527F">
        <w:tc>
          <w:tcPr>
            <w:tcW w:w="1079" w:type="pct"/>
          </w:tcPr>
          <w:p w14:paraId="372E7791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93" w:type="pct"/>
          </w:tcPr>
          <w:p w14:paraId="0CADC4BB" w14:textId="77777777" w:rsidR="002B416A" w:rsidRDefault="002B416A" w:rsidP="0099527F">
            <w:pPr>
              <w:spacing w:after="0"/>
            </w:pPr>
            <w:r w:rsidRPr="00A10F6B">
              <w:t>Место доставки</w:t>
            </w:r>
            <w:r>
              <w:t>, грузополучатель</w:t>
            </w:r>
          </w:p>
          <w:p w14:paraId="0160DF41" w14:textId="77777777" w:rsidR="002B416A" w:rsidRPr="00DC6123" w:rsidRDefault="002B416A" w:rsidP="0099527F">
            <w:pPr>
              <w:spacing w:after="0"/>
            </w:pPr>
            <w:r>
              <w:t>(склад поставщика)</w:t>
            </w:r>
          </w:p>
        </w:tc>
        <w:tc>
          <w:tcPr>
            <w:tcW w:w="643" w:type="pct"/>
          </w:tcPr>
          <w:p w14:paraId="7C615F41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3" w:type="pct"/>
          </w:tcPr>
          <w:p w14:paraId="3E904BFB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40BFBBDE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6970BC4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</w:tbl>
    <w:p w14:paraId="3052E989" w14:textId="77777777" w:rsidR="002B416A" w:rsidRPr="002770C4" w:rsidRDefault="002B416A" w:rsidP="002B416A">
      <w:pPr>
        <w:pStyle w:val="4"/>
        <w:numPr>
          <w:ilvl w:val="3"/>
          <w:numId w:val="1"/>
        </w:numPr>
        <w:rPr>
          <w:i w:val="0"/>
        </w:rPr>
      </w:pPr>
      <w:r w:rsidRPr="002770C4">
        <w:rPr>
          <w:i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350"/>
        <w:gridCol w:w="1506"/>
        <w:gridCol w:w="983"/>
        <w:gridCol w:w="1393"/>
        <w:gridCol w:w="2412"/>
      </w:tblGrid>
      <w:tr w:rsidR="002B416A" w14:paraId="3441C3C7" w14:textId="77777777" w:rsidTr="0099527F">
        <w:tc>
          <w:tcPr>
            <w:tcW w:w="1079" w:type="pct"/>
            <w:shd w:val="clear" w:color="auto" w:fill="F2F2F2" w:themeFill="background1" w:themeFillShade="F2"/>
          </w:tcPr>
          <w:p w14:paraId="77D5F260" w14:textId="77777777" w:rsidR="002B416A" w:rsidRDefault="002B416A" w:rsidP="0099527F">
            <w:pPr>
              <w:spacing w:after="0" w:line="276" w:lineRule="auto"/>
              <w:jc w:val="center"/>
            </w:pPr>
            <w:r>
              <w:t xml:space="preserve">Наименование </w:t>
            </w:r>
            <w:r>
              <w:lastRenderedPageBreak/>
              <w:t>элемента</w:t>
            </w:r>
          </w:p>
        </w:tc>
        <w:tc>
          <w:tcPr>
            <w:tcW w:w="1066" w:type="pct"/>
            <w:shd w:val="clear" w:color="auto" w:fill="F2F2F2" w:themeFill="background1" w:themeFillShade="F2"/>
          </w:tcPr>
          <w:p w14:paraId="65C04342" w14:textId="77777777" w:rsidR="002B416A" w:rsidRDefault="002B416A" w:rsidP="0099527F">
            <w:pPr>
              <w:spacing w:after="0"/>
              <w:jc w:val="center"/>
            </w:pPr>
            <w:r>
              <w:lastRenderedPageBreak/>
              <w:t>Описание</w:t>
            </w:r>
          </w:p>
        </w:tc>
        <w:tc>
          <w:tcPr>
            <w:tcW w:w="683" w:type="pct"/>
            <w:shd w:val="clear" w:color="auto" w:fill="F2F2F2" w:themeFill="background1" w:themeFillShade="F2"/>
          </w:tcPr>
          <w:p w14:paraId="1BE13AE2" w14:textId="77777777" w:rsidR="002B416A" w:rsidRDefault="002B416A" w:rsidP="0099527F">
            <w:pPr>
              <w:spacing w:after="0" w:line="276" w:lineRule="auto"/>
              <w:jc w:val="center"/>
            </w:pPr>
            <w:r>
              <w:t xml:space="preserve">Признак типа </w:t>
            </w:r>
            <w:r>
              <w:lastRenderedPageBreak/>
              <w:t>элемента</w:t>
            </w:r>
          </w:p>
        </w:tc>
        <w:tc>
          <w:tcPr>
            <w:tcW w:w="446" w:type="pct"/>
            <w:shd w:val="clear" w:color="auto" w:fill="F2F2F2" w:themeFill="background1" w:themeFillShade="F2"/>
          </w:tcPr>
          <w:p w14:paraId="2A9CA5E7" w14:textId="77777777" w:rsidR="002B416A" w:rsidRDefault="002B416A" w:rsidP="0099527F">
            <w:pPr>
              <w:spacing w:after="0"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632" w:type="pct"/>
            <w:shd w:val="clear" w:color="auto" w:fill="F2F2F2" w:themeFill="background1" w:themeFillShade="F2"/>
          </w:tcPr>
          <w:p w14:paraId="5695526D" w14:textId="77777777" w:rsidR="002B416A" w:rsidRDefault="002B416A" w:rsidP="0099527F">
            <w:pPr>
              <w:spacing w:after="0" w:line="276" w:lineRule="auto"/>
              <w:jc w:val="center"/>
            </w:pPr>
            <w:r>
              <w:t xml:space="preserve">Признак </w:t>
            </w:r>
            <w:r>
              <w:lastRenderedPageBreak/>
              <w:t>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98812B0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lastRenderedPageBreak/>
              <w:t>Примечание</w:t>
            </w:r>
          </w:p>
        </w:tc>
      </w:tr>
      <w:tr w:rsidR="002B416A" w14:paraId="1F860F9F" w14:textId="77777777" w:rsidTr="0099527F">
        <w:tc>
          <w:tcPr>
            <w:tcW w:w="1079" w:type="pct"/>
          </w:tcPr>
          <w:p w14:paraId="5A007AF7" w14:textId="77777777" w:rsidR="002B416A" w:rsidRPr="007525DB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66" w:type="pct"/>
          </w:tcPr>
          <w:p w14:paraId="5F7A2F1E" w14:textId="77777777" w:rsidR="002B416A" w:rsidRPr="00EF13B1" w:rsidRDefault="002B416A" w:rsidP="0099527F">
            <w:pPr>
              <w:spacing w:after="0"/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683" w:type="pct"/>
          </w:tcPr>
          <w:p w14:paraId="6D6E867C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442A352A" w14:textId="77777777" w:rsidR="002B416A" w:rsidRPr="00C73FB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632" w:type="pct"/>
          </w:tcPr>
          <w:p w14:paraId="22465850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FB6B68C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7309CF8F" w14:textId="77777777" w:rsidTr="0099527F">
        <w:tc>
          <w:tcPr>
            <w:tcW w:w="1079" w:type="pct"/>
          </w:tcPr>
          <w:p w14:paraId="75121CDA" w14:textId="77777777" w:rsidR="002B416A" w:rsidRPr="004C4339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66" w:type="pct"/>
          </w:tcPr>
          <w:p w14:paraId="52E9CC15" w14:textId="77777777" w:rsidR="002B416A" w:rsidRPr="00BD7D27" w:rsidRDefault="002B416A" w:rsidP="0099527F">
            <w:pPr>
              <w:spacing w:after="0"/>
            </w:pPr>
            <w:r>
              <w:t>Товарная позиция</w:t>
            </w:r>
          </w:p>
        </w:tc>
        <w:tc>
          <w:tcPr>
            <w:tcW w:w="683" w:type="pct"/>
          </w:tcPr>
          <w:p w14:paraId="6E472941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46" w:type="pct"/>
          </w:tcPr>
          <w:p w14:paraId="3B068478" w14:textId="77777777" w:rsidR="002B416A" w:rsidRPr="00C73FBB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632" w:type="pct"/>
          </w:tcPr>
          <w:p w14:paraId="0414D1FB" w14:textId="77777777" w:rsidR="002B416A" w:rsidRDefault="002B416A" w:rsidP="0099527F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2DC82A41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_9" w:history="1">
              <w:r w:rsidRPr="003F30C1">
                <w:rPr>
                  <w:rStyle w:val="aff5"/>
                </w:rPr>
                <w:t>LineItem</w:t>
              </w:r>
            </w:hyperlink>
          </w:p>
        </w:tc>
      </w:tr>
      <w:tr w:rsidR="002B416A" w14:paraId="6DC4A612" w14:textId="77777777" w:rsidTr="0099527F">
        <w:tc>
          <w:tcPr>
            <w:tcW w:w="1079" w:type="pct"/>
          </w:tcPr>
          <w:p w14:paraId="5A6C99E2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1066" w:type="pct"/>
          </w:tcPr>
          <w:p w14:paraId="13585363" w14:textId="77777777" w:rsidR="002B416A" w:rsidRDefault="002B416A" w:rsidP="0099527F">
            <w:pPr>
              <w:spacing w:after="0"/>
            </w:pPr>
            <w:r>
              <w:t>Общая сумма без НДС по всем товарным позициям</w:t>
            </w:r>
          </w:p>
        </w:tc>
        <w:tc>
          <w:tcPr>
            <w:tcW w:w="683" w:type="pct"/>
          </w:tcPr>
          <w:p w14:paraId="3E83C01A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5F6D75B1" w14:textId="77777777" w:rsidR="002B416A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0548F5C0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B08702F" w14:textId="77777777" w:rsidR="002B416A" w:rsidRPr="003F30C1" w:rsidRDefault="002B416A" w:rsidP="0099527F">
            <w:pPr>
              <w:spacing w:after="0" w:line="276" w:lineRule="auto"/>
              <w:rPr>
                <w:highlight w:val="yellow"/>
              </w:rPr>
            </w:pPr>
          </w:p>
        </w:tc>
      </w:tr>
      <w:tr w:rsidR="002B416A" w14:paraId="61708CE6" w14:textId="77777777" w:rsidTr="0099527F">
        <w:tc>
          <w:tcPr>
            <w:tcW w:w="1079" w:type="pct"/>
          </w:tcPr>
          <w:p w14:paraId="2C23E911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66" w:type="pct"/>
          </w:tcPr>
          <w:p w14:paraId="78B0F3A2" w14:textId="77777777" w:rsidR="002B416A" w:rsidRPr="00E544E3" w:rsidRDefault="002B416A" w:rsidP="0099527F">
            <w:pPr>
              <w:spacing w:after="0"/>
              <w:rPr>
                <w:rFonts w:ascii="Calibri" w:hAnsi="Calibri" w:cs="Calibri"/>
                <w:color w:val="000000"/>
                <w:sz w:val="18"/>
                <w:szCs w:val="20"/>
              </w:rPr>
            </w:pPr>
            <w:r>
              <w:t>Общая сумма НДС по всем товарным позициям</w:t>
            </w:r>
          </w:p>
        </w:tc>
        <w:tc>
          <w:tcPr>
            <w:tcW w:w="683" w:type="pct"/>
          </w:tcPr>
          <w:p w14:paraId="377F927A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34231921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4187D36A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2C66DD7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44610318" w14:textId="77777777" w:rsidTr="0099527F">
        <w:tc>
          <w:tcPr>
            <w:tcW w:w="1079" w:type="pct"/>
          </w:tcPr>
          <w:p w14:paraId="35DA2B72" w14:textId="77777777" w:rsidR="002B416A" w:rsidRPr="00E23DA2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66" w:type="pct"/>
          </w:tcPr>
          <w:p w14:paraId="0DC190BB" w14:textId="77777777" w:rsidR="002B416A" w:rsidRPr="002822BC" w:rsidRDefault="002B416A" w:rsidP="0099527F">
            <w:pPr>
              <w:spacing w:after="0"/>
            </w:pPr>
            <w:r>
              <w:t>Общая сумма с НДС по всем товарным позициям</w:t>
            </w:r>
          </w:p>
        </w:tc>
        <w:tc>
          <w:tcPr>
            <w:tcW w:w="683" w:type="pct"/>
          </w:tcPr>
          <w:p w14:paraId="55DA0104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46" w:type="pct"/>
          </w:tcPr>
          <w:p w14:paraId="2765E14D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32" w:type="pct"/>
          </w:tcPr>
          <w:p w14:paraId="0A812191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6F15BF2" w14:textId="77777777" w:rsidR="002B416A" w:rsidRPr="003F30C1" w:rsidRDefault="002B416A" w:rsidP="0099527F">
            <w:pPr>
              <w:spacing w:after="0"/>
            </w:pPr>
          </w:p>
        </w:tc>
      </w:tr>
    </w:tbl>
    <w:p w14:paraId="58C081B0" w14:textId="77777777" w:rsidR="002B416A" w:rsidRPr="00B23BD3" w:rsidRDefault="002B416A" w:rsidP="002B416A">
      <w:pPr>
        <w:pStyle w:val="5"/>
        <w:numPr>
          <w:ilvl w:val="4"/>
          <w:numId w:val="1"/>
        </w:numPr>
        <w:rPr>
          <w:b/>
          <w:i/>
          <w:color w:val="0D0D0D" w:themeColor="text1" w:themeTint="F2"/>
        </w:rPr>
      </w:pPr>
      <w:r w:rsidRPr="00B23BD3">
        <w:rPr>
          <w:b/>
          <w:i/>
          <w:color w:val="0D0D0D" w:themeColor="text1" w:themeTint="F2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40"/>
        <w:gridCol w:w="2143"/>
        <w:gridCol w:w="1724"/>
        <w:gridCol w:w="992"/>
        <w:gridCol w:w="1415"/>
        <w:gridCol w:w="2410"/>
      </w:tblGrid>
      <w:tr w:rsidR="002B416A" w14:paraId="7140AA35" w14:textId="77777777" w:rsidTr="0099527F">
        <w:tc>
          <w:tcPr>
            <w:tcW w:w="1061" w:type="pct"/>
            <w:shd w:val="clear" w:color="auto" w:fill="F2F2F2" w:themeFill="background1" w:themeFillShade="F2"/>
          </w:tcPr>
          <w:p w14:paraId="6C3C3233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972" w:type="pct"/>
            <w:shd w:val="clear" w:color="auto" w:fill="F2F2F2" w:themeFill="background1" w:themeFillShade="F2"/>
          </w:tcPr>
          <w:p w14:paraId="5C5EB2A1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37F7BE1A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3644CFB3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08E0E138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362CD6FE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0155D4A3" w14:textId="77777777" w:rsidTr="0099527F">
        <w:tc>
          <w:tcPr>
            <w:tcW w:w="1061" w:type="pct"/>
          </w:tcPr>
          <w:p w14:paraId="58CEAE96" w14:textId="77777777" w:rsidR="002B416A" w:rsidRPr="00856291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972" w:type="pct"/>
          </w:tcPr>
          <w:p w14:paraId="0C0C8996" w14:textId="77777777" w:rsidR="002B416A" w:rsidRPr="001E1470" w:rsidRDefault="002B416A" w:rsidP="0099527F">
            <w:pPr>
              <w:spacing w:after="0"/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782" w:type="pct"/>
          </w:tcPr>
          <w:p w14:paraId="5806F1D8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1D78C7B5" w14:textId="77777777" w:rsidR="002B416A" w:rsidRPr="00881AA0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642" w:type="pct"/>
          </w:tcPr>
          <w:p w14:paraId="3D92353C" w14:textId="77777777" w:rsidR="002B416A" w:rsidRDefault="002B416A" w:rsidP="0099527F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2D110767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2B416A" w14:paraId="12EA0CF8" w14:textId="77777777" w:rsidTr="0099527F">
        <w:trPr>
          <w:trHeight w:val="500"/>
        </w:trPr>
        <w:tc>
          <w:tcPr>
            <w:tcW w:w="1061" w:type="pct"/>
          </w:tcPr>
          <w:p w14:paraId="54CB1900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972" w:type="pct"/>
          </w:tcPr>
          <w:p w14:paraId="0E8B0027" w14:textId="77777777" w:rsidR="002B416A" w:rsidRDefault="002B416A" w:rsidP="0099527F">
            <w:pPr>
              <w:spacing w:after="0"/>
            </w:pPr>
            <w:r>
              <w:t>Внутренний к</w:t>
            </w:r>
            <w:r w:rsidRPr="00DC6123">
              <w:t xml:space="preserve">од товара </w:t>
            </w:r>
            <w:r>
              <w:t xml:space="preserve">у </w:t>
            </w:r>
            <w:r w:rsidRPr="00DC6123">
              <w:t>начального покупателя (сети)</w:t>
            </w:r>
          </w:p>
        </w:tc>
        <w:tc>
          <w:tcPr>
            <w:tcW w:w="782" w:type="pct"/>
          </w:tcPr>
          <w:p w14:paraId="05918D5F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3BE927A4" w14:textId="77777777" w:rsidR="002B416A" w:rsidRPr="00881AA0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7AA285E8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47F8127C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2B416A" w14:paraId="7BD8AC6A" w14:textId="77777777" w:rsidTr="0099527F">
        <w:trPr>
          <w:trHeight w:val="500"/>
        </w:trPr>
        <w:tc>
          <w:tcPr>
            <w:tcW w:w="1061" w:type="pct"/>
          </w:tcPr>
          <w:p w14:paraId="38004B7A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 w:rsidRPr="001E1470">
              <w:rPr>
                <w:lang w:val="en-US"/>
              </w:rPr>
              <w:t>InternalBuyerGroupCode</w:t>
            </w:r>
          </w:p>
        </w:tc>
        <w:tc>
          <w:tcPr>
            <w:tcW w:w="972" w:type="pct"/>
          </w:tcPr>
          <w:p w14:paraId="7E5C68CC" w14:textId="77777777" w:rsidR="002B416A" w:rsidRDefault="002B416A" w:rsidP="0099527F">
            <w:pPr>
              <w:spacing w:after="0"/>
            </w:pPr>
            <w:r>
              <w:t>Код группы товаров</w:t>
            </w:r>
          </w:p>
        </w:tc>
        <w:tc>
          <w:tcPr>
            <w:tcW w:w="782" w:type="pct"/>
          </w:tcPr>
          <w:p w14:paraId="3A2D6660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7ABD4BE9" w14:textId="77777777" w:rsidR="002B416A" w:rsidRPr="00881AA0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4B161E15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A8CEFCF" w14:textId="77777777" w:rsidR="002B416A" w:rsidRPr="003F30C1" w:rsidRDefault="002B416A" w:rsidP="0099527F">
            <w:pPr>
              <w:spacing w:after="0" w:line="276" w:lineRule="auto"/>
            </w:pPr>
          </w:p>
        </w:tc>
      </w:tr>
      <w:tr w:rsidR="002B416A" w14:paraId="4B7677E7" w14:textId="77777777" w:rsidTr="0099527F">
        <w:trPr>
          <w:trHeight w:val="341"/>
        </w:trPr>
        <w:tc>
          <w:tcPr>
            <w:tcW w:w="1061" w:type="pct"/>
          </w:tcPr>
          <w:p w14:paraId="425B6501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972" w:type="pct"/>
          </w:tcPr>
          <w:p w14:paraId="473EB300" w14:textId="77777777" w:rsidR="002B416A" w:rsidRPr="0001391F" w:rsidRDefault="002B416A" w:rsidP="0099527F">
            <w:pPr>
              <w:spacing w:after="0"/>
            </w:pPr>
            <w:r w:rsidRPr="00DC6123">
              <w:t>Код товара начального поставщика, кому возвращаются товары</w:t>
            </w:r>
          </w:p>
        </w:tc>
        <w:tc>
          <w:tcPr>
            <w:tcW w:w="782" w:type="pct"/>
          </w:tcPr>
          <w:p w14:paraId="4B65E675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1F470015" w14:textId="77777777" w:rsidR="002B416A" w:rsidRPr="00881AA0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01DAD67C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43631702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2B416A" w14:paraId="384A2C17" w14:textId="77777777" w:rsidTr="0099527F">
        <w:tc>
          <w:tcPr>
            <w:tcW w:w="1061" w:type="pct"/>
          </w:tcPr>
          <w:p w14:paraId="1AE2B109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972" w:type="pct"/>
          </w:tcPr>
          <w:p w14:paraId="05AE7120" w14:textId="77777777" w:rsidR="002B416A" w:rsidRDefault="002B416A" w:rsidP="0099527F">
            <w:pPr>
              <w:spacing w:after="0"/>
            </w:pPr>
            <w:r>
              <w:t>Признак возвратной тары.</w:t>
            </w:r>
          </w:p>
          <w:p w14:paraId="10369DB6" w14:textId="77777777" w:rsidR="002B416A" w:rsidRPr="00C36990" w:rsidRDefault="002B416A" w:rsidP="0099527F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782" w:type="pct"/>
          </w:tcPr>
          <w:p w14:paraId="1A4D14BA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1A20F399" w14:textId="77777777" w:rsidR="002B416A" w:rsidRPr="004323C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7D2DE7C1" w14:textId="77777777" w:rsidR="002B416A" w:rsidRPr="00C73FBB" w:rsidRDefault="002B416A" w:rsidP="0099527F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6520D9A3" w14:textId="77777777" w:rsidR="002B416A" w:rsidRPr="003F30C1" w:rsidRDefault="002B416A" w:rsidP="0099527F">
            <w:pPr>
              <w:spacing w:after="0"/>
            </w:pPr>
            <w:r w:rsidRPr="003F30C1">
              <w:t xml:space="preserve">Код из справочника </w:t>
            </w:r>
            <w:hyperlink w:anchor="_TypeOfUnit" w:history="1">
              <w:r w:rsidRPr="003F30C1">
                <w:rPr>
                  <w:rStyle w:val="aff5"/>
                </w:rPr>
                <w:t>TypeOfUnit</w:t>
              </w:r>
            </w:hyperlink>
          </w:p>
        </w:tc>
      </w:tr>
      <w:tr w:rsidR="002B416A" w14:paraId="2CD851F8" w14:textId="77777777" w:rsidTr="0099527F">
        <w:tc>
          <w:tcPr>
            <w:tcW w:w="1061" w:type="pct"/>
          </w:tcPr>
          <w:p w14:paraId="108A3B16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t>originOrder</w:t>
            </w:r>
          </w:p>
        </w:tc>
        <w:tc>
          <w:tcPr>
            <w:tcW w:w="972" w:type="pct"/>
          </w:tcPr>
          <w:p w14:paraId="22096E78" w14:textId="77777777" w:rsidR="002B416A" w:rsidRDefault="002B416A" w:rsidP="0099527F">
            <w:pPr>
              <w:spacing w:after="0"/>
            </w:pPr>
            <w:r>
              <w:t>Идентификатор заказа</w:t>
            </w:r>
          </w:p>
        </w:tc>
        <w:tc>
          <w:tcPr>
            <w:tcW w:w="782" w:type="pct"/>
          </w:tcPr>
          <w:p w14:paraId="5EDFC344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4952E118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642" w:type="pct"/>
          </w:tcPr>
          <w:p w14:paraId="0B9223F3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079C6AC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5AC75A19" w14:textId="77777777" w:rsidR="002B416A" w:rsidRPr="003F30C1" w:rsidRDefault="002B416A" w:rsidP="0099527F">
            <w:pPr>
              <w:spacing w:after="0"/>
            </w:pPr>
            <w:r w:rsidRPr="00104AF2">
              <w:t>заполняется, если товары закупались разными заказами, у каждого товара указывается соответствующий</w:t>
            </w:r>
          </w:p>
        </w:tc>
      </w:tr>
      <w:tr w:rsidR="002B416A" w14:paraId="02B2035D" w14:textId="77777777" w:rsidTr="0099527F">
        <w:tc>
          <w:tcPr>
            <w:tcW w:w="1061" w:type="pct"/>
          </w:tcPr>
          <w:p w14:paraId="01CD50B8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lastRenderedPageBreak/>
              <w:t>deliveryNoteIdentificator</w:t>
            </w:r>
          </w:p>
        </w:tc>
        <w:tc>
          <w:tcPr>
            <w:tcW w:w="972" w:type="pct"/>
          </w:tcPr>
          <w:p w14:paraId="3C9E4A1B" w14:textId="77777777" w:rsidR="002B416A" w:rsidRDefault="002B416A" w:rsidP="0099527F">
            <w:pPr>
              <w:spacing w:after="0"/>
            </w:pPr>
            <w:r>
              <w:t>Идентификатор закупочной накладной</w:t>
            </w:r>
          </w:p>
        </w:tc>
        <w:tc>
          <w:tcPr>
            <w:tcW w:w="782" w:type="pct"/>
          </w:tcPr>
          <w:p w14:paraId="1F8DCE8C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1E398815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642" w:type="pct"/>
          </w:tcPr>
          <w:p w14:paraId="20266273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B9BA0ED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1C79AB6C" w14:textId="77777777" w:rsidR="002B416A" w:rsidRPr="003F30C1" w:rsidRDefault="002B416A" w:rsidP="0099527F">
            <w:pPr>
              <w:spacing w:after="0"/>
            </w:pPr>
            <w:r>
              <w:t>Заполняется, если товары закупались разными накладными, у каждого товара указывается соответствующая</w:t>
            </w:r>
          </w:p>
        </w:tc>
      </w:tr>
      <w:tr w:rsidR="002B416A" w14:paraId="788ED726" w14:textId="77777777" w:rsidTr="0099527F">
        <w:tc>
          <w:tcPr>
            <w:tcW w:w="1061" w:type="pct"/>
          </w:tcPr>
          <w:p w14:paraId="0237B1F3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t>despatchIdentificator</w:t>
            </w:r>
          </w:p>
        </w:tc>
        <w:tc>
          <w:tcPr>
            <w:tcW w:w="972" w:type="pct"/>
          </w:tcPr>
          <w:p w14:paraId="2DB25C5F" w14:textId="77777777" w:rsidR="002B416A" w:rsidRDefault="002B416A" w:rsidP="0099527F">
            <w:pPr>
              <w:spacing w:after="0"/>
            </w:pPr>
            <w:r>
              <w:t>Идентификатор уведомления об отгрузке при закупке</w:t>
            </w:r>
          </w:p>
        </w:tc>
        <w:tc>
          <w:tcPr>
            <w:tcW w:w="782" w:type="pct"/>
          </w:tcPr>
          <w:p w14:paraId="2E8E6F9E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295CBAB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642" w:type="pct"/>
          </w:tcPr>
          <w:p w14:paraId="6572FE47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791CBCE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7F44416C" w14:textId="77777777" w:rsidR="002B416A" w:rsidRPr="00192FE2" w:rsidRDefault="002B416A" w:rsidP="0099527F">
            <w:pPr>
              <w:spacing w:after="0"/>
            </w:pPr>
            <w:r>
              <w:t xml:space="preserve">Заполняется, если товары при закупке содержались в разных </w:t>
            </w:r>
            <w:r>
              <w:rPr>
                <w:lang w:val="en-US"/>
              </w:rPr>
              <w:t>DESADV</w:t>
            </w:r>
            <w:r>
              <w:t>, у каждого товара указываются соответствующий</w:t>
            </w:r>
          </w:p>
        </w:tc>
      </w:tr>
      <w:tr w:rsidR="002B416A" w14:paraId="2CE55D81" w14:textId="77777777" w:rsidTr="0099527F">
        <w:tc>
          <w:tcPr>
            <w:tcW w:w="1061" w:type="pct"/>
          </w:tcPr>
          <w:p w14:paraId="1AE0C3DE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72" w:type="pct"/>
          </w:tcPr>
          <w:p w14:paraId="3BC6E740" w14:textId="77777777" w:rsidR="002B416A" w:rsidRDefault="002B416A" w:rsidP="0099527F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782" w:type="pct"/>
          </w:tcPr>
          <w:p w14:paraId="58A266A7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6948FDCA" w14:textId="77777777" w:rsidR="002B416A" w:rsidRPr="004323C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642" w:type="pct"/>
          </w:tcPr>
          <w:p w14:paraId="303D2884" w14:textId="77777777" w:rsidR="002B416A" w:rsidRPr="00C73FBB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35482CA4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0E0D716A" w14:textId="77777777" w:rsidTr="0099527F">
        <w:tc>
          <w:tcPr>
            <w:tcW w:w="1061" w:type="pct"/>
          </w:tcPr>
          <w:p w14:paraId="7640F41A" w14:textId="77777777" w:rsidR="002B416A" w:rsidRDefault="002B416A" w:rsidP="0099527F">
            <w:pPr>
              <w:spacing w:after="0"/>
              <w:rPr>
                <w:lang w:val="en-US"/>
              </w:rPr>
            </w:pPr>
            <w:r w:rsidRPr="00DC6123">
              <w:rPr>
                <w:lang w:val="en-US"/>
              </w:rPr>
              <w:t>offeredReturnQuantity</w:t>
            </w:r>
          </w:p>
        </w:tc>
        <w:tc>
          <w:tcPr>
            <w:tcW w:w="972" w:type="pct"/>
          </w:tcPr>
          <w:p w14:paraId="34E18C45" w14:textId="77777777" w:rsidR="002B416A" w:rsidRDefault="002B416A" w:rsidP="0099527F">
            <w:pPr>
              <w:spacing w:after="0"/>
            </w:pPr>
            <w:r>
              <w:t>Количество, предложенное к возврату</w:t>
            </w:r>
          </w:p>
        </w:tc>
        <w:tc>
          <w:tcPr>
            <w:tcW w:w="782" w:type="pct"/>
          </w:tcPr>
          <w:p w14:paraId="4BCF1273" w14:textId="77777777" w:rsidR="002B416A" w:rsidRDefault="002B416A" w:rsidP="0099527F">
            <w:pPr>
              <w:spacing w:after="0"/>
              <w:jc w:val="center"/>
            </w:pPr>
            <w:r>
              <w:t>ПА</w:t>
            </w:r>
          </w:p>
        </w:tc>
        <w:tc>
          <w:tcPr>
            <w:tcW w:w="450" w:type="pct"/>
          </w:tcPr>
          <w:p w14:paraId="6203A862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415F92F0" w14:textId="77777777" w:rsidR="002B416A" w:rsidRPr="00C73FBB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A94EB24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2B416A" w14:paraId="22EA6A5D" w14:textId="77777777" w:rsidTr="0099527F">
        <w:tc>
          <w:tcPr>
            <w:tcW w:w="1061" w:type="pct"/>
          </w:tcPr>
          <w:p w14:paraId="34C49EDD" w14:textId="77777777" w:rsidR="002B416A" w:rsidRPr="00DC6123" w:rsidRDefault="002B416A" w:rsidP="0099527F">
            <w:pPr>
              <w:spacing w:after="0"/>
            </w:pPr>
            <w:r w:rsidRPr="00DC6123">
              <w:t>confirmedReturnQuantity</w:t>
            </w:r>
          </w:p>
        </w:tc>
        <w:tc>
          <w:tcPr>
            <w:tcW w:w="972" w:type="pct"/>
          </w:tcPr>
          <w:p w14:paraId="760F5654" w14:textId="77777777" w:rsidR="002B416A" w:rsidRDefault="002B416A" w:rsidP="0099527F">
            <w:pPr>
              <w:spacing w:after="0"/>
            </w:pPr>
            <w:r>
              <w:t>Количество, подтвержденное к возврату</w:t>
            </w:r>
          </w:p>
        </w:tc>
        <w:tc>
          <w:tcPr>
            <w:tcW w:w="782" w:type="pct"/>
          </w:tcPr>
          <w:p w14:paraId="456FD0BF" w14:textId="77777777" w:rsidR="002B416A" w:rsidRDefault="002B416A" w:rsidP="0099527F">
            <w:pPr>
              <w:spacing w:after="0"/>
              <w:jc w:val="center"/>
            </w:pPr>
            <w:r>
              <w:t>ПА</w:t>
            </w:r>
          </w:p>
        </w:tc>
        <w:tc>
          <w:tcPr>
            <w:tcW w:w="450" w:type="pct"/>
          </w:tcPr>
          <w:p w14:paraId="6DA80F5E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63627D23" w14:textId="77777777" w:rsidR="002B416A" w:rsidRPr="00C73FBB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4678872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2B416A" w:rsidRPr="00B95F18" w14:paraId="597FF455" w14:textId="77777777" w:rsidTr="0099527F">
        <w:tc>
          <w:tcPr>
            <w:tcW w:w="1061" w:type="pct"/>
          </w:tcPr>
          <w:p w14:paraId="15FF294F" w14:textId="77777777" w:rsidR="002B416A" w:rsidRPr="00676FEB" w:rsidRDefault="002B416A" w:rsidP="0099527F">
            <w:pPr>
              <w:spacing w:after="0"/>
            </w:pPr>
            <w:r>
              <w:t>onePlaceQuantity</w:t>
            </w:r>
          </w:p>
        </w:tc>
        <w:tc>
          <w:tcPr>
            <w:tcW w:w="972" w:type="pct"/>
          </w:tcPr>
          <w:p w14:paraId="78E08606" w14:textId="77777777" w:rsidR="002B416A" w:rsidRPr="00676FEB" w:rsidRDefault="002B416A" w:rsidP="0099527F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782" w:type="pct"/>
          </w:tcPr>
          <w:p w14:paraId="58829B93" w14:textId="77777777" w:rsidR="002B416A" w:rsidRDefault="002B416A" w:rsidP="0099527F">
            <w:pPr>
              <w:spacing w:after="0"/>
              <w:jc w:val="center"/>
            </w:pPr>
            <w:r>
              <w:t>ПА</w:t>
            </w:r>
          </w:p>
        </w:tc>
        <w:tc>
          <w:tcPr>
            <w:tcW w:w="450" w:type="pct"/>
          </w:tcPr>
          <w:p w14:paraId="259738EF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356FFD32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4512EDF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2B416A" w:rsidRPr="00B95F18" w14:paraId="048542FC" w14:textId="77777777" w:rsidTr="0099527F">
        <w:tc>
          <w:tcPr>
            <w:tcW w:w="1061" w:type="pct"/>
          </w:tcPr>
          <w:p w14:paraId="1CCD3A1F" w14:textId="6755FFEF" w:rsidR="002B416A" w:rsidRPr="00DC6123" w:rsidRDefault="00510F12" w:rsidP="0099527F">
            <w:pPr>
              <w:spacing w:after="0"/>
            </w:pPr>
            <w:r w:rsidRPr="00510F12">
              <w:t>physicalOrLogicalState</w:t>
            </w:r>
          </w:p>
        </w:tc>
        <w:tc>
          <w:tcPr>
            <w:tcW w:w="972" w:type="pct"/>
          </w:tcPr>
          <w:p w14:paraId="083B778E" w14:textId="1805EB58" w:rsidR="002B416A" w:rsidRPr="009146FD" w:rsidRDefault="00510F12" w:rsidP="0099527F">
            <w:pPr>
              <w:spacing w:after="0"/>
            </w:pPr>
            <w:r>
              <w:t>Решение по возврату данного товара</w:t>
            </w:r>
          </w:p>
        </w:tc>
        <w:tc>
          <w:tcPr>
            <w:tcW w:w="782" w:type="pct"/>
          </w:tcPr>
          <w:p w14:paraId="6C663037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27549F93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642" w:type="pct"/>
          </w:tcPr>
          <w:p w14:paraId="747A8BF6" w14:textId="3F5F673D" w:rsidR="002B416A" w:rsidRDefault="00510F12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1C585A19" w14:textId="75991895" w:rsidR="002B416A" w:rsidRPr="003F30C1" w:rsidRDefault="002B416A" w:rsidP="00510F12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="00510F12" w:rsidRPr="00510F12">
                <w:rPr>
                  <w:rStyle w:val="aff5"/>
                </w:rPr>
                <w:t>Physica</w:t>
              </w:r>
              <w:r w:rsidR="00510F12" w:rsidRPr="00510F12">
                <w:rPr>
                  <w:rStyle w:val="aff5"/>
                </w:rPr>
                <w:t>l</w:t>
              </w:r>
              <w:r w:rsidR="00510F12" w:rsidRPr="00510F12">
                <w:rPr>
                  <w:rStyle w:val="aff5"/>
                </w:rPr>
                <w:t>OrLogicalStateForReti</w:t>
              </w:r>
              <w:r w:rsidR="00510F12" w:rsidRPr="00510F12">
                <w:rPr>
                  <w:rStyle w:val="aff5"/>
                </w:rPr>
                <w:t>n</w:t>
              </w:r>
              <w:r w:rsidR="00510F12" w:rsidRPr="00510F12">
                <w:rPr>
                  <w:rStyle w:val="aff5"/>
                </w:rPr>
                <w:t>s</w:t>
              </w:r>
            </w:hyperlink>
          </w:p>
        </w:tc>
      </w:tr>
      <w:tr w:rsidR="002B416A" w14:paraId="0BF30537" w14:textId="77777777" w:rsidTr="0099527F">
        <w:tc>
          <w:tcPr>
            <w:tcW w:w="1061" w:type="pct"/>
          </w:tcPr>
          <w:p w14:paraId="07675F1E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972" w:type="pct"/>
          </w:tcPr>
          <w:p w14:paraId="23B8C3C3" w14:textId="77777777" w:rsidR="002B416A" w:rsidRPr="00A50018" w:rsidRDefault="002B416A" w:rsidP="0099527F">
            <w:pPr>
              <w:spacing w:after="0"/>
            </w:pPr>
            <w:r>
              <w:t>Цена за единицу без НДС</w:t>
            </w:r>
          </w:p>
        </w:tc>
        <w:tc>
          <w:tcPr>
            <w:tcW w:w="782" w:type="pct"/>
          </w:tcPr>
          <w:p w14:paraId="023ADCB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27324042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4DD7ED68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6FBB9FEC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4278C3B3" w14:textId="77777777" w:rsidTr="0099527F">
        <w:tc>
          <w:tcPr>
            <w:tcW w:w="1061" w:type="pct"/>
          </w:tcPr>
          <w:p w14:paraId="051BD8CA" w14:textId="77777777" w:rsidR="002B416A" w:rsidRPr="00327E63" w:rsidRDefault="002B416A" w:rsidP="0099527F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972" w:type="pct"/>
          </w:tcPr>
          <w:p w14:paraId="18586DA4" w14:textId="77777777" w:rsidR="002B416A" w:rsidRPr="00A50018" w:rsidRDefault="002B416A" w:rsidP="0099527F">
            <w:pPr>
              <w:spacing w:after="0"/>
            </w:pPr>
            <w:r>
              <w:t>Цена за единицу с НДС</w:t>
            </w:r>
          </w:p>
        </w:tc>
        <w:tc>
          <w:tcPr>
            <w:tcW w:w="782" w:type="pct"/>
          </w:tcPr>
          <w:p w14:paraId="1372DF2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38E7CC4F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2F95D72E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26CC971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2B0E8FA5" w14:textId="77777777" w:rsidTr="0099527F">
        <w:tc>
          <w:tcPr>
            <w:tcW w:w="1061" w:type="pct"/>
          </w:tcPr>
          <w:p w14:paraId="2DF88717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972" w:type="pct"/>
          </w:tcPr>
          <w:p w14:paraId="326347C3" w14:textId="77777777" w:rsidR="002B416A" w:rsidRDefault="002B416A" w:rsidP="0099527F">
            <w:pPr>
              <w:spacing w:after="0"/>
            </w:pPr>
            <w:r>
              <w:t>Сумма по всей позиции без НДС</w:t>
            </w:r>
          </w:p>
        </w:tc>
        <w:tc>
          <w:tcPr>
            <w:tcW w:w="782" w:type="pct"/>
          </w:tcPr>
          <w:p w14:paraId="25C4C57B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08D8B7A9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7D0A75CE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15564E82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5A053AF1" w14:textId="77777777" w:rsidTr="0099527F">
        <w:trPr>
          <w:trHeight w:val="614"/>
        </w:trPr>
        <w:tc>
          <w:tcPr>
            <w:tcW w:w="1061" w:type="pct"/>
          </w:tcPr>
          <w:p w14:paraId="68A96C2E" w14:textId="77777777" w:rsidR="002B416A" w:rsidRPr="00A36118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exciseDuty</w:t>
            </w:r>
          </w:p>
        </w:tc>
        <w:tc>
          <w:tcPr>
            <w:tcW w:w="972" w:type="pct"/>
          </w:tcPr>
          <w:p w14:paraId="46A8063D" w14:textId="77777777" w:rsidR="002B416A" w:rsidRPr="00A36118" w:rsidRDefault="002B416A" w:rsidP="0099527F">
            <w:pPr>
              <w:spacing w:after="0"/>
            </w:pPr>
            <w:r>
              <w:t>В том числе акциз</w:t>
            </w:r>
          </w:p>
        </w:tc>
        <w:tc>
          <w:tcPr>
            <w:tcW w:w="782" w:type="pct"/>
          </w:tcPr>
          <w:p w14:paraId="370430B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36CDE586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13EB27FD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3F69D460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721FF256" w14:textId="77777777" w:rsidTr="0099527F">
        <w:trPr>
          <w:trHeight w:val="614"/>
        </w:trPr>
        <w:tc>
          <w:tcPr>
            <w:tcW w:w="1061" w:type="pct"/>
          </w:tcPr>
          <w:p w14:paraId="15B3281D" w14:textId="77777777" w:rsidR="002B416A" w:rsidRPr="00A36118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972" w:type="pct"/>
          </w:tcPr>
          <w:p w14:paraId="15169DFB" w14:textId="77777777" w:rsidR="002B416A" w:rsidRDefault="002B416A" w:rsidP="0099527F">
            <w:pPr>
              <w:spacing w:after="0"/>
            </w:pPr>
            <w:r>
              <w:t>Ставка НДС</w:t>
            </w:r>
          </w:p>
        </w:tc>
        <w:tc>
          <w:tcPr>
            <w:tcW w:w="782" w:type="pct"/>
          </w:tcPr>
          <w:p w14:paraId="1FB75790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57A6FDB0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3C5F22A1" w14:textId="77777777" w:rsidR="002B416A" w:rsidRDefault="002B416A" w:rsidP="0099527F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28C03E3A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2B416A" w14:paraId="404DDEE5" w14:textId="77777777" w:rsidTr="0099527F">
        <w:trPr>
          <w:trHeight w:val="614"/>
        </w:trPr>
        <w:tc>
          <w:tcPr>
            <w:tcW w:w="1061" w:type="pct"/>
          </w:tcPr>
          <w:p w14:paraId="4EA0C115" w14:textId="77777777" w:rsidR="002B416A" w:rsidRPr="00006B96" w:rsidRDefault="002B416A" w:rsidP="0099527F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972" w:type="pct"/>
          </w:tcPr>
          <w:p w14:paraId="081C156E" w14:textId="77777777" w:rsidR="002B416A" w:rsidRPr="005A0AB5" w:rsidRDefault="002B416A" w:rsidP="0099527F">
            <w:pPr>
              <w:spacing w:after="0"/>
            </w:pPr>
            <w:r>
              <w:t>Сумма НДС</w:t>
            </w:r>
          </w:p>
        </w:tc>
        <w:tc>
          <w:tcPr>
            <w:tcW w:w="782" w:type="pct"/>
          </w:tcPr>
          <w:p w14:paraId="386EC56C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0C989D60" w14:textId="77777777" w:rsidR="002B416A" w:rsidRPr="00006B96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55DA16E2" w14:textId="77777777" w:rsidR="002B416A" w:rsidRPr="00F26033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2AACBFFC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2E98B1C6" w14:textId="77777777" w:rsidTr="0099527F">
        <w:trPr>
          <w:trHeight w:val="614"/>
        </w:trPr>
        <w:tc>
          <w:tcPr>
            <w:tcW w:w="1061" w:type="pct"/>
          </w:tcPr>
          <w:p w14:paraId="066CC173" w14:textId="77777777" w:rsidR="002B416A" w:rsidRPr="00F26033" w:rsidRDefault="002B416A" w:rsidP="0099527F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972" w:type="pct"/>
          </w:tcPr>
          <w:p w14:paraId="15460C7B" w14:textId="77777777" w:rsidR="002B416A" w:rsidRPr="00A36118" w:rsidRDefault="002B416A" w:rsidP="0099527F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782" w:type="pct"/>
          </w:tcPr>
          <w:p w14:paraId="3B598AE6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75326694" w14:textId="77777777" w:rsidR="002B416A" w:rsidRPr="00F26033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2996317B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1F4FCF3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</w:tbl>
    <w:p w14:paraId="32E8B4F3" w14:textId="34CE1518" w:rsidR="002B416A" w:rsidRPr="00DF2762" w:rsidRDefault="002B416A" w:rsidP="002B416A">
      <w:pPr>
        <w:pStyle w:val="3"/>
        <w:rPr>
          <w:rFonts w:eastAsia="SimSun"/>
        </w:rPr>
      </w:pPr>
      <w:r w:rsidRPr="002B416A">
        <w:rPr>
          <w:rFonts w:eastAsia="SimSun"/>
        </w:rPr>
        <w:br w:type="page"/>
      </w:r>
      <w:proofErr w:type="gramStart"/>
      <w:r>
        <w:rPr>
          <w:rFonts w:eastAsia="SimSun"/>
          <w:lang w:val="en-US"/>
        </w:rPr>
        <w:lastRenderedPageBreak/>
        <w:t>P</w:t>
      </w:r>
      <w:r w:rsidRPr="008E40B1">
        <w:rPr>
          <w:rFonts w:eastAsia="SimSun"/>
          <w:lang w:val="en-US"/>
        </w:rPr>
        <w:t>artyInformation</w:t>
      </w:r>
      <w:r w:rsidRPr="00DF2762">
        <w:rPr>
          <w:rFonts w:eastAsia="SimSun"/>
        </w:rPr>
        <w:t>(</w:t>
      </w:r>
      <w:proofErr w:type="gramEnd"/>
      <w:r>
        <w:rPr>
          <w:rFonts w:eastAsia="SimSun"/>
        </w:rPr>
        <w:t>Информация о юр.лицах и торговых точках</w:t>
      </w:r>
      <w:r w:rsidR="008327A1" w:rsidRPr="008327A1">
        <w:rPr>
          <w:rFonts w:eastAsia="SimSun"/>
        </w:rPr>
        <w:t xml:space="preserve"> - </w:t>
      </w:r>
      <w:r w:rsidR="008327A1">
        <w:rPr>
          <w:rFonts w:eastAsia="SimSun"/>
          <w:lang w:val="en-US"/>
        </w:rPr>
        <w:t>PARTIN</w:t>
      </w:r>
      <w:r>
        <w:rPr>
          <w:rFonts w:eastAsia="SimSun"/>
        </w:rPr>
        <w:t>)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261"/>
        <w:gridCol w:w="2243"/>
        <w:gridCol w:w="1700"/>
        <w:gridCol w:w="992"/>
        <w:gridCol w:w="1700"/>
        <w:gridCol w:w="2128"/>
      </w:tblGrid>
      <w:tr w:rsidR="002B416A" w14:paraId="3717DA97" w14:textId="77777777" w:rsidTr="0099527F">
        <w:tc>
          <w:tcPr>
            <w:tcW w:w="1025" w:type="pct"/>
            <w:shd w:val="clear" w:color="auto" w:fill="F2F2F2" w:themeFill="background1" w:themeFillShade="F2"/>
          </w:tcPr>
          <w:p w14:paraId="2472ABB7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17" w:type="pct"/>
            <w:shd w:val="clear" w:color="auto" w:fill="F2F2F2" w:themeFill="background1" w:themeFillShade="F2"/>
          </w:tcPr>
          <w:p w14:paraId="5E32525C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4B8E8D2E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36CAFDEB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247C02E7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5" w:type="pct"/>
            <w:shd w:val="clear" w:color="auto" w:fill="F2F2F2" w:themeFill="background1" w:themeFillShade="F2"/>
          </w:tcPr>
          <w:p w14:paraId="44882C4A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49A23831" w14:textId="77777777" w:rsidTr="0099527F">
        <w:trPr>
          <w:trHeight w:val="100"/>
        </w:trPr>
        <w:tc>
          <w:tcPr>
            <w:tcW w:w="1025" w:type="pct"/>
          </w:tcPr>
          <w:p w14:paraId="2929A62D" w14:textId="77777777" w:rsidR="002B416A" w:rsidRPr="00C36990" w:rsidRDefault="002B416A" w:rsidP="0099527F">
            <w:pPr>
              <w:spacing w:after="0"/>
            </w:pPr>
            <w:r w:rsidRPr="00154040">
              <w:rPr>
                <w:lang w:val="en-US"/>
              </w:rPr>
              <w:t>headGLN</w:t>
            </w:r>
          </w:p>
        </w:tc>
        <w:tc>
          <w:tcPr>
            <w:tcW w:w="1017" w:type="pct"/>
          </w:tcPr>
          <w:p w14:paraId="3DD8E596" w14:textId="77777777" w:rsidR="002B416A" w:rsidRPr="00154040" w:rsidRDefault="002B416A" w:rsidP="0099527F">
            <w:pPr>
              <w:spacing w:after="0"/>
            </w:pPr>
            <w:r>
              <w:rPr>
                <w:lang w:val="en-US"/>
              </w:rPr>
              <w:t>GLN</w:t>
            </w:r>
            <w:r>
              <w:t>головной организации</w:t>
            </w:r>
          </w:p>
        </w:tc>
        <w:tc>
          <w:tcPr>
            <w:tcW w:w="771" w:type="pct"/>
          </w:tcPr>
          <w:p w14:paraId="44EC9225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42AF6970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771" w:type="pct"/>
          </w:tcPr>
          <w:p w14:paraId="5E6CB8EA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965" w:type="pct"/>
          </w:tcPr>
          <w:p w14:paraId="0BFED0F0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HeadGLN" w:history="1">
              <w:r w:rsidRPr="003F30C1">
                <w:rPr>
                  <w:rStyle w:val="aff5"/>
                  <w:lang w:val="en-US"/>
                </w:rPr>
                <w:t>H</w:t>
              </w:r>
              <w:r w:rsidRPr="003F30C1">
                <w:rPr>
                  <w:rStyle w:val="aff5"/>
                </w:rPr>
                <w:t>eadGLN</w:t>
              </w:r>
            </w:hyperlink>
          </w:p>
        </w:tc>
      </w:tr>
      <w:tr w:rsidR="002B416A" w14:paraId="565428E3" w14:textId="77777777" w:rsidTr="0099527F">
        <w:tc>
          <w:tcPr>
            <w:tcW w:w="1025" w:type="pct"/>
          </w:tcPr>
          <w:p w14:paraId="6F5281B2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 w:rsidRPr="00154040">
              <w:rPr>
                <w:lang w:val="en-US"/>
              </w:rPr>
              <w:t>parties</w:t>
            </w:r>
          </w:p>
        </w:tc>
        <w:tc>
          <w:tcPr>
            <w:tcW w:w="1017" w:type="pct"/>
          </w:tcPr>
          <w:p w14:paraId="4B4677F5" w14:textId="77777777" w:rsidR="002B416A" w:rsidRDefault="002B416A" w:rsidP="0099527F">
            <w:pPr>
              <w:spacing w:after="0"/>
            </w:pPr>
            <w:r>
              <w:t>Табличная часть, содержащая информацию обучастниках</w:t>
            </w:r>
          </w:p>
        </w:tc>
        <w:tc>
          <w:tcPr>
            <w:tcW w:w="771" w:type="pct"/>
          </w:tcPr>
          <w:p w14:paraId="6974DA3A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42E4D64F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771" w:type="pct"/>
          </w:tcPr>
          <w:p w14:paraId="5FFE7C79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5" w:type="pct"/>
          </w:tcPr>
          <w:p w14:paraId="40FA1DC0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Parties" w:history="1">
              <w:r w:rsidRPr="003F30C1">
                <w:rPr>
                  <w:rStyle w:val="aff5"/>
                  <w:lang w:val="en-US"/>
                </w:rPr>
                <w:t>Parties</w:t>
              </w:r>
            </w:hyperlink>
          </w:p>
        </w:tc>
      </w:tr>
    </w:tbl>
    <w:p w14:paraId="75B17A02" w14:textId="77777777" w:rsidR="002B416A" w:rsidRPr="0041700B" w:rsidRDefault="002B416A" w:rsidP="002B416A">
      <w:pPr>
        <w:pStyle w:val="4"/>
      </w:pPr>
      <w:r>
        <w:rPr>
          <w:lang w:val="en-US"/>
        </w:rPr>
        <w:t>H</w:t>
      </w:r>
      <w:r w:rsidRPr="00154040">
        <w:rPr>
          <w:lang w:val="en-US"/>
        </w:rPr>
        <w:t>eadGLN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701"/>
        <w:gridCol w:w="992"/>
        <w:gridCol w:w="1701"/>
        <w:gridCol w:w="2126"/>
      </w:tblGrid>
      <w:tr w:rsidR="002B416A" w14:paraId="4A908D7D" w14:textId="77777777" w:rsidTr="0099527F">
        <w:tc>
          <w:tcPr>
            <w:tcW w:w="2269" w:type="dxa"/>
            <w:shd w:val="clear" w:color="auto" w:fill="F2F2F2" w:themeFill="background1" w:themeFillShade="F2"/>
          </w:tcPr>
          <w:p w14:paraId="34A28DFF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B2E3F6F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447053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495E251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517FFD0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4BDA5DB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47E11013" w14:textId="77777777" w:rsidTr="0099527F">
        <w:tc>
          <w:tcPr>
            <w:tcW w:w="2269" w:type="dxa"/>
          </w:tcPr>
          <w:p w14:paraId="2690C077" w14:textId="77777777" w:rsidR="002B416A" w:rsidRPr="000D7372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gln</w:t>
            </w:r>
          </w:p>
        </w:tc>
        <w:tc>
          <w:tcPr>
            <w:tcW w:w="2268" w:type="dxa"/>
          </w:tcPr>
          <w:p w14:paraId="1A3456B8" w14:textId="77777777" w:rsidR="002B416A" w:rsidRPr="00495F46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GLN</w:t>
            </w:r>
            <w:r>
              <w:t xml:space="preserve"> головной организации</w:t>
            </w:r>
          </w:p>
        </w:tc>
        <w:tc>
          <w:tcPr>
            <w:tcW w:w="1701" w:type="dxa"/>
          </w:tcPr>
          <w:p w14:paraId="64EFA13D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58099D8A" w14:textId="77777777" w:rsidR="002B416A" w:rsidRPr="002574DF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701" w:type="dxa"/>
          </w:tcPr>
          <w:p w14:paraId="03EDA50E" w14:textId="77777777" w:rsidR="002B416A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4EE1CF78" w14:textId="77777777" w:rsidR="002B416A" w:rsidRPr="003F30C1" w:rsidRDefault="002B416A" w:rsidP="0099527F">
            <w:pPr>
              <w:spacing w:after="0" w:line="276" w:lineRule="auto"/>
            </w:pPr>
          </w:p>
        </w:tc>
      </w:tr>
    </w:tbl>
    <w:p w14:paraId="20328ECF" w14:textId="77777777" w:rsidR="002B416A" w:rsidRDefault="002B416A" w:rsidP="002B416A">
      <w:pPr>
        <w:pStyle w:val="4"/>
      </w:pPr>
      <w:r w:rsidRPr="00154040">
        <w:rPr>
          <w:lang w:val="en-US"/>
        </w:rPr>
        <w:t>Parties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701"/>
        <w:gridCol w:w="992"/>
        <w:gridCol w:w="1701"/>
        <w:gridCol w:w="2126"/>
      </w:tblGrid>
      <w:tr w:rsidR="002B416A" w14:paraId="164C297C" w14:textId="77777777" w:rsidTr="0099527F">
        <w:tc>
          <w:tcPr>
            <w:tcW w:w="2269" w:type="dxa"/>
            <w:shd w:val="clear" w:color="auto" w:fill="F2F2F2" w:themeFill="background1" w:themeFillShade="F2"/>
          </w:tcPr>
          <w:p w14:paraId="4E9D4FE0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40E1274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AE6A9F5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E12F039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7969AD7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7BF05BF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72DC2904" w14:textId="77777777" w:rsidTr="0099527F">
        <w:tc>
          <w:tcPr>
            <w:tcW w:w="2269" w:type="dxa"/>
          </w:tcPr>
          <w:p w14:paraId="02E03D43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85038">
              <w:rPr>
                <w:lang w:val="en-US"/>
              </w:rPr>
              <w:t>nvoicee</w:t>
            </w:r>
          </w:p>
        </w:tc>
        <w:tc>
          <w:tcPr>
            <w:tcW w:w="2268" w:type="dxa"/>
          </w:tcPr>
          <w:p w14:paraId="6F9AE431" w14:textId="77777777" w:rsidR="002B416A" w:rsidRPr="00585038" w:rsidRDefault="002B416A" w:rsidP="0099527F">
            <w:pPr>
              <w:spacing w:after="0"/>
            </w:pPr>
            <w:r>
              <w:t>Покупатель</w:t>
            </w:r>
          </w:p>
        </w:tc>
        <w:tc>
          <w:tcPr>
            <w:tcW w:w="1701" w:type="dxa"/>
          </w:tcPr>
          <w:p w14:paraId="24311621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992" w:type="dxa"/>
          </w:tcPr>
          <w:p w14:paraId="0A2AB0CE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1701" w:type="dxa"/>
          </w:tcPr>
          <w:p w14:paraId="22CD86E2" w14:textId="77777777" w:rsidR="002B416A" w:rsidRPr="00FC1EB9" w:rsidRDefault="002B416A" w:rsidP="0099527F">
            <w:pPr>
              <w:spacing w:after="0" w:line="276" w:lineRule="auto"/>
              <w:jc w:val="center"/>
            </w:pPr>
            <w:r>
              <w:t>НМ</w:t>
            </w:r>
          </w:p>
        </w:tc>
        <w:tc>
          <w:tcPr>
            <w:tcW w:w="2126" w:type="dxa"/>
          </w:tcPr>
          <w:p w14:paraId="41BC60D8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1F909FE6" w14:textId="77777777" w:rsidTr="0099527F">
        <w:tc>
          <w:tcPr>
            <w:tcW w:w="2269" w:type="dxa"/>
          </w:tcPr>
          <w:p w14:paraId="031E6389" w14:textId="77777777" w:rsidR="002B416A" w:rsidRPr="004C4339" w:rsidRDefault="002B416A" w:rsidP="0099527F">
            <w:pPr>
              <w:spacing w:after="0" w:line="276" w:lineRule="auto"/>
              <w:rPr>
                <w:lang w:val="en-US"/>
              </w:rPr>
            </w:pPr>
            <w:r w:rsidRPr="00154040">
              <w:rPr>
                <w:lang w:val="en-US"/>
              </w:rPr>
              <w:t>deliveryParty</w:t>
            </w:r>
          </w:p>
        </w:tc>
        <w:tc>
          <w:tcPr>
            <w:tcW w:w="2268" w:type="dxa"/>
          </w:tcPr>
          <w:p w14:paraId="3FDD3398" w14:textId="77777777" w:rsidR="002B416A" w:rsidRPr="00585038" w:rsidRDefault="002B416A" w:rsidP="0099527F">
            <w:pPr>
              <w:spacing w:after="0"/>
            </w:pPr>
            <w:r>
              <w:t>Место доставки (грузополучатель)</w:t>
            </w:r>
          </w:p>
        </w:tc>
        <w:tc>
          <w:tcPr>
            <w:tcW w:w="1701" w:type="dxa"/>
          </w:tcPr>
          <w:p w14:paraId="24112A3C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992" w:type="dxa"/>
          </w:tcPr>
          <w:p w14:paraId="418E0C60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1701" w:type="dxa"/>
          </w:tcPr>
          <w:p w14:paraId="017D8AC8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НМ</w:t>
            </w:r>
          </w:p>
        </w:tc>
        <w:tc>
          <w:tcPr>
            <w:tcW w:w="2126" w:type="dxa"/>
          </w:tcPr>
          <w:p w14:paraId="4841CE35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</w:tbl>
    <w:p w14:paraId="0A52F4ED" w14:textId="77777777" w:rsidR="002B416A" w:rsidRPr="002B416A" w:rsidRDefault="002B416A" w:rsidP="002B416A">
      <w:pPr>
        <w:rPr>
          <w:rFonts w:asciiTheme="majorHAnsi" w:eastAsia="SimSun" w:hAnsiTheme="majorHAnsi" w:cstheme="majorBidi"/>
          <w:color w:val="000000" w:themeColor="text1"/>
        </w:rPr>
      </w:pPr>
      <w:r>
        <w:br w:type="page"/>
      </w:r>
    </w:p>
    <w:p w14:paraId="2B8AEEAF" w14:textId="77777777" w:rsidR="00B23BD3" w:rsidRDefault="00B23BD3" w:rsidP="00B23BD3"/>
    <w:p w14:paraId="0BF36719" w14:textId="610C059F" w:rsidR="00466BD2" w:rsidRDefault="00466BD2" w:rsidP="00466BD2">
      <w:pPr>
        <w:pStyle w:val="3"/>
      </w:pPr>
      <w:r>
        <w:rPr>
          <w:lang w:val="en-US"/>
        </w:rPr>
        <w:t>CorrectiveI</w:t>
      </w:r>
      <w:r w:rsidRPr="008E40B1">
        <w:rPr>
          <w:lang w:val="en-US"/>
        </w:rPr>
        <w:t>nvoice</w:t>
      </w:r>
      <w:r w:rsidRPr="00466BD2">
        <w:t xml:space="preserve"> (</w:t>
      </w:r>
      <w:r>
        <w:t>Черновик корректировочно</w:t>
      </w:r>
      <w:r w:rsidR="00BB747B">
        <w:t>го</w:t>
      </w:r>
      <w:r>
        <w:t xml:space="preserve"> счет</w:t>
      </w:r>
      <w:r w:rsidR="00BB747B">
        <w:t>а</w:t>
      </w:r>
      <w:r>
        <w:t>-фактуры</w:t>
      </w:r>
      <w:r w:rsidR="008327A1" w:rsidRPr="008327A1">
        <w:t xml:space="preserve"> - </w:t>
      </w:r>
      <w:r w:rsidR="008327A1">
        <w:rPr>
          <w:lang w:val="en-US"/>
        </w:rPr>
        <w:t>COINVOIC</w:t>
      </w:r>
      <w:r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4"/>
        <w:gridCol w:w="2271"/>
        <w:gridCol w:w="1277"/>
        <w:gridCol w:w="1135"/>
        <w:gridCol w:w="1415"/>
        <w:gridCol w:w="2412"/>
      </w:tblGrid>
      <w:tr w:rsidR="00466BD2" w14:paraId="6146CA51" w14:textId="77777777" w:rsidTr="006804C5">
        <w:tc>
          <w:tcPr>
            <w:tcW w:w="1140" w:type="pct"/>
            <w:shd w:val="clear" w:color="auto" w:fill="F2F2F2" w:themeFill="background1" w:themeFillShade="F2"/>
          </w:tcPr>
          <w:p w14:paraId="13C6F46A" w14:textId="77777777" w:rsidR="00466BD2" w:rsidRDefault="00466BD2" w:rsidP="003F30C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14:paraId="529B412D" w14:textId="77777777" w:rsidR="00466BD2" w:rsidRDefault="00466BD2" w:rsidP="003F30C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29203DCE" w14:textId="77777777" w:rsidR="00466BD2" w:rsidRDefault="00466BD2" w:rsidP="003F30C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54EFD53C" w14:textId="77777777" w:rsidR="00466BD2" w:rsidRDefault="00466BD2" w:rsidP="003F30C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0FD450FE" w14:textId="77777777" w:rsidR="00466BD2" w:rsidRDefault="00466BD2" w:rsidP="003F30C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F33CCDB" w14:textId="77777777" w:rsidR="00466BD2" w:rsidRPr="003F30C1" w:rsidRDefault="00466BD2" w:rsidP="003F30C1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466BD2" w14:paraId="7E706805" w14:textId="77777777" w:rsidTr="006804C5">
        <w:trPr>
          <w:trHeight w:val="100"/>
        </w:trPr>
        <w:tc>
          <w:tcPr>
            <w:tcW w:w="1140" w:type="pct"/>
          </w:tcPr>
          <w:p w14:paraId="73CC80AE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type</w:t>
            </w:r>
          </w:p>
        </w:tc>
        <w:tc>
          <w:tcPr>
            <w:tcW w:w="1030" w:type="pct"/>
          </w:tcPr>
          <w:p w14:paraId="07718BB3" w14:textId="77777777" w:rsidR="00466BD2" w:rsidRPr="00F94A2B" w:rsidRDefault="00466BD2" w:rsidP="003F30C1">
            <w:pPr>
              <w:spacing w:after="0"/>
            </w:pPr>
            <w:r>
              <w:t>Тип счета</w:t>
            </w:r>
            <w:r w:rsidR="00F94A2B" w:rsidRPr="00F94A2B">
              <w:t>.</w:t>
            </w:r>
          </w:p>
          <w:p w14:paraId="2A090880" w14:textId="77777777" w:rsidR="00F94A2B" w:rsidRPr="00CF29FE" w:rsidRDefault="00F94A2B" w:rsidP="00F94A2B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3797F25D" w14:textId="77777777" w:rsidR="00F94A2B" w:rsidRPr="00F94A2B" w:rsidRDefault="00F94A2B" w:rsidP="00F94A2B">
            <w:pPr>
              <w:spacing w:after="0"/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579" w:type="pct"/>
          </w:tcPr>
          <w:p w14:paraId="5B39A7C9" w14:textId="77777777" w:rsidR="00466BD2" w:rsidRDefault="00466BD2" w:rsidP="00466BD2">
            <w:pPr>
              <w:spacing w:after="0"/>
              <w:jc w:val="center"/>
            </w:pPr>
            <w:r>
              <w:t>А</w:t>
            </w:r>
          </w:p>
        </w:tc>
        <w:tc>
          <w:tcPr>
            <w:tcW w:w="515" w:type="pct"/>
          </w:tcPr>
          <w:p w14:paraId="4DE6A73B" w14:textId="77777777" w:rsidR="00466BD2" w:rsidRDefault="00466BD2" w:rsidP="00466BD2">
            <w:pPr>
              <w:spacing w:after="0"/>
              <w:jc w:val="center"/>
            </w:pPr>
            <w:r>
              <w:t>ОК</w:t>
            </w:r>
          </w:p>
        </w:tc>
        <w:tc>
          <w:tcPr>
            <w:tcW w:w="642" w:type="pct"/>
          </w:tcPr>
          <w:p w14:paraId="24AA5AC7" w14:textId="77777777" w:rsidR="00466BD2" w:rsidRDefault="00350DD7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6693DB0" w14:textId="77777777" w:rsidR="00466BD2" w:rsidRPr="003F30C1" w:rsidRDefault="00466BD2" w:rsidP="003F30C1">
            <w:pPr>
              <w:spacing w:after="0"/>
              <w:rPr>
                <w:lang w:val="en-US"/>
              </w:rPr>
            </w:pPr>
            <w:r w:rsidRPr="003F30C1">
              <w:t xml:space="preserve">Код из справочника </w:t>
            </w:r>
            <w:hyperlink w:anchor="_InvoiceType" w:history="1">
              <w:r w:rsidRPr="003F30C1">
                <w:rPr>
                  <w:rStyle w:val="aff5"/>
                  <w:lang w:val="en-US"/>
                </w:rPr>
                <w:t>InvoiceType</w:t>
              </w:r>
            </w:hyperlink>
          </w:p>
        </w:tc>
      </w:tr>
      <w:tr w:rsidR="00E50DFF" w14:paraId="306CF959" w14:textId="77777777" w:rsidTr="006804C5">
        <w:trPr>
          <w:trHeight w:val="490"/>
        </w:trPr>
        <w:tc>
          <w:tcPr>
            <w:tcW w:w="1140" w:type="pct"/>
          </w:tcPr>
          <w:p w14:paraId="395374EA" w14:textId="77777777" w:rsidR="00E50DFF" w:rsidRPr="00CC1FDE" w:rsidRDefault="00E50DFF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revisionNumber</w:t>
            </w:r>
          </w:p>
        </w:tc>
        <w:tc>
          <w:tcPr>
            <w:tcW w:w="1030" w:type="pct"/>
          </w:tcPr>
          <w:p w14:paraId="51B8FA77" w14:textId="77777777" w:rsidR="00E50DFF" w:rsidRDefault="00E50DFF" w:rsidP="003F30C1">
            <w:pPr>
              <w:spacing w:after="0"/>
            </w:pPr>
            <w:r>
              <w:t>Номер исправления</w:t>
            </w:r>
          </w:p>
        </w:tc>
        <w:tc>
          <w:tcPr>
            <w:tcW w:w="579" w:type="pct"/>
          </w:tcPr>
          <w:p w14:paraId="406D8FAE" w14:textId="77777777" w:rsidR="00E50DFF" w:rsidRDefault="00E50DFF" w:rsidP="00466BD2">
            <w:pPr>
              <w:spacing w:after="0"/>
              <w:jc w:val="center"/>
            </w:pPr>
            <w:r>
              <w:t>А</w:t>
            </w:r>
          </w:p>
        </w:tc>
        <w:tc>
          <w:tcPr>
            <w:tcW w:w="515" w:type="pct"/>
          </w:tcPr>
          <w:p w14:paraId="462DE7FE" w14:textId="77777777" w:rsidR="00E50DFF" w:rsidRPr="005A0AB5" w:rsidRDefault="0095123A" w:rsidP="00466BD2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="005A0AB5">
              <w:t>(1.3)</w:t>
            </w:r>
          </w:p>
        </w:tc>
        <w:tc>
          <w:tcPr>
            <w:tcW w:w="642" w:type="pct"/>
          </w:tcPr>
          <w:p w14:paraId="6A29D6AF" w14:textId="77777777" w:rsidR="00E50DFF" w:rsidRDefault="00E50DFF" w:rsidP="00466BD2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621DE87D" w14:textId="77777777" w:rsidR="00E50DFF" w:rsidRPr="003F30C1" w:rsidRDefault="00E50DFF" w:rsidP="003F30C1">
            <w:pPr>
              <w:spacing w:after="0"/>
            </w:pPr>
            <w:r w:rsidRPr="003F30C1">
              <w:t>Номер и дата исправления обязательны, если тип счета - исправленный</w:t>
            </w:r>
          </w:p>
        </w:tc>
      </w:tr>
      <w:tr w:rsidR="00E50DFF" w14:paraId="3F1E41B1" w14:textId="77777777" w:rsidTr="006804C5">
        <w:trPr>
          <w:trHeight w:val="100"/>
        </w:trPr>
        <w:tc>
          <w:tcPr>
            <w:tcW w:w="1140" w:type="pct"/>
          </w:tcPr>
          <w:p w14:paraId="5FA6A16C" w14:textId="77777777" w:rsidR="00E50DFF" w:rsidRPr="00E50DFF" w:rsidRDefault="00E50DFF" w:rsidP="003F30C1">
            <w:pPr>
              <w:spacing w:after="0"/>
            </w:pPr>
            <w:r>
              <w:rPr>
                <w:lang w:val="en-US"/>
              </w:rPr>
              <w:t>revisionDate</w:t>
            </w:r>
          </w:p>
        </w:tc>
        <w:tc>
          <w:tcPr>
            <w:tcW w:w="1030" w:type="pct"/>
          </w:tcPr>
          <w:p w14:paraId="168BA120" w14:textId="77777777" w:rsidR="00E50DFF" w:rsidRDefault="00E50DFF" w:rsidP="003F30C1">
            <w:pPr>
              <w:spacing w:after="0"/>
            </w:pPr>
            <w:r>
              <w:t>Дата исправления</w:t>
            </w:r>
          </w:p>
        </w:tc>
        <w:tc>
          <w:tcPr>
            <w:tcW w:w="579" w:type="pct"/>
          </w:tcPr>
          <w:p w14:paraId="05B109E4" w14:textId="77777777" w:rsidR="00E50DFF" w:rsidRDefault="00E50DFF" w:rsidP="00466BD2">
            <w:pPr>
              <w:spacing w:after="0"/>
              <w:jc w:val="center"/>
            </w:pPr>
            <w:r>
              <w:t>А</w:t>
            </w:r>
          </w:p>
        </w:tc>
        <w:tc>
          <w:tcPr>
            <w:tcW w:w="515" w:type="pct"/>
          </w:tcPr>
          <w:p w14:paraId="73D52B51" w14:textId="77777777" w:rsidR="00E50DFF" w:rsidRPr="0095123A" w:rsidRDefault="0095123A" w:rsidP="00466BD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42" w:type="pct"/>
          </w:tcPr>
          <w:p w14:paraId="53EBCB2B" w14:textId="77777777" w:rsidR="00E50DFF" w:rsidRDefault="00E50DFF" w:rsidP="00466BD2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17DE1D7F" w14:textId="77777777" w:rsidR="00E50DFF" w:rsidRPr="003F30C1" w:rsidRDefault="00E50DFF" w:rsidP="003F30C1">
            <w:pPr>
              <w:spacing w:after="0"/>
            </w:pPr>
          </w:p>
        </w:tc>
      </w:tr>
      <w:tr w:rsidR="000963B0" w14:paraId="62B7C93A" w14:textId="77777777" w:rsidTr="006804C5">
        <w:trPr>
          <w:trHeight w:val="100"/>
        </w:trPr>
        <w:tc>
          <w:tcPr>
            <w:tcW w:w="1140" w:type="pct"/>
          </w:tcPr>
          <w:p w14:paraId="06CAF1C1" w14:textId="77777777" w:rsidR="000963B0" w:rsidRPr="00CC1FDE" w:rsidRDefault="000963B0" w:rsidP="003F30C1">
            <w:pPr>
              <w:spacing w:after="0"/>
              <w:rPr>
                <w:lang w:val="en-US"/>
              </w:rPr>
            </w:pPr>
            <w:r w:rsidRPr="000963B0">
              <w:rPr>
                <w:lang w:val="en-US"/>
              </w:rPr>
              <w:t>originInvoic</w:t>
            </w:r>
          </w:p>
        </w:tc>
        <w:tc>
          <w:tcPr>
            <w:tcW w:w="1030" w:type="pct"/>
          </w:tcPr>
          <w:p w14:paraId="32A93369" w14:textId="77777777" w:rsidR="000963B0" w:rsidRDefault="000963B0" w:rsidP="000963B0">
            <w:pPr>
              <w:spacing w:after="0"/>
            </w:pPr>
            <w:r>
              <w:t>Данные по счету, на который делается корректировка</w:t>
            </w:r>
          </w:p>
        </w:tc>
        <w:tc>
          <w:tcPr>
            <w:tcW w:w="579" w:type="pct"/>
          </w:tcPr>
          <w:p w14:paraId="202602C3" w14:textId="77777777" w:rsidR="000963B0" w:rsidRDefault="000963B0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6D44AE7B" w14:textId="77777777" w:rsidR="000963B0" w:rsidRDefault="000963B0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7EE694FF" w14:textId="77777777" w:rsidR="000963B0" w:rsidRDefault="000963B0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EEF05A0" w14:textId="77777777" w:rsidR="000963B0" w:rsidRPr="003F30C1" w:rsidRDefault="000963B0" w:rsidP="003F30C1">
            <w:pPr>
              <w:spacing w:after="0"/>
            </w:pPr>
            <w:r w:rsidRPr="003F30C1">
              <w:t>Описание элемента представлено в таблице</w:t>
            </w:r>
            <w:hyperlink w:anchor="_OriginInvoicIdenfiticator" w:history="1">
              <w:r w:rsidRPr="000963B0">
                <w:rPr>
                  <w:rStyle w:val="aff5"/>
                </w:rPr>
                <w:t>OriginInvoicIdenfiticator</w:t>
              </w:r>
            </w:hyperlink>
          </w:p>
        </w:tc>
      </w:tr>
      <w:tr w:rsidR="00466BD2" w14:paraId="0E209D9B" w14:textId="77777777" w:rsidTr="006804C5">
        <w:trPr>
          <w:trHeight w:val="100"/>
        </w:trPr>
        <w:tc>
          <w:tcPr>
            <w:tcW w:w="1140" w:type="pct"/>
          </w:tcPr>
          <w:p w14:paraId="3FAFAAE2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originOrder</w:t>
            </w:r>
          </w:p>
        </w:tc>
        <w:tc>
          <w:tcPr>
            <w:tcW w:w="1030" w:type="pct"/>
          </w:tcPr>
          <w:p w14:paraId="513B80C2" w14:textId="77777777" w:rsidR="00466BD2" w:rsidRPr="00B20961" w:rsidRDefault="00466BD2" w:rsidP="003F30C1">
            <w:pPr>
              <w:spacing w:after="0"/>
            </w:pPr>
            <w:r>
              <w:t>Идентификатор заказа</w:t>
            </w:r>
          </w:p>
        </w:tc>
        <w:tc>
          <w:tcPr>
            <w:tcW w:w="579" w:type="pct"/>
          </w:tcPr>
          <w:p w14:paraId="72C77874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6964DC25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5D5E67C2" w14:textId="77777777" w:rsidR="00466BD2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9BF6209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SelfEmployedInvoice" w:history="1">
              <w:r w:rsidRPr="003F30C1">
                <w:rPr>
                  <w:rStyle w:val="aff5"/>
                </w:rPr>
                <w:t>OriginOrder</w:t>
              </w:r>
            </w:hyperlink>
          </w:p>
        </w:tc>
      </w:tr>
      <w:tr w:rsidR="00466BD2" w14:paraId="3560CD59" w14:textId="77777777" w:rsidTr="006804C5">
        <w:trPr>
          <w:trHeight w:val="137"/>
        </w:trPr>
        <w:tc>
          <w:tcPr>
            <w:tcW w:w="1140" w:type="pct"/>
          </w:tcPr>
          <w:p w14:paraId="144B0ED7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rFonts w:eastAsiaTheme="minorHAnsi" w:cs="Consolas"/>
                <w:lang w:val="en-US"/>
              </w:rPr>
              <w:t>o</w:t>
            </w:r>
            <w:r w:rsidRPr="00CC1FDE">
              <w:rPr>
                <w:rFonts w:eastAsiaTheme="minorHAnsi" w:cs="Consolas"/>
              </w:rPr>
              <w:t>rderResponse</w:t>
            </w:r>
          </w:p>
        </w:tc>
        <w:tc>
          <w:tcPr>
            <w:tcW w:w="1030" w:type="pct"/>
          </w:tcPr>
          <w:p w14:paraId="1E85052E" w14:textId="77777777" w:rsidR="00466BD2" w:rsidRPr="00B07331" w:rsidRDefault="00466BD2" w:rsidP="003F30C1">
            <w:pPr>
              <w:spacing w:after="0"/>
            </w:pPr>
            <w:r>
              <w:t>Идентификатор подтверждения заказа</w:t>
            </w:r>
          </w:p>
        </w:tc>
        <w:tc>
          <w:tcPr>
            <w:tcW w:w="579" w:type="pct"/>
          </w:tcPr>
          <w:p w14:paraId="70247C97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42CCA69D" w14:textId="77777777" w:rsidR="00466BD2" w:rsidRPr="00C740E1" w:rsidRDefault="00466BD2" w:rsidP="00466BD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4020B551" w14:textId="77777777" w:rsidR="00466BD2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1D8CDED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466BD2" w14:paraId="7D5F68EF" w14:textId="77777777" w:rsidTr="006804C5">
        <w:trPr>
          <w:trHeight w:val="137"/>
        </w:trPr>
        <w:tc>
          <w:tcPr>
            <w:tcW w:w="1140" w:type="pct"/>
          </w:tcPr>
          <w:p w14:paraId="5DB29769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despatchIdentificator</w:t>
            </w:r>
          </w:p>
        </w:tc>
        <w:tc>
          <w:tcPr>
            <w:tcW w:w="1030" w:type="pct"/>
          </w:tcPr>
          <w:p w14:paraId="27678D4F" w14:textId="77777777" w:rsidR="00466BD2" w:rsidRPr="00B20961" w:rsidRDefault="00466BD2" w:rsidP="003F30C1">
            <w:pPr>
              <w:spacing w:after="0"/>
            </w:pPr>
            <w:r>
              <w:t>Идентификатор накладной</w:t>
            </w:r>
          </w:p>
        </w:tc>
        <w:tc>
          <w:tcPr>
            <w:tcW w:w="579" w:type="pct"/>
          </w:tcPr>
          <w:p w14:paraId="4AA4D455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3072A968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39D9BD2B" w14:textId="77777777" w:rsidR="00466BD2" w:rsidRPr="00224C70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13AF1E9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466BD2" w:rsidRPr="00E50DFF" w14:paraId="3577D06B" w14:textId="77777777" w:rsidTr="006804C5">
        <w:trPr>
          <w:trHeight w:val="138"/>
        </w:trPr>
        <w:tc>
          <w:tcPr>
            <w:tcW w:w="1140" w:type="pct"/>
          </w:tcPr>
          <w:p w14:paraId="50498B3D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receivingIdentificator</w:t>
            </w:r>
          </w:p>
        </w:tc>
        <w:tc>
          <w:tcPr>
            <w:tcW w:w="1030" w:type="pct"/>
          </w:tcPr>
          <w:p w14:paraId="306F8B16" w14:textId="77777777" w:rsidR="00466BD2" w:rsidRPr="00B20961" w:rsidRDefault="00466BD2" w:rsidP="003F30C1">
            <w:pPr>
              <w:spacing w:after="0"/>
            </w:pPr>
            <w:r>
              <w:t>Идентификатор уведомления о приемке</w:t>
            </w:r>
          </w:p>
        </w:tc>
        <w:tc>
          <w:tcPr>
            <w:tcW w:w="579" w:type="pct"/>
          </w:tcPr>
          <w:p w14:paraId="4237A25C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6B5C7551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550D92B8" w14:textId="77777777" w:rsidR="00466BD2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4C28513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466BD2" w14:paraId="3A01498A" w14:textId="77777777" w:rsidTr="006804C5">
        <w:trPr>
          <w:trHeight w:val="113"/>
        </w:trPr>
        <w:tc>
          <w:tcPr>
            <w:tcW w:w="1140" w:type="pct"/>
          </w:tcPr>
          <w:p w14:paraId="50835A48" w14:textId="77777777" w:rsidR="00466BD2" w:rsidRPr="00CC1FDE" w:rsidRDefault="00466BD2" w:rsidP="003F30C1">
            <w:pPr>
              <w:spacing w:after="0"/>
            </w:pPr>
            <w:r w:rsidRPr="00CC1FDE">
              <w:t>blanketOrderIdentificator</w:t>
            </w:r>
          </w:p>
        </w:tc>
        <w:tc>
          <w:tcPr>
            <w:tcW w:w="1030" w:type="pct"/>
          </w:tcPr>
          <w:p w14:paraId="5A2B6BF3" w14:textId="77777777" w:rsidR="00466BD2" w:rsidRPr="00534FD8" w:rsidRDefault="00466BD2" w:rsidP="003F30C1">
            <w:pPr>
              <w:spacing w:after="0"/>
            </w:pPr>
            <w:r>
              <w:t>Идентификатор серии заказов</w:t>
            </w:r>
          </w:p>
        </w:tc>
        <w:tc>
          <w:tcPr>
            <w:tcW w:w="579" w:type="pct"/>
          </w:tcPr>
          <w:p w14:paraId="4ED9236A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7B30870D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0FB9ECFF" w14:textId="77777777" w:rsidR="00466BD2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AC59C12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466BD2" w14:paraId="5AF56BC1" w14:textId="77777777" w:rsidTr="006804C5">
        <w:trPr>
          <w:trHeight w:val="137"/>
        </w:trPr>
        <w:tc>
          <w:tcPr>
            <w:tcW w:w="1140" w:type="pct"/>
          </w:tcPr>
          <w:p w14:paraId="5E6EF54B" w14:textId="77777777" w:rsidR="00466BD2" w:rsidRPr="00CC1FDE" w:rsidRDefault="00466BD2" w:rsidP="003F30C1">
            <w:pPr>
              <w:spacing w:after="0"/>
            </w:pPr>
            <w:r w:rsidRPr="00CC1FDE">
              <w:rPr>
                <w:lang w:val="en-US"/>
              </w:rPr>
              <w:t>f</w:t>
            </w:r>
            <w:r w:rsidRPr="00CC1FDE">
              <w:t>actoringEncription</w:t>
            </w:r>
          </w:p>
        </w:tc>
        <w:tc>
          <w:tcPr>
            <w:tcW w:w="1030" w:type="pct"/>
          </w:tcPr>
          <w:p w14:paraId="61C526FE" w14:textId="77777777" w:rsidR="00466BD2" w:rsidRDefault="00466BD2" w:rsidP="003F30C1">
            <w:pPr>
              <w:spacing w:after="0"/>
            </w:pPr>
            <w:r>
              <w:t>Уступочная запись</w:t>
            </w:r>
          </w:p>
        </w:tc>
        <w:tc>
          <w:tcPr>
            <w:tcW w:w="579" w:type="pct"/>
          </w:tcPr>
          <w:p w14:paraId="6375DBED" w14:textId="77777777" w:rsidR="00466BD2" w:rsidRPr="00857EA4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3B830464" w14:textId="77777777" w:rsidR="00466BD2" w:rsidRDefault="00466BD2" w:rsidP="00466BD2">
            <w:pPr>
              <w:spacing w:after="0"/>
              <w:jc w:val="center"/>
            </w:pPr>
            <w:r>
              <w:t>Т(1-2048)</w:t>
            </w:r>
          </w:p>
        </w:tc>
        <w:tc>
          <w:tcPr>
            <w:tcW w:w="642" w:type="pct"/>
          </w:tcPr>
          <w:p w14:paraId="2C4C3C62" w14:textId="77777777" w:rsidR="00466BD2" w:rsidRPr="00857EA4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3B53D18" w14:textId="77777777" w:rsidR="00466BD2" w:rsidRPr="003F30C1" w:rsidRDefault="00466BD2" w:rsidP="003F30C1">
            <w:pPr>
              <w:spacing w:after="0" w:line="276" w:lineRule="auto"/>
            </w:pPr>
          </w:p>
        </w:tc>
      </w:tr>
      <w:tr w:rsidR="00466BD2" w14:paraId="38861C32" w14:textId="77777777" w:rsidTr="006804C5">
        <w:trPr>
          <w:trHeight w:val="137"/>
        </w:trPr>
        <w:tc>
          <w:tcPr>
            <w:tcW w:w="1140" w:type="pct"/>
          </w:tcPr>
          <w:p w14:paraId="1433A122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seller</w:t>
            </w:r>
          </w:p>
        </w:tc>
        <w:tc>
          <w:tcPr>
            <w:tcW w:w="1030" w:type="pct"/>
          </w:tcPr>
          <w:p w14:paraId="1BB95CE9" w14:textId="77777777" w:rsidR="00466BD2" w:rsidRPr="00224C70" w:rsidRDefault="00466BD2" w:rsidP="003F30C1">
            <w:pPr>
              <w:spacing w:after="0"/>
            </w:pPr>
            <w:r>
              <w:t>Продавец (поставщик)</w:t>
            </w:r>
          </w:p>
        </w:tc>
        <w:tc>
          <w:tcPr>
            <w:tcW w:w="579" w:type="pct"/>
          </w:tcPr>
          <w:p w14:paraId="312E1C08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50F61A06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0C513E16" w14:textId="77777777" w:rsidR="00466BD2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3C786AB" w14:textId="77777777" w:rsidR="00466BD2" w:rsidRPr="003F30C1" w:rsidRDefault="00466BD2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466BD2" w14:paraId="3BA951A9" w14:textId="77777777" w:rsidTr="006804C5">
        <w:tc>
          <w:tcPr>
            <w:tcW w:w="1140" w:type="pct"/>
          </w:tcPr>
          <w:p w14:paraId="0BF48E59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buyer</w:t>
            </w:r>
          </w:p>
        </w:tc>
        <w:tc>
          <w:tcPr>
            <w:tcW w:w="1030" w:type="pct"/>
          </w:tcPr>
          <w:p w14:paraId="40059A30" w14:textId="77777777" w:rsidR="00466BD2" w:rsidRPr="00224C70" w:rsidRDefault="00466BD2" w:rsidP="003F30C1">
            <w:pPr>
              <w:spacing w:after="0"/>
            </w:pPr>
            <w:r>
              <w:t>Покупатель</w:t>
            </w:r>
          </w:p>
        </w:tc>
        <w:tc>
          <w:tcPr>
            <w:tcW w:w="579" w:type="pct"/>
          </w:tcPr>
          <w:p w14:paraId="31F90392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390AD39A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6F64936F" w14:textId="77777777" w:rsidR="00466BD2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078F706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466BD2" w14:paraId="46A1CED2" w14:textId="77777777" w:rsidTr="006804C5">
        <w:trPr>
          <w:trHeight w:val="384"/>
        </w:trPr>
        <w:tc>
          <w:tcPr>
            <w:tcW w:w="1140" w:type="pct"/>
          </w:tcPr>
          <w:p w14:paraId="69AE87E0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invoicee</w:t>
            </w:r>
          </w:p>
        </w:tc>
        <w:tc>
          <w:tcPr>
            <w:tcW w:w="1030" w:type="pct"/>
          </w:tcPr>
          <w:p w14:paraId="679F8C9E" w14:textId="77777777" w:rsidR="00466BD2" w:rsidRPr="008418D0" w:rsidRDefault="00466BD2" w:rsidP="003F30C1">
            <w:pPr>
              <w:spacing w:after="0"/>
            </w:pPr>
            <w:r>
              <w:t>Получатель счета</w:t>
            </w:r>
          </w:p>
        </w:tc>
        <w:tc>
          <w:tcPr>
            <w:tcW w:w="579" w:type="pct"/>
          </w:tcPr>
          <w:p w14:paraId="6EE266FB" w14:textId="77777777" w:rsidR="00466BD2" w:rsidRDefault="00466BD2" w:rsidP="00466BD2">
            <w:pPr>
              <w:spacing w:after="0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7E95A65D" w14:textId="77777777" w:rsidR="00466BD2" w:rsidRDefault="00466BD2" w:rsidP="00466BD2">
            <w:pPr>
              <w:spacing w:after="0"/>
              <w:jc w:val="center"/>
            </w:pPr>
          </w:p>
        </w:tc>
        <w:tc>
          <w:tcPr>
            <w:tcW w:w="642" w:type="pct"/>
          </w:tcPr>
          <w:p w14:paraId="4E1C2F4D" w14:textId="77777777" w:rsidR="00466BD2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A4F7E02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466BD2" w14:paraId="376A29D4" w14:textId="77777777" w:rsidTr="006804C5">
        <w:trPr>
          <w:trHeight w:val="200"/>
        </w:trPr>
        <w:tc>
          <w:tcPr>
            <w:tcW w:w="1140" w:type="pct"/>
          </w:tcPr>
          <w:p w14:paraId="48881BB1" w14:textId="77777777" w:rsidR="00466BD2" w:rsidRPr="00CC1FDE" w:rsidRDefault="00466BD2" w:rsidP="003F30C1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lastRenderedPageBreak/>
              <w:t>deliveryInfo</w:t>
            </w:r>
          </w:p>
        </w:tc>
        <w:tc>
          <w:tcPr>
            <w:tcW w:w="1030" w:type="pct"/>
          </w:tcPr>
          <w:p w14:paraId="289B2121" w14:textId="77777777" w:rsidR="00466BD2" w:rsidRDefault="00466BD2" w:rsidP="003F30C1">
            <w:pPr>
              <w:spacing w:after="0"/>
            </w:pPr>
            <w:r>
              <w:t>Информация о поставке</w:t>
            </w:r>
          </w:p>
        </w:tc>
        <w:tc>
          <w:tcPr>
            <w:tcW w:w="579" w:type="pct"/>
          </w:tcPr>
          <w:p w14:paraId="6252C1EF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1BE6CA97" w14:textId="77777777" w:rsidR="00466BD2" w:rsidRDefault="00466BD2" w:rsidP="00466BD2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7FF6B162" w14:textId="77777777" w:rsidR="00466BD2" w:rsidRPr="00AF47F1" w:rsidRDefault="00466BD2" w:rsidP="00466BD2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5FFF516" w14:textId="77777777" w:rsidR="00466BD2" w:rsidRPr="003F30C1" w:rsidRDefault="00466BD2" w:rsidP="003F30C1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eliveryInfo_5" w:history="1">
              <w:r w:rsidRPr="003F30C1">
                <w:rPr>
                  <w:rStyle w:val="aff5"/>
                </w:rPr>
                <w:t>DeliveryInfo</w:t>
              </w:r>
            </w:hyperlink>
          </w:p>
        </w:tc>
      </w:tr>
      <w:tr w:rsidR="00466BD2" w14:paraId="7034F42B" w14:textId="77777777" w:rsidTr="006804C5">
        <w:tc>
          <w:tcPr>
            <w:tcW w:w="1140" w:type="pct"/>
          </w:tcPr>
          <w:p w14:paraId="7ED385E0" w14:textId="77777777" w:rsidR="00466BD2" w:rsidRPr="008035A8" w:rsidRDefault="00466BD2" w:rsidP="003F30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1030" w:type="pct"/>
          </w:tcPr>
          <w:p w14:paraId="13C3D6BE" w14:textId="77777777" w:rsidR="00466BD2" w:rsidRDefault="00466BD2" w:rsidP="003F30C1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579" w:type="pct"/>
          </w:tcPr>
          <w:p w14:paraId="5B11EDF2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59E23C39" w14:textId="77777777" w:rsidR="00466BD2" w:rsidRDefault="00466BD2" w:rsidP="00466BD2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572D3258" w14:textId="77777777" w:rsidR="00466BD2" w:rsidRPr="00C73FBB" w:rsidRDefault="00466BD2" w:rsidP="00466BD2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BF1396D" w14:textId="77777777" w:rsidR="00466BD2" w:rsidRPr="003F30C1" w:rsidRDefault="00466BD2" w:rsidP="003F30C1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s_2" w:history="1">
              <w:r w:rsidRPr="003F30C1">
                <w:rPr>
                  <w:rStyle w:val="aff5"/>
                </w:rPr>
                <w:t>LineItems</w:t>
              </w:r>
            </w:hyperlink>
          </w:p>
        </w:tc>
      </w:tr>
    </w:tbl>
    <w:p w14:paraId="3A881347" w14:textId="77777777" w:rsidR="00466BD2" w:rsidRPr="002770C4" w:rsidRDefault="00466BD2" w:rsidP="00466BD2">
      <w:pPr>
        <w:pStyle w:val="4"/>
        <w:rPr>
          <w:i w:val="0"/>
          <w:lang w:val="en-US"/>
        </w:rPr>
      </w:pPr>
      <w:r w:rsidRPr="002770C4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1"/>
        <w:gridCol w:w="2269"/>
        <w:gridCol w:w="1272"/>
        <w:gridCol w:w="1135"/>
        <w:gridCol w:w="1415"/>
        <w:gridCol w:w="2412"/>
      </w:tblGrid>
      <w:tr w:rsidR="00466BD2" w14:paraId="5D55DD7B" w14:textId="77777777" w:rsidTr="006804C5">
        <w:tc>
          <w:tcPr>
            <w:tcW w:w="1143" w:type="pct"/>
            <w:shd w:val="clear" w:color="auto" w:fill="F2F2F2" w:themeFill="background1" w:themeFillShade="F2"/>
          </w:tcPr>
          <w:p w14:paraId="115855CD" w14:textId="77777777" w:rsidR="00466BD2" w:rsidRDefault="00466BD2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4E04622" w14:textId="77777777" w:rsidR="00466BD2" w:rsidRDefault="00466BD2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7" w:type="pct"/>
            <w:shd w:val="clear" w:color="auto" w:fill="F2F2F2" w:themeFill="background1" w:themeFillShade="F2"/>
          </w:tcPr>
          <w:p w14:paraId="2AEF43B8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3805BA9E" w14:textId="77777777" w:rsidR="00466BD2" w:rsidRDefault="00466BD2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4ED511E5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F1C5781" w14:textId="77777777" w:rsidR="00466BD2" w:rsidRPr="00756D11" w:rsidRDefault="00466BD2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466BD2" w14:paraId="116298E0" w14:textId="77777777" w:rsidTr="006804C5">
        <w:tc>
          <w:tcPr>
            <w:tcW w:w="1143" w:type="pct"/>
          </w:tcPr>
          <w:p w14:paraId="421EADEC" w14:textId="77777777" w:rsidR="00466BD2" w:rsidRPr="0041700B" w:rsidRDefault="00466BD2" w:rsidP="00756D11">
            <w:pPr>
              <w:spacing w:after="0" w:line="276" w:lineRule="auto"/>
            </w:pPr>
            <w:r>
              <w:rPr>
                <w:lang w:val="en-US"/>
              </w:rPr>
              <w:t>shipFrom</w:t>
            </w:r>
          </w:p>
        </w:tc>
        <w:tc>
          <w:tcPr>
            <w:tcW w:w="1029" w:type="pct"/>
          </w:tcPr>
          <w:p w14:paraId="2E030257" w14:textId="77777777" w:rsidR="00466BD2" w:rsidRDefault="00466BD2" w:rsidP="00756D11">
            <w:pPr>
              <w:spacing w:after="0"/>
            </w:pPr>
            <w:r>
              <w:t>Грузоотправитель</w:t>
            </w:r>
          </w:p>
        </w:tc>
        <w:tc>
          <w:tcPr>
            <w:tcW w:w="577" w:type="pct"/>
          </w:tcPr>
          <w:p w14:paraId="447D81A5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1DE38011" w14:textId="77777777" w:rsidR="00466BD2" w:rsidRDefault="00466BD2" w:rsidP="00466BD2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3BB4DFF2" w14:textId="77777777" w:rsidR="00466BD2" w:rsidRPr="00C73FBB" w:rsidRDefault="00466BD2" w:rsidP="00466BD2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500239A" w14:textId="77777777" w:rsidR="00466BD2" w:rsidRPr="00756D11" w:rsidRDefault="00466BD2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ractor_1" w:history="1">
              <w:r w:rsidRPr="00756D11">
                <w:rPr>
                  <w:rStyle w:val="aff5"/>
                </w:rPr>
                <w:t>Contractor</w:t>
              </w:r>
            </w:hyperlink>
          </w:p>
        </w:tc>
      </w:tr>
      <w:tr w:rsidR="00466BD2" w14:paraId="2EA5521F" w14:textId="77777777" w:rsidTr="006804C5">
        <w:tc>
          <w:tcPr>
            <w:tcW w:w="1143" w:type="pct"/>
          </w:tcPr>
          <w:p w14:paraId="0E8F7942" w14:textId="77777777" w:rsidR="00466BD2" w:rsidRPr="008035A8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29" w:type="pct"/>
          </w:tcPr>
          <w:p w14:paraId="312B8F13" w14:textId="77777777" w:rsidR="00466BD2" w:rsidRDefault="00466BD2" w:rsidP="00756D11">
            <w:pPr>
              <w:spacing w:after="0"/>
            </w:pPr>
            <w:r>
              <w:t>Место доставки (грузополучатель)</w:t>
            </w:r>
          </w:p>
        </w:tc>
        <w:tc>
          <w:tcPr>
            <w:tcW w:w="577" w:type="pct"/>
          </w:tcPr>
          <w:p w14:paraId="6F1CAB49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39E3F220" w14:textId="77777777" w:rsidR="00466BD2" w:rsidRDefault="00466BD2" w:rsidP="00466BD2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78CC90F6" w14:textId="77777777" w:rsidR="00466BD2" w:rsidRPr="00C73FBB" w:rsidRDefault="00466BD2" w:rsidP="00466BD2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AE21751" w14:textId="77777777" w:rsidR="00466BD2" w:rsidRPr="00756D11" w:rsidRDefault="00466BD2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ractor_1" w:history="1">
              <w:r w:rsidRPr="00756D11">
                <w:rPr>
                  <w:rStyle w:val="aff5"/>
                </w:rPr>
                <w:t>Contractor</w:t>
              </w:r>
            </w:hyperlink>
          </w:p>
        </w:tc>
      </w:tr>
      <w:tr w:rsidR="00466BD2" w14:paraId="2EB8034A" w14:textId="77777777" w:rsidTr="006804C5">
        <w:tc>
          <w:tcPr>
            <w:tcW w:w="1143" w:type="pct"/>
          </w:tcPr>
          <w:p w14:paraId="174C44FC" w14:textId="77777777" w:rsidR="00466BD2" w:rsidRPr="008035A8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29" w:type="pct"/>
          </w:tcPr>
          <w:p w14:paraId="63FF233A" w14:textId="77777777" w:rsidR="00466BD2" w:rsidRPr="00E30065" w:rsidRDefault="00466BD2" w:rsidP="00756D11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77" w:type="pct"/>
          </w:tcPr>
          <w:p w14:paraId="4DF7644D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26CFBDF5" w14:textId="77777777" w:rsidR="00466BD2" w:rsidRDefault="00466BD2" w:rsidP="00466BD2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0AB72DA2" w14:textId="77777777" w:rsidR="00466BD2" w:rsidRPr="00C73FBB" w:rsidRDefault="00466BD2" w:rsidP="00466BD2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05E5A39" w14:textId="77777777" w:rsidR="00466BD2" w:rsidRPr="00756D11" w:rsidRDefault="00466BD2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ractor_1" w:history="1">
              <w:r w:rsidRPr="00756D11">
                <w:rPr>
                  <w:rStyle w:val="aff5"/>
                </w:rPr>
                <w:t>Contractor</w:t>
              </w:r>
            </w:hyperlink>
          </w:p>
        </w:tc>
      </w:tr>
      <w:tr w:rsidR="00CF3B1A" w14:paraId="5542A1A7" w14:textId="77777777" w:rsidTr="006804C5">
        <w:tc>
          <w:tcPr>
            <w:tcW w:w="1143" w:type="pct"/>
          </w:tcPr>
          <w:p w14:paraId="64630BC4" w14:textId="77777777" w:rsidR="00CF3B1A" w:rsidRPr="00704076" w:rsidRDefault="00CF3B1A" w:rsidP="003241B5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29" w:type="pct"/>
          </w:tcPr>
          <w:p w14:paraId="46C74EE5" w14:textId="77777777" w:rsidR="00CF3B1A" w:rsidRDefault="00CF3B1A" w:rsidP="003241B5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577" w:type="pct"/>
          </w:tcPr>
          <w:p w14:paraId="672A8839" w14:textId="77777777" w:rsidR="00CF3B1A" w:rsidRDefault="00CF3B1A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65B8D529" w14:textId="77777777" w:rsidR="00CF3B1A" w:rsidRDefault="00CF3B1A" w:rsidP="003241B5">
            <w:pPr>
              <w:spacing w:after="0" w:line="276" w:lineRule="auto"/>
              <w:jc w:val="center"/>
            </w:pPr>
          </w:p>
        </w:tc>
        <w:tc>
          <w:tcPr>
            <w:tcW w:w="642" w:type="pct"/>
          </w:tcPr>
          <w:p w14:paraId="7ED679A8" w14:textId="77777777" w:rsidR="00CF3B1A" w:rsidRDefault="00CF3B1A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506143A" w14:textId="77777777" w:rsidR="00CF3B1A" w:rsidRPr="003F30C1" w:rsidRDefault="00CF3B1A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</w:tbl>
    <w:p w14:paraId="7840606D" w14:textId="77777777" w:rsidR="006E0C83" w:rsidRDefault="006E0C83" w:rsidP="00466BD2">
      <w:pPr>
        <w:pStyle w:val="4"/>
        <w:rPr>
          <w:i w:val="0"/>
          <w:lang w:val="en-US"/>
        </w:rPr>
      </w:pPr>
      <w:r w:rsidRPr="006E0C83">
        <w:rPr>
          <w:i w:val="0"/>
          <w:lang w:val="en-US"/>
        </w:rPr>
        <w:t>Origin</w:t>
      </w:r>
      <w:r>
        <w:rPr>
          <w:i w:val="0"/>
          <w:lang w:val="en-US"/>
        </w:rPr>
        <w:t>Invoic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134"/>
        <w:gridCol w:w="1417"/>
        <w:gridCol w:w="2410"/>
      </w:tblGrid>
      <w:tr w:rsidR="006E0C83" w14:paraId="5EDC91FA" w14:textId="77777777" w:rsidTr="006804C5">
        <w:tc>
          <w:tcPr>
            <w:tcW w:w="2552" w:type="dxa"/>
            <w:shd w:val="clear" w:color="auto" w:fill="F2F2F2" w:themeFill="background1" w:themeFillShade="F2"/>
          </w:tcPr>
          <w:p w14:paraId="58C030DA" w14:textId="77777777" w:rsidR="006E0C83" w:rsidRDefault="006E0C83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01F13C1" w14:textId="77777777" w:rsidR="006E0C83" w:rsidRDefault="006E0C83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345B6EB" w14:textId="77777777" w:rsidR="006E0C83" w:rsidRDefault="006E0C83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4872D1D" w14:textId="77777777" w:rsidR="006E0C83" w:rsidRDefault="006E0C83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DA7FEA" w14:textId="77777777" w:rsidR="006E0C83" w:rsidRDefault="006E0C83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969E756" w14:textId="77777777" w:rsidR="006E0C83" w:rsidRPr="00756D11" w:rsidRDefault="006E0C83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6E0C83" w14:paraId="25A47E05" w14:textId="77777777" w:rsidTr="006804C5">
        <w:tc>
          <w:tcPr>
            <w:tcW w:w="2552" w:type="dxa"/>
          </w:tcPr>
          <w:p w14:paraId="4ED90574" w14:textId="77777777" w:rsidR="006E0C83" w:rsidRPr="004C4339" w:rsidRDefault="006E0C83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68" w:type="dxa"/>
          </w:tcPr>
          <w:p w14:paraId="76B3009D" w14:textId="77777777" w:rsidR="006E0C83" w:rsidRPr="006E0C83" w:rsidRDefault="006E0C83" w:rsidP="00756D11">
            <w:pPr>
              <w:spacing w:after="0"/>
            </w:pPr>
            <w:r>
              <w:t>Номер оригинального счета-фактуры</w:t>
            </w:r>
          </w:p>
        </w:tc>
        <w:tc>
          <w:tcPr>
            <w:tcW w:w="1276" w:type="dxa"/>
          </w:tcPr>
          <w:p w14:paraId="4C2B8032" w14:textId="77777777" w:rsidR="006E0C83" w:rsidRDefault="006E0C83" w:rsidP="00F5563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3BE1CD10" w14:textId="77777777" w:rsidR="006E0C83" w:rsidRPr="000F08B1" w:rsidRDefault="006E0C83" w:rsidP="00F5563E">
            <w:pPr>
              <w:spacing w:after="0" w:line="276" w:lineRule="auto"/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1417" w:type="dxa"/>
          </w:tcPr>
          <w:p w14:paraId="6084C2EA" w14:textId="77777777" w:rsidR="006E0C83" w:rsidRDefault="006E0C83" w:rsidP="00F5563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60367E9F" w14:textId="77777777" w:rsidR="006E0C83" w:rsidRPr="00756D11" w:rsidRDefault="006E0C83" w:rsidP="00756D11">
            <w:pPr>
              <w:spacing w:after="0" w:line="276" w:lineRule="auto"/>
              <w:rPr>
                <w:lang w:val="en-US"/>
              </w:rPr>
            </w:pPr>
          </w:p>
        </w:tc>
      </w:tr>
      <w:tr w:rsidR="006E0C83" w14:paraId="6BE963A0" w14:textId="77777777" w:rsidTr="006804C5">
        <w:trPr>
          <w:trHeight w:val="200"/>
        </w:trPr>
        <w:tc>
          <w:tcPr>
            <w:tcW w:w="2552" w:type="dxa"/>
          </w:tcPr>
          <w:p w14:paraId="32833AA4" w14:textId="77777777" w:rsidR="006E0C83" w:rsidRPr="008035A8" w:rsidRDefault="006E0C83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14:paraId="6F6D8196" w14:textId="77777777" w:rsidR="006E0C83" w:rsidRPr="00B20961" w:rsidRDefault="006E0C83" w:rsidP="00756D11">
            <w:pPr>
              <w:spacing w:after="0"/>
            </w:pPr>
            <w:r>
              <w:t>Дата оригинального счета-фактуры</w:t>
            </w:r>
          </w:p>
        </w:tc>
        <w:tc>
          <w:tcPr>
            <w:tcW w:w="1276" w:type="dxa"/>
          </w:tcPr>
          <w:p w14:paraId="571159CB" w14:textId="77777777" w:rsidR="006E0C83" w:rsidRDefault="006E0C83" w:rsidP="00F5563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4FAE95CA" w14:textId="77777777" w:rsidR="006E0C83" w:rsidRPr="000F08B1" w:rsidRDefault="006E0C83" w:rsidP="00F5563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77B54670" w14:textId="77777777" w:rsidR="006E0C83" w:rsidRPr="00C73FBB" w:rsidRDefault="006E0C83" w:rsidP="00F5563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005C31A6" w14:textId="77777777" w:rsidR="006E0C83" w:rsidRPr="00756D11" w:rsidRDefault="006E0C83" w:rsidP="00756D11">
            <w:pPr>
              <w:spacing w:after="0" w:line="276" w:lineRule="auto"/>
            </w:pPr>
          </w:p>
        </w:tc>
      </w:tr>
      <w:tr w:rsidR="006E0C83" w14:paraId="1C99864C" w14:textId="77777777" w:rsidTr="006804C5">
        <w:trPr>
          <w:trHeight w:val="200"/>
        </w:trPr>
        <w:tc>
          <w:tcPr>
            <w:tcW w:w="2552" w:type="dxa"/>
          </w:tcPr>
          <w:p w14:paraId="739FE56A" w14:textId="77777777" w:rsidR="006E0C83" w:rsidRPr="006E0C83" w:rsidRDefault="006E0C83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revisionNumber</w:t>
            </w:r>
          </w:p>
        </w:tc>
        <w:tc>
          <w:tcPr>
            <w:tcW w:w="2268" w:type="dxa"/>
          </w:tcPr>
          <w:p w14:paraId="5830F823" w14:textId="77777777" w:rsidR="006E0C83" w:rsidRDefault="006E0C83" w:rsidP="00756D11">
            <w:pPr>
              <w:spacing w:after="0"/>
            </w:pPr>
            <w:r>
              <w:t>Номер исправления</w:t>
            </w:r>
          </w:p>
        </w:tc>
        <w:tc>
          <w:tcPr>
            <w:tcW w:w="1276" w:type="dxa"/>
          </w:tcPr>
          <w:p w14:paraId="69AC2E74" w14:textId="77777777" w:rsidR="006E0C83" w:rsidRDefault="006E0C83" w:rsidP="00F5563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0D7F0CE2" w14:textId="77777777" w:rsidR="006E0C83" w:rsidRDefault="006E0C83" w:rsidP="00F5563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7" w:type="dxa"/>
          </w:tcPr>
          <w:p w14:paraId="5E1DED6D" w14:textId="77777777" w:rsidR="006E0C83" w:rsidRDefault="006E0C83" w:rsidP="00F5563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3D2A58B2" w14:textId="77777777" w:rsidR="006E0C83" w:rsidRPr="00756D11" w:rsidRDefault="006E0C83" w:rsidP="00756D11">
            <w:pPr>
              <w:spacing w:after="0" w:line="276" w:lineRule="auto"/>
            </w:pPr>
            <w:r w:rsidRPr="00756D11">
              <w:t>Должен быть заполнен, если дата исправления заполнена.</w:t>
            </w:r>
          </w:p>
        </w:tc>
      </w:tr>
      <w:tr w:rsidR="006E0C83" w14:paraId="66B606E1" w14:textId="77777777" w:rsidTr="006804C5">
        <w:trPr>
          <w:trHeight w:val="200"/>
        </w:trPr>
        <w:tc>
          <w:tcPr>
            <w:tcW w:w="2552" w:type="dxa"/>
          </w:tcPr>
          <w:p w14:paraId="48C1DF16" w14:textId="77777777" w:rsidR="006E0C83" w:rsidRPr="006E0C83" w:rsidRDefault="006E0C83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revisionDate</w:t>
            </w:r>
          </w:p>
        </w:tc>
        <w:tc>
          <w:tcPr>
            <w:tcW w:w="2268" w:type="dxa"/>
          </w:tcPr>
          <w:p w14:paraId="509821CA" w14:textId="77777777" w:rsidR="006E0C83" w:rsidRDefault="006E0C83" w:rsidP="00756D11">
            <w:pPr>
              <w:spacing w:after="0"/>
            </w:pPr>
            <w:r>
              <w:t>Дата исправления</w:t>
            </w:r>
          </w:p>
        </w:tc>
        <w:tc>
          <w:tcPr>
            <w:tcW w:w="1276" w:type="dxa"/>
          </w:tcPr>
          <w:p w14:paraId="77551134" w14:textId="77777777" w:rsidR="006E0C83" w:rsidRDefault="006E0C83" w:rsidP="00F5563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1581FB65" w14:textId="77777777" w:rsidR="006E0C83" w:rsidRDefault="006E0C83" w:rsidP="00F5563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3695FCC7" w14:textId="77777777" w:rsidR="006E0C83" w:rsidRDefault="006E0C83" w:rsidP="00F5563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330F22C7" w14:textId="77777777" w:rsidR="006E0C83" w:rsidRPr="00756D11" w:rsidRDefault="006E0C83" w:rsidP="00756D11">
            <w:pPr>
              <w:spacing w:after="0" w:line="276" w:lineRule="auto"/>
            </w:pPr>
            <w:r w:rsidRPr="00756D11">
              <w:t>Должна быть заполнена, если номер исправления заполнен.</w:t>
            </w:r>
          </w:p>
        </w:tc>
      </w:tr>
      <w:tr w:rsidR="00CB60CA" w14:paraId="05D0F696" w14:textId="77777777" w:rsidTr="006804C5">
        <w:trPr>
          <w:trHeight w:val="200"/>
        </w:trPr>
        <w:tc>
          <w:tcPr>
            <w:tcW w:w="2552" w:type="dxa"/>
          </w:tcPr>
          <w:p w14:paraId="7032D6BA" w14:textId="77777777" w:rsidR="00CB60CA" w:rsidRDefault="00CB60CA" w:rsidP="00756D11">
            <w:pPr>
              <w:spacing w:after="0" w:line="276" w:lineRule="auto"/>
              <w:rPr>
                <w:lang w:val="en-US"/>
              </w:rPr>
            </w:pPr>
            <w:r w:rsidRPr="00CB60CA">
              <w:rPr>
                <w:lang w:val="en-US"/>
              </w:rPr>
              <w:t>diadocInvoicId</w:t>
            </w:r>
          </w:p>
        </w:tc>
        <w:tc>
          <w:tcPr>
            <w:tcW w:w="2268" w:type="dxa"/>
          </w:tcPr>
          <w:p w14:paraId="69649A79" w14:textId="77777777" w:rsidR="00CB60CA" w:rsidRPr="0087445A" w:rsidRDefault="00CB60CA" w:rsidP="00756D11">
            <w:pPr>
              <w:spacing w:after="0"/>
            </w:pPr>
            <w:r>
              <w:rPr>
                <w:lang w:val="en-US"/>
              </w:rPr>
              <w:t>ID</w:t>
            </w:r>
            <w:r>
              <w:t xml:space="preserve"> оригинального документа в Диадоке</w:t>
            </w:r>
            <w:r w:rsidR="0087445A" w:rsidRPr="0087445A">
              <w:t>.</w:t>
            </w:r>
          </w:p>
          <w:p w14:paraId="53870C5E" w14:textId="77777777" w:rsidR="0087445A" w:rsidRPr="0087445A" w:rsidRDefault="0087445A" w:rsidP="0087445A">
            <w:pPr>
              <w:spacing w:after="0"/>
            </w:pPr>
            <w:r w:rsidRPr="0087445A">
              <w:rPr>
                <w:sz w:val="18"/>
              </w:rPr>
              <w:t xml:space="preserve">Указывается в формате «DiadocMessadgeId:DiadocInvoicId», где DiadocMessadgeId – </w:t>
            </w:r>
            <w:r w:rsidRPr="0087445A">
              <w:rPr>
                <w:sz w:val="18"/>
                <w:lang w:val="en-US"/>
              </w:rPr>
              <w:t>id</w:t>
            </w:r>
            <w:r w:rsidRPr="0087445A">
              <w:rPr>
                <w:sz w:val="18"/>
              </w:rPr>
              <w:t xml:space="preserve"> </w:t>
            </w:r>
            <w:r w:rsidRPr="0087445A">
              <w:rPr>
                <w:sz w:val="18"/>
              </w:rPr>
              <w:lastRenderedPageBreak/>
              <w:t xml:space="preserve">пакета документов в Диадоке, DiadocInvoicId - </w:t>
            </w:r>
            <w:r w:rsidRPr="0087445A">
              <w:rPr>
                <w:sz w:val="18"/>
                <w:lang w:val="en-US"/>
              </w:rPr>
              <w:t>id</w:t>
            </w:r>
            <w:r w:rsidRPr="0087445A">
              <w:rPr>
                <w:sz w:val="18"/>
              </w:rPr>
              <w:t xml:space="preserve"> исправляемого ЭСФ в Диадоке</w:t>
            </w:r>
          </w:p>
        </w:tc>
        <w:tc>
          <w:tcPr>
            <w:tcW w:w="1276" w:type="dxa"/>
          </w:tcPr>
          <w:p w14:paraId="7EF24803" w14:textId="77777777" w:rsidR="00CB60CA" w:rsidRPr="00CB60CA" w:rsidRDefault="00CB60CA" w:rsidP="00F5563E">
            <w:pPr>
              <w:spacing w:after="0" w:line="276" w:lineRule="auto"/>
              <w:jc w:val="center"/>
              <w:rPr>
                <w:lang w:val="en-US"/>
              </w:rPr>
            </w:pPr>
            <w:r>
              <w:lastRenderedPageBreak/>
              <w:t>А</w:t>
            </w:r>
          </w:p>
        </w:tc>
        <w:tc>
          <w:tcPr>
            <w:tcW w:w="1134" w:type="dxa"/>
          </w:tcPr>
          <w:p w14:paraId="2FC1A170" w14:textId="77777777" w:rsidR="00CB60CA" w:rsidRPr="00CB60CA" w:rsidRDefault="00CB60CA" w:rsidP="00F5563E">
            <w:pPr>
              <w:spacing w:after="0" w:line="276" w:lineRule="auto"/>
              <w:jc w:val="center"/>
            </w:pPr>
            <w:r>
              <w:t>Т</w:t>
            </w:r>
          </w:p>
        </w:tc>
        <w:tc>
          <w:tcPr>
            <w:tcW w:w="1417" w:type="dxa"/>
          </w:tcPr>
          <w:p w14:paraId="325B1364" w14:textId="77777777" w:rsidR="00CB60CA" w:rsidRDefault="00CB60CA" w:rsidP="00F5563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  <w:vMerge w:val="restart"/>
          </w:tcPr>
          <w:p w14:paraId="6B03A4AA" w14:textId="77777777" w:rsidR="00CB60CA" w:rsidRPr="00756D11" w:rsidRDefault="00CB60CA" w:rsidP="00756D11">
            <w:pPr>
              <w:spacing w:after="0" w:line="276" w:lineRule="auto"/>
            </w:pPr>
            <w:r w:rsidRPr="00756D11">
              <w:t xml:space="preserve">Используется </w:t>
            </w:r>
            <w:r w:rsidR="00F2490D" w:rsidRPr="00756D11">
              <w:t>для связывания в Диадоке КЭСФ с оригинальной ЭСФ. Можно указать любую из ссылок.</w:t>
            </w:r>
          </w:p>
        </w:tc>
      </w:tr>
      <w:tr w:rsidR="00CB60CA" w14:paraId="385F3CBC" w14:textId="77777777" w:rsidTr="006804C5">
        <w:trPr>
          <w:trHeight w:val="200"/>
        </w:trPr>
        <w:tc>
          <w:tcPr>
            <w:tcW w:w="2552" w:type="dxa"/>
          </w:tcPr>
          <w:p w14:paraId="3C909077" w14:textId="77777777" w:rsidR="00CB60CA" w:rsidRPr="00F2490D" w:rsidRDefault="00CB60CA" w:rsidP="00756D11">
            <w:pPr>
              <w:spacing w:after="0" w:line="276" w:lineRule="auto"/>
            </w:pPr>
            <w:r>
              <w:rPr>
                <w:lang w:val="en-US"/>
              </w:rPr>
              <w:t>edi</w:t>
            </w:r>
            <w:r w:rsidRPr="00CB60CA">
              <w:rPr>
                <w:lang w:val="en-US"/>
              </w:rPr>
              <w:t>InvoicId</w:t>
            </w:r>
          </w:p>
        </w:tc>
        <w:tc>
          <w:tcPr>
            <w:tcW w:w="2268" w:type="dxa"/>
          </w:tcPr>
          <w:p w14:paraId="1102F302" w14:textId="77777777" w:rsidR="00CB60CA" w:rsidRPr="00CB60CA" w:rsidRDefault="00CB60CA" w:rsidP="00756D11">
            <w:pPr>
              <w:spacing w:after="0"/>
            </w:pPr>
            <w:r>
              <w:rPr>
                <w:lang w:val="en-US"/>
              </w:rPr>
              <w:t>MessageID</w:t>
            </w:r>
            <w:r>
              <w:t xml:space="preserve"> оригинального сообщения в </w:t>
            </w:r>
            <w:r>
              <w:rPr>
                <w:lang w:val="en-US"/>
              </w:rPr>
              <w:t>EDI</w:t>
            </w:r>
          </w:p>
        </w:tc>
        <w:tc>
          <w:tcPr>
            <w:tcW w:w="1276" w:type="dxa"/>
          </w:tcPr>
          <w:p w14:paraId="39315C08" w14:textId="77777777" w:rsidR="00CB60CA" w:rsidRDefault="00CB60CA" w:rsidP="00F5563E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35A4839C" w14:textId="77777777" w:rsidR="00CB60CA" w:rsidRPr="00CB60CA" w:rsidRDefault="00CB60CA" w:rsidP="00F5563E">
            <w:pPr>
              <w:spacing w:after="0" w:line="276" w:lineRule="auto"/>
              <w:jc w:val="center"/>
            </w:pPr>
            <w:r>
              <w:t>Т</w:t>
            </w:r>
          </w:p>
        </w:tc>
        <w:tc>
          <w:tcPr>
            <w:tcW w:w="1417" w:type="dxa"/>
          </w:tcPr>
          <w:p w14:paraId="0359D64F" w14:textId="77777777" w:rsidR="00CB60CA" w:rsidRDefault="00CB60CA" w:rsidP="00F5563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  <w:vMerge/>
          </w:tcPr>
          <w:p w14:paraId="287F57FD" w14:textId="77777777" w:rsidR="00CB60CA" w:rsidRPr="00756D11" w:rsidRDefault="00CB60CA" w:rsidP="00756D11">
            <w:pPr>
              <w:spacing w:after="0" w:line="276" w:lineRule="auto"/>
            </w:pPr>
          </w:p>
        </w:tc>
      </w:tr>
    </w:tbl>
    <w:p w14:paraId="38A9B823" w14:textId="77777777" w:rsidR="00466BD2" w:rsidRPr="002770C4" w:rsidRDefault="00466BD2" w:rsidP="00466BD2">
      <w:pPr>
        <w:pStyle w:val="4"/>
        <w:rPr>
          <w:i w:val="0"/>
        </w:rPr>
      </w:pPr>
      <w:r w:rsidRPr="002770C4">
        <w:rPr>
          <w:i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1"/>
        <w:gridCol w:w="2269"/>
        <w:gridCol w:w="1274"/>
        <w:gridCol w:w="1135"/>
        <w:gridCol w:w="1415"/>
        <w:gridCol w:w="2410"/>
      </w:tblGrid>
      <w:tr w:rsidR="00466BD2" w14:paraId="55F7D2F6" w14:textId="77777777" w:rsidTr="006804C5">
        <w:tc>
          <w:tcPr>
            <w:tcW w:w="1143" w:type="pct"/>
            <w:shd w:val="clear" w:color="auto" w:fill="F2F2F2" w:themeFill="background1" w:themeFillShade="F2"/>
          </w:tcPr>
          <w:p w14:paraId="6209E743" w14:textId="77777777" w:rsidR="00466BD2" w:rsidRDefault="00466BD2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F9D94C" w14:textId="77777777" w:rsidR="00466BD2" w:rsidRDefault="00466BD2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7C11F7EC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5861053B" w14:textId="77777777" w:rsidR="00466BD2" w:rsidRDefault="00466BD2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1D1282E0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6A338811" w14:textId="77777777" w:rsidR="00466BD2" w:rsidRPr="00756D11" w:rsidRDefault="00466BD2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466BD2" w14:paraId="4E284E8D" w14:textId="77777777" w:rsidTr="006804C5">
        <w:tc>
          <w:tcPr>
            <w:tcW w:w="1143" w:type="pct"/>
          </w:tcPr>
          <w:p w14:paraId="1F64F897" w14:textId="77777777" w:rsidR="00466BD2" w:rsidRPr="007525DB" w:rsidRDefault="00466BD2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29" w:type="pct"/>
          </w:tcPr>
          <w:p w14:paraId="7FA18ECB" w14:textId="77777777" w:rsidR="00466BD2" w:rsidRPr="00EF13B1" w:rsidRDefault="00466BD2" w:rsidP="00756D11">
            <w:pPr>
              <w:spacing w:after="0"/>
            </w:pPr>
            <w:r>
              <w:t xml:space="preserve">Код </w:t>
            </w:r>
            <w:r w:rsidRPr="00EF13B1">
              <w:t>(3-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валюты, согласно </w:t>
            </w:r>
            <w:r>
              <w:rPr>
                <w:lang w:val="en-US"/>
              </w:rPr>
              <w:t>ISO</w:t>
            </w:r>
            <w:r w:rsidRPr="00EF13B1">
              <w:t>-4217</w:t>
            </w:r>
          </w:p>
        </w:tc>
        <w:tc>
          <w:tcPr>
            <w:tcW w:w="578" w:type="pct"/>
          </w:tcPr>
          <w:p w14:paraId="73F00F0F" w14:textId="77777777" w:rsidR="00466BD2" w:rsidRDefault="00466BD2" w:rsidP="00466BD2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5B7EA251" w14:textId="77777777" w:rsidR="00466BD2" w:rsidRPr="00C73FBB" w:rsidRDefault="00466BD2" w:rsidP="00466BD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642" w:type="pct"/>
          </w:tcPr>
          <w:p w14:paraId="2425DE9C" w14:textId="77777777" w:rsidR="00466BD2" w:rsidRPr="006E0AEC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BD9D0B3" w14:textId="77777777" w:rsidR="00466BD2" w:rsidRPr="00756D11" w:rsidRDefault="00466BD2" w:rsidP="00756D11">
            <w:pPr>
              <w:spacing w:after="0"/>
            </w:pPr>
          </w:p>
        </w:tc>
      </w:tr>
      <w:tr w:rsidR="00466BD2" w14:paraId="6419EED6" w14:textId="77777777" w:rsidTr="006804C5">
        <w:tc>
          <w:tcPr>
            <w:tcW w:w="1143" w:type="pct"/>
          </w:tcPr>
          <w:p w14:paraId="7B5A43CC" w14:textId="77777777" w:rsidR="00466BD2" w:rsidRPr="004C4339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29" w:type="pct"/>
          </w:tcPr>
          <w:p w14:paraId="50E7DB60" w14:textId="77777777" w:rsidR="00466BD2" w:rsidRPr="00BD7D27" w:rsidRDefault="00466BD2" w:rsidP="00756D11">
            <w:pPr>
              <w:spacing w:after="0"/>
            </w:pPr>
            <w:r>
              <w:t>Товарная позиция</w:t>
            </w:r>
          </w:p>
        </w:tc>
        <w:tc>
          <w:tcPr>
            <w:tcW w:w="578" w:type="pct"/>
          </w:tcPr>
          <w:p w14:paraId="69D7CBDD" w14:textId="77777777" w:rsidR="00466BD2" w:rsidRDefault="00466BD2" w:rsidP="00466BD2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5" w:type="pct"/>
          </w:tcPr>
          <w:p w14:paraId="16B4BCE6" w14:textId="77777777" w:rsidR="00466BD2" w:rsidRPr="00C73FBB" w:rsidRDefault="00466BD2" w:rsidP="00466BD2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2EBF6E57" w14:textId="77777777" w:rsidR="00466BD2" w:rsidRDefault="00466BD2" w:rsidP="00466BD2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00F8CE96" w14:textId="77777777" w:rsidR="00466BD2" w:rsidRPr="00756D11" w:rsidRDefault="00466BD2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LineItem_8" w:history="1">
              <w:r w:rsidRPr="00756D11">
                <w:rPr>
                  <w:rStyle w:val="aff5"/>
                </w:rPr>
                <w:t>LineItem</w:t>
              </w:r>
            </w:hyperlink>
          </w:p>
        </w:tc>
      </w:tr>
      <w:tr w:rsidR="00B7374B" w14:paraId="6471D952" w14:textId="77777777" w:rsidTr="006804C5">
        <w:trPr>
          <w:trHeight w:val="626"/>
        </w:trPr>
        <w:tc>
          <w:tcPr>
            <w:tcW w:w="1143" w:type="pct"/>
          </w:tcPr>
          <w:p w14:paraId="51EC773C" w14:textId="77777777" w:rsidR="00B7374B" w:rsidRPr="008035A8" w:rsidRDefault="00B7374B" w:rsidP="00756D11">
            <w:pPr>
              <w:spacing w:after="0" w:line="276" w:lineRule="auto"/>
              <w:rPr>
                <w:lang w:val="en-US"/>
              </w:rPr>
            </w:pPr>
            <w:bookmarkStart w:id="1007" w:name="OLE_LINK42"/>
            <w:bookmarkStart w:id="1008" w:name="OLE_LINK43"/>
            <w:r>
              <w:rPr>
                <w:lang w:val="en-US"/>
              </w:rPr>
              <w:t>totalSumExcludingTaxesIncrease</w:t>
            </w:r>
            <w:bookmarkEnd w:id="1007"/>
            <w:bookmarkEnd w:id="1008"/>
          </w:p>
        </w:tc>
        <w:tc>
          <w:tcPr>
            <w:tcW w:w="1029" w:type="pct"/>
          </w:tcPr>
          <w:p w14:paraId="77A728E3" w14:textId="77777777" w:rsidR="00B7374B" w:rsidRPr="00B7374B" w:rsidRDefault="00B7374B" w:rsidP="00756D11">
            <w:pPr>
              <w:spacing w:after="0"/>
            </w:pPr>
            <w:r>
              <w:t>Сумма всего без НДС</w:t>
            </w:r>
            <w:r w:rsidR="00CF48DE">
              <w:t xml:space="preserve"> </w:t>
            </w:r>
            <w:r>
              <w:t>к увеличению</w:t>
            </w:r>
          </w:p>
        </w:tc>
        <w:tc>
          <w:tcPr>
            <w:tcW w:w="578" w:type="pct"/>
          </w:tcPr>
          <w:p w14:paraId="62D8827A" w14:textId="77777777" w:rsidR="00B7374B" w:rsidRDefault="00B7374B" w:rsidP="00466BD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7125F75" w14:textId="77777777" w:rsidR="00B7374B" w:rsidRDefault="00B7374B" w:rsidP="00466BD2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06E4DCE1" w14:textId="77777777" w:rsidR="00B7374B" w:rsidRPr="00C73FBB" w:rsidRDefault="00B7374B" w:rsidP="00466BD2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14FA6142" w14:textId="77777777" w:rsidR="00B7374B" w:rsidRPr="00756D11" w:rsidRDefault="00B7374B" w:rsidP="00756D11">
            <w:pPr>
              <w:spacing w:after="0" w:line="276" w:lineRule="auto"/>
              <w:rPr>
                <w:highlight w:val="yellow"/>
              </w:rPr>
            </w:pPr>
            <w:r w:rsidRPr="00756D11">
              <w:t>Обязательно к заполнению одно из полей.</w:t>
            </w:r>
          </w:p>
        </w:tc>
      </w:tr>
      <w:tr w:rsidR="00B7374B" w:rsidRPr="00600A0B" w14:paraId="14D14EED" w14:textId="77777777" w:rsidTr="006804C5">
        <w:trPr>
          <w:trHeight w:val="626"/>
        </w:trPr>
        <w:tc>
          <w:tcPr>
            <w:tcW w:w="1143" w:type="pct"/>
          </w:tcPr>
          <w:p w14:paraId="7EAB0F67" w14:textId="77777777" w:rsidR="00B7374B" w:rsidRPr="008035A8" w:rsidRDefault="00B7374B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totalSumExcludingTaxesDecrease</w:t>
            </w:r>
          </w:p>
        </w:tc>
        <w:tc>
          <w:tcPr>
            <w:tcW w:w="1029" w:type="pct"/>
          </w:tcPr>
          <w:p w14:paraId="037AE2D9" w14:textId="77777777" w:rsidR="00B7374B" w:rsidRDefault="00B7374B" w:rsidP="00756D11">
            <w:pPr>
              <w:spacing w:after="0"/>
            </w:pPr>
            <w:r>
              <w:t>Сумма всего без НДС к уменьшению</w:t>
            </w:r>
          </w:p>
        </w:tc>
        <w:tc>
          <w:tcPr>
            <w:tcW w:w="578" w:type="pct"/>
          </w:tcPr>
          <w:p w14:paraId="1C5D5F0C" w14:textId="77777777" w:rsidR="00B7374B" w:rsidRDefault="00B7374B" w:rsidP="00F5563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45141C63" w14:textId="77777777" w:rsidR="00B7374B" w:rsidRDefault="00B7374B" w:rsidP="00F5563E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2F91D151" w14:textId="77777777" w:rsidR="00B7374B" w:rsidRPr="00C73FBB" w:rsidRDefault="00B7374B" w:rsidP="00F5563E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0817D19E" w14:textId="77777777" w:rsidR="00B7374B" w:rsidRPr="00756D11" w:rsidRDefault="00B7374B" w:rsidP="00756D11">
            <w:pPr>
              <w:spacing w:after="0" w:line="276" w:lineRule="auto"/>
              <w:rPr>
                <w:highlight w:val="yellow"/>
              </w:rPr>
            </w:pPr>
          </w:p>
        </w:tc>
      </w:tr>
      <w:tr w:rsidR="00B7374B" w14:paraId="10FF25B5" w14:textId="77777777" w:rsidTr="006804C5">
        <w:trPr>
          <w:trHeight w:val="626"/>
        </w:trPr>
        <w:tc>
          <w:tcPr>
            <w:tcW w:w="1143" w:type="pct"/>
          </w:tcPr>
          <w:p w14:paraId="3CCD9A3D" w14:textId="77777777" w:rsidR="00B7374B" w:rsidRDefault="00B7374B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totalVATAmountIncrease</w:t>
            </w:r>
          </w:p>
        </w:tc>
        <w:tc>
          <w:tcPr>
            <w:tcW w:w="1029" w:type="pct"/>
          </w:tcPr>
          <w:p w14:paraId="36A2DC38" w14:textId="77777777" w:rsidR="00B7374B" w:rsidRPr="006C0430" w:rsidRDefault="00B7374B" w:rsidP="00756D11">
            <w:pPr>
              <w:spacing w:after="0"/>
            </w:pPr>
            <w:r>
              <w:t>Сумма НДС</w:t>
            </w:r>
            <w:r w:rsidR="00CF48DE">
              <w:t xml:space="preserve"> </w:t>
            </w:r>
            <w:r>
              <w:t>к увеличению</w:t>
            </w:r>
          </w:p>
        </w:tc>
        <w:tc>
          <w:tcPr>
            <w:tcW w:w="578" w:type="pct"/>
          </w:tcPr>
          <w:p w14:paraId="20E723D1" w14:textId="77777777" w:rsidR="00B7374B" w:rsidRDefault="00B7374B" w:rsidP="00B7374B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5E55C9BD" w14:textId="77777777" w:rsidR="00B7374B" w:rsidRDefault="00B7374B" w:rsidP="00B7374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1C293613" w14:textId="77777777" w:rsidR="00B7374B" w:rsidRDefault="00B7374B" w:rsidP="00B7374B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740C2548" w14:textId="77777777" w:rsidR="00B7374B" w:rsidRPr="00756D11" w:rsidRDefault="00B7374B" w:rsidP="00756D11">
            <w:pPr>
              <w:spacing w:after="0"/>
              <w:rPr>
                <w:highlight w:val="yellow"/>
              </w:rPr>
            </w:pPr>
            <w:r w:rsidRPr="00756D11">
              <w:t>Обязательно к заполнению одно из полей.</w:t>
            </w:r>
          </w:p>
        </w:tc>
      </w:tr>
      <w:tr w:rsidR="00B7374B" w14:paraId="2F82190D" w14:textId="77777777" w:rsidTr="006804C5">
        <w:trPr>
          <w:trHeight w:val="138"/>
        </w:trPr>
        <w:tc>
          <w:tcPr>
            <w:tcW w:w="1143" w:type="pct"/>
          </w:tcPr>
          <w:p w14:paraId="27564F79" w14:textId="77777777" w:rsidR="00B7374B" w:rsidRDefault="00B7374B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totalVATAmountDecrease</w:t>
            </w:r>
          </w:p>
        </w:tc>
        <w:tc>
          <w:tcPr>
            <w:tcW w:w="1029" w:type="pct"/>
          </w:tcPr>
          <w:p w14:paraId="353389B5" w14:textId="77777777" w:rsidR="00B7374B" w:rsidRPr="006C0430" w:rsidRDefault="00B7374B" w:rsidP="00756D11">
            <w:pPr>
              <w:spacing w:after="0"/>
            </w:pPr>
            <w:r>
              <w:t>Сумма НДС к уменьшению</w:t>
            </w:r>
          </w:p>
        </w:tc>
        <w:tc>
          <w:tcPr>
            <w:tcW w:w="578" w:type="pct"/>
          </w:tcPr>
          <w:p w14:paraId="1536B9CD" w14:textId="77777777" w:rsidR="00B7374B" w:rsidRDefault="00B7374B" w:rsidP="00B7374B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6F82A72A" w14:textId="77777777" w:rsidR="00B7374B" w:rsidRDefault="00B7374B" w:rsidP="00B7374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0253F138" w14:textId="77777777" w:rsidR="00B7374B" w:rsidRDefault="00B7374B" w:rsidP="00B7374B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6959A7AA" w14:textId="77777777" w:rsidR="00B7374B" w:rsidRPr="00756D11" w:rsidRDefault="00B7374B" w:rsidP="00756D11">
            <w:pPr>
              <w:spacing w:after="0"/>
              <w:rPr>
                <w:highlight w:val="yellow"/>
              </w:rPr>
            </w:pPr>
          </w:p>
        </w:tc>
      </w:tr>
      <w:tr w:rsidR="00B7374B" w14:paraId="452B284E" w14:textId="77777777" w:rsidTr="006804C5">
        <w:trPr>
          <w:trHeight w:val="200"/>
        </w:trPr>
        <w:tc>
          <w:tcPr>
            <w:tcW w:w="1143" w:type="pct"/>
          </w:tcPr>
          <w:p w14:paraId="2D07CE9B" w14:textId="77777777" w:rsidR="00B7374B" w:rsidRPr="00E23DA2" w:rsidRDefault="00B7374B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totalAmountIncrease</w:t>
            </w:r>
          </w:p>
        </w:tc>
        <w:tc>
          <w:tcPr>
            <w:tcW w:w="1029" w:type="pct"/>
          </w:tcPr>
          <w:p w14:paraId="1F8DE3B5" w14:textId="77777777" w:rsidR="00B7374B" w:rsidRPr="00E23DA2" w:rsidRDefault="00B7374B" w:rsidP="00756D11">
            <w:pPr>
              <w:spacing w:after="0"/>
            </w:pPr>
            <w:r>
              <w:t>Сумма к оплате всего с НДС</w:t>
            </w:r>
            <w:r w:rsidR="00CF48DE">
              <w:t xml:space="preserve"> </w:t>
            </w:r>
            <w:r>
              <w:t>к увеличению</w:t>
            </w:r>
          </w:p>
        </w:tc>
        <w:tc>
          <w:tcPr>
            <w:tcW w:w="578" w:type="pct"/>
          </w:tcPr>
          <w:p w14:paraId="2165509A" w14:textId="77777777" w:rsidR="00B7374B" w:rsidRDefault="00B7374B" w:rsidP="00B7374B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46D1E01D" w14:textId="77777777" w:rsidR="00B7374B" w:rsidRDefault="00B7374B" w:rsidP="00B7374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7C8F8CE7" w14:textId="77777777" w:rsidR="00B7374B" w:rsidRDefault="00B7374B" w:rsidP="00B7374B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2A1D67FD" w14:textId="77777777" w:rsidR="00B7374B" w:rsidRPr="00CF48DE" w:rsidRDefault="00235D08" w:rsidP="00CF48DE">
            <w:pPr>
              <w:spacing w:after="0"/>
            </w:pPr>
            <w:r w:rsidRPr="00756D11">
              <w:t>Обязательно к заполнению</w:t>
            </w:r>
            <w:r w:rsidR="00CF48DE">
              <w:t xml:space="preserve">, если заполнено одно из полей: </w:t>
            </w:r>
            <w:r w:rsidR="00CF48DE">
              <w:rPr>
                <w:lang w:val="en-US"/>
              </w:rPr>
              <w:t>totalSumExcludingTaxesIncrease</w:t>
            </w:r>
            <w:r w:rsidR="00CF48DE">
              <w:t xml:space="preserve">, </w:t>
            </w:r>
            <w:r w:rsidR="00CF48DE">
              <w:rPr>
                <w:lang w:val="en-US"/>
              </w:rPr>
              <w:t>totalVATAmountIncrease</w:t>
            </w:r>
          </w:p>
        </w:tc>
      </w:tr>
      <w:tr w:rsidR="00B7374B" w14:paraId="42A42BC5" w14:textId="77777777" w:rsidTr="006804C5">
        <w:trPr>
          <w:trHeight w:val="200"/>
        </w:trPr>
        <w:tc>
          <w:tcPr>
            <w:tcW w:w="1143" w:type="pct"/>
          </w:tcPr>
          <w:p w14:paraId="23B6188C" w14:textId="77777777" w:rsidR="00B7374B" w:rsidRPr="00E23DA2" w:rsidRDefault="00B7374B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totalAmountDecrease</w:t>
            </w:r>
          </w:p>
        </w:tc>
        <w:tc>
          <w:tcPr>
            <w:tcW w:w="1029" w:type="pct"/>
          </w:tcPr>
          <w:p w14:paraId="1BD86F08" w14:textId="77777777" w:rsidR="00B7374B" w:rsidRPr="00E23DA2" w:rsidRDefault="00B7374B" w:rsidP="00756D11">
            <w:pPr>
              <w:spacing w:after="0"/>
            </w:pPr>
            <w:r>
              <w:t>Сумма к оплате всего с НДС к уменьшению</w:t>
            </w:r>
          </w:p>
        </w:tc>
        <w:tc>
          <w:tcPr>
            <w:tcW w:w="578" w:type="pct"/>
          </w:tcPr>
          <w:p w14:paraId="592833E9" w14:textId="77777777" w:rsidR="00B7374B" w:rsidRDefault="00B7374B" w:rsidP="00B7374B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65C5FB6" w14:textId="77777777" w:rsidR="00B7374B" w:rsidRDefault="00B7374B" w:rsidP="00B7374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50D0C2CD" w14:textId="77777777" w:rsidR="00B7374B" w:rsidRDefault="00B7374B" w:rsidP="00B7374B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3CE0BB6" w14:textId="77777777" w:rsidR="00B7374B" w:rsidRPr="00CF48DE" w:rsidRDefault="00235D08" w:rsidP="00756D11">
            <w:pPr>
              <w:spacing w:after="0"/>
            </w:pPr>
            <w:r w:rsidRPr="00756D11">
              <w:t>Обязательно к заполнению</w:t>
            </w:r>
            <w:r w:rsidR="00CF48DE">
              <w:t xml:space="preserve">, если заполнено одно из полей: </w:t>
            </w:r>
            <w:r w:rsidR="00CF48DE">
              <w:rPr>
                <w:lang w:val="en-US"/>
              </w:rPr>
              <w:t>totalSumExcludingTaxesDecrease</w:t>
            </w:r>
            <w:r w:rsidR="00CF48DE">
              <w:t xml:space="preserve">, </w:t>
            </w:r>
            <w:r w:rsidR="00CF48DE">
              <w:rPr>
                <w:lang w:val="en-US"/>
              </w:rPr>
              <w:t>totalVATAmountDecrease</w:t>
            </w:r>
          </w:p>
        </w:tc>
      </w:tr>
    </w:tbl>
    <w:p w14:paraId="2F2FF890" w14:textId="77777777" w:rsidR="00466BD2" w:rsidRPr="002770C4" w:rsidRDefault="00466BD2" w:rsidP="00466BD2">
      <w:pPr>
        <w:pStyle w:val="5"/>
        <w:rPr>
          <w:b/>
          <w:i/>
          <w:color w:val="0D0D0D" w:themeColor="text1" w:themeTint="F2"/>
        </w:rPr>
      </w:pPr>
      <w:r w:rsidRPr="002770C4">
        <w:rPr>
          <w:b/>
          <w:i/>
          <w:color w:val="0D0D0D" w:themeColor="text1" w:themeTint="F2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3"/>
        <w:gridCol w:w="2262"/>
        <w:gridCol w:w="1277"/>
        <w:gridCol w:w="1135"/>
        <w:gridCol w:w="1415"/>
        <w:gridCol w:w="2412"/>
      </w:tblGrid>
      <w:tr w:rsidR="00466BD2" w14:paraId="059B73F0" w14:textId="77777777" w:rsidTr="006804C5">
        <w:tc>
          <w:tcPr>
            <w:tcW w:w="1144" w:type="pct"/>
            <w:shd w:val="clear" w:color="auto" w:fill="F2F2F2" w:themeFill="background1" w:themeFillShade="F2"/>
          </w:tcPr>
          <w:p w14:paraId="5E5F778A" w14:textId="77777777" w:rsidR="00466BD2" w:rsidRDefault="00466BD2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6" w:type="pct"/>
            <w:shd w:val="clear" w:color="auto" w:fill="F2F2F2" w:themeFill="background1" w:themeFillShade="F2"/>
          </w:tcPr>
          <w:p w14:paraId="0F79D110" w14:textId="77777777" w:rsidR="00466BD2" w:rsidRDefault="00466BD2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4F5603D1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5" w:type="pct"/>
            <w:shd w:val="clear" w:color="auto" w:fill="F2F2F2" w:themeFill="background1" w:themeFillShade="F2"/>
          </w:tcPr>
          <w:p w14:paraId="31DD3AD3" w14:textId="77777777" w:rsidR="00466BD2" w:rsidRDefault="00466BD2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0F267896" w14:textId="77777777" w:rsidR="00466BD2" w:rsidRDefault="00466BD2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51ECD45A" w14:textId="77777777" w:rsidR="00466BD2" w:rsidRPr="00756D11" w:rsidRDefault="00466BD2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466BD2" w14:paraId="5BE0DE93" w14:textId="77777777" w:rsidTr="006804C5">
        <w:tc>
          <w:tcPr>
            <w:tcW w:w="1144" w:type="pct"/>
          </w:tcPr>
          <w:p w14:paraId="37BB7F9A" w14:textId="77777777" w:rsidR="00466BD2" w:rsidRPr="00856291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026" w:type="pct"/>
          </w:tcPr>
          <w:p w14:paraId="2F1B0060" w14:textId="77777777" w:rsidR="00466BD2" w:rsidRPr="00BD7D27" w:rsidRDefault="00466BD2" w:rsidP="00756D11">
            <w:pPr>
              <w:spacing w:after="0"/>
            </w:pPr>
            <w:r>
              <w:rPr>
                <w:lang w:val="en-US"/>
              </w:rPr>
              <w:t>GTIN</w:t>
            </w:r>
          </w:p>
        </w:tc>
        <w:tc>
          <w:tcPr>
            <w:tcW w:w="579" w:type="pct"/>
          </w:tcPr>
          <w:p w14:paraId="39EA3D04" w14:textId="77777777" w:rsidR="00466BD2" w:rsidRDefault="00466BD2" w:rsidP="00466BD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6A3389A2" w14:textId="77777777" w:rsidR="00466BD2" w:rsidRPr="00881AA0" w:rsidRDefault="00466BD2" w:rsidP="00466BD2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642" w:type="pct"/>
          </w:tcPr>
          <w:p w14:paraId="5633FB1E" w14:textId="77777777" w:rsidR="00466BD2" w:rsidRDefault="006804C5" w:rsidP="00466BD2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2335A3FD" w14:textId="77777777" w:rsidR="00466BD2" w:rsidRPr="00E17E33" w:rsidRDefault="006804C5" w:rsidP="00756D11">
            <w:pPr>
              <w:spacing w:after="0" w:line="276" w:lineRule="auto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lastRenderedPageBreak/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</w:p>
        </w:tc>
      </w:tr>
      <w:tr w:rsidR="00466BD2" w14:paraId="31C00425" w14:textId="77777777" w:rsidTr="006804C5">
        <w:trPr>
          <w:trHeight w:val="576"/>
        </w:trPr>
        <w:tc>
          <w:tcPr>
            <w:tcW w:w="1144" w:type="pct"/>
          </w:tcPr>
          <w:p w14:paraId="5CC79A0C" w14:textId="77777777" w:rsidR="00466BD2" w:rsidRPr="008035A8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internalBuyerCode</w:t>
            </w:r>
          </w:p>
        </w:tc>
        <w:tc>
          <w:tcPr>
            <w:tcW w:w="1026" w:type="pct"/>
          </w:tcPr>
          <w:p w14:paraId="706DA6BB" w14:textId="77777777" w:rsidR="00466BD2" w:rsidRDefault="00466BD2" w:rsidP="00756D11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579" w:type="pct"/>
          </w:tcPr>
          <w:p w14:paraId="39A2551C" w14:textId="77777777" w:rsidR="00466BD2" w:rsidRDefault="00466BD2" w:rsidP="00466BD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3A7F2B5" w14:textId="77777777" w:rsidR="00466BD2" w:rsidRPr="00881AA0" w:rsidRDefault="00466BD2" w:rsidP="00466BD2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7D16D3EE" w14:textId="77777777" w:rsidR="00466BD2" w:rsidRPr="00C73FBB" w:rsidRDefault="006804C5" w:rsidP="00466BD2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FCD4AEB" w14:textId="77777777" w:rsidR="00466BD2" w:rsidRPr="00E17E33" w:rsidRDefault="006804C5" w:rsidP="00756D11">
            <w:pPr>
              <w:spacing w:after="0" w:line="276" w:lineRule="auto"/>
              <w:rPr>
                <w:highlight w:val="yellow"/>
              </w:rPr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</w:p>
        </w:tc>
      </w:tr>
      <w:tr w:rsidR="00466BD2" w14:paraId="2DF483D1" w14:textId="77777777" w:rsidTr="006804C5">
        <w:trPr>
          <w:trHeight w:val="319"/>
        </w:trPr>
        <w:tc>
          <w:tcPr>
            <w:tcW w:w="1144" w:type="pct"/>
          </w:tcPr>
          <w:p w14:paraId="2E6BD323" w14:textId="77777777" w:rsidR="00466BD2" w:rsidRPr="008035A8" w:rsidRDefault="00466BD2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1026" w:type="pct"/>
          </w:tcPr>
          <w:p w14:paraId="798FBB6E" w14:textId="77777777" w:rsidR="00466BD2" w:rsidRPr="0001391F" w:rsidRDefault="00466BD2" w:rsidP="00756D11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579" w:type="pct"/>
          </w:tcPr>
          <w:p w14:paraId="1A166360" w14:textId="77777777" w:rsidR="00466BD2" w:rsidRDefault="00466BD2" w:rsidP="00466BD2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67EF0974" w14:textId="77777777" w:rsidR="00466BD2" w:rsidRPr="00881AA0" w:rsidRDefault="00466BD2" w:rsidP="00466BD2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584A8E17" w14:textId="77777777" w:rsidR="00466BD2" w:rsidRPr="00C73FBB" w:rsidRDefault="006804C5" w:rsidP="00466BD2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3F39F839" w14:textId="77777777" w:rsidR="00466BD2" w:rsidRPr="006804C5" w:rsidRDefault="006804C5" w:rsidP="00756D11">
            <w:pPr>
              <w:spacing w:after="0"/>
              <w:rPr>
                <w:highlight w:val="yellow"/>
              </w:rPr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</w:p>
        </w:tc>
      </w:tr>
      <w:tr w:rsidR="00466BD2" w14:paraId="0808B4C1" w14:textId="77777777" w:rsidTr="006804C5">
        <w:tc>
          <w:tcPr>
            <w:tcW w:w="1144" w:type="pct"/>
          </w:tcPr>
          <w:p w14:paraId="1871ABFD" w14:textId="77777777" w:rsidR="00466BD2" w:rsidRPr="00C36990" w:rsidRDefault="00466BD2" w:rsidP="00756D11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1026" w:type="pct"/>
          </w:tcPr>
          <w:p w14:paraId="5BDFD230" w14:textId="77777777" w:rsidR="00466BD2" w:rsidRDefault="00466BD2" w:rsidP="00756D11">
            <w:pPr>
              <w:spacing w:after="0"/>
            </w:pPr>
            <w:r>
              <w:t>Признак возвратной тары.</w:t>
            </w:r>
          </w:p>
          <w:p w14:paraId="348F6E01" w14:textId="77777777" w:rsidR="00466BD2" w:rsidRPr="00C36990" w:rsidRDefault="00466BD2" w:rsidP="00756D11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579" w:type="pct"/>
          </w:tcPr>
          <w:p w14:paraId="7D7BEBC9" w14:textId="77777777" w:rsidR="00466BD2" w:rsidRDefault="00466BD2" w:rsidP="00466BD2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6116C8B" w14:textId="77777777" w:rsidR="00466BD2" w:rsidRPr="004323CB" w:rsidRDefault="00466BD2" w:rsidP="00466BD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642" w:type="pct"/>
          </w:tcPr>
          <w:p w14:paraId="357DC0FA" w14:textId="77777777" w:rsidR="00466BD2" w:rsidRPr="00C73FBB" w:rsidRDefault="00466BD2" w:rsidP="00466BD2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3460FE4E" w14:textId="77777777" w:rsidR="00466BD2" w:rsidRPr="00756D11" w:rsidRDefault="00466BD2" w:rsidP="00756D11">
            <w:pPr>
              <w:spacing w:after="0"/>
            </w:pPr>
            <w:r w:rsidRPr="00756D11">
              <w:t xml:space="preserve">Код из справочника </w:t>
            </w:r>
            <w:hyperlink w:anchor="_TypeOfUnit" w:history="1">
              <w:r w:rsidRPr="00756D11">
                <w:rPr>
                  <w:rStyle w:val="aff5"/>
                </w:rPr>
                <w:t>TypeOfUnit</w:t>
              </w:r>
            </w:hyperlink>
          </w:p>
        </w:tc>
      </w:tr>
      <w:tr w:rsidR="00466BD2" w14:paraId="35FDEA3E" w14:textId="77777777" w:rsidTr="006804C5">
        <w:tc>
          <w:tcPr>
            <w:tcW w:w="1144" w:type="pct"/>
          </w:tcPr>
          <w:p w14:paraId="510B0F5A" w14:textId="77777777" w:rsidR="00466BD2" w:rsidRDefault="00466BD2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26" w:type="pct"/>
          </w:tcPr>
          <w:p w14:paraId="3058D539" w14:textId="77777777" w:rsidR="00466BD2" w:rsidRDefault="00466BD2" w:rsidP="00756D11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579" w:type="pct"/>
          </w:tcPr>
          <w:p w14:paraId="5AF8CA44" w14:textId="77777777" w:rsidR="00466BD2" w:rsidRDefault="00466BD2" w:rsidP="00466BD2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5747563" w14:textId="77777777" w:rsidR="00466BD2" w:rsidRPr="004323CB" w:rsidRDefault="00466BD2" w:rsidP="00466BD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642" w:type="pct"/>
          </w:tcPr>
          <w:p w14:paraId="2FC812E9" w14:textId="77777777" w:rsidR="00466BD2" w:rsidRPr="00C73FBB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98A341C" w14:textId="77777777" w:rsidR="00466BD2" w:rsidRPr="00756D11" w:rsidRDefault="00466BD2" w:rsidP="00756D11">
            <w:pPr>
              <w:spacing w:after="0"/>
            </w:pPr>
          </w:p>
        </w:tc>
      </w:tr>
      <w:tr w:rsidR="00466BD2" w14:paraId="0D9EC794" w14:textId="77777777" w:rsidTr="006804C5">
        <w:tc>
          <w:tcPr>
            <w:tcW w:w="1144" w:type="pct"/>
          </w:tcPr>
          <w:p w14:paraId="69101EB8" w14:textId="77777777" w:rsidR="00466BD2" w:rsidRDefault="00466BD2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26" w:type="pct"/>
          </w:tcPr>
          <w:p w14:paraId="2A775CA6" w14:textId="77777777" w:rsidR="00466BD2" w:rsidRPr="008178CD" w:rsidRDefault="00466BD2" w:rsidP="00756D11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579" w:type="pct"/>
          </w:tcPr>
          <w:p w14:paraId="402A240C" w14:textId="77777777" w:rsidR="00466BD2" w:rsidRDefault="00466BD2" w:rsidP="00466BD2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BB5AEBC" w14:textId="77777777" w:rsidR="00466BD2" w:rsidRPr="008178CD" w:rsidRDefault="00466BD2" w:rsidP="00466BD2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642" w:type="pct"/>
          </w:tcPr>
          <w:p w14:paraId="73FD3BFC" w14:textId="77777777" w:rsidR="00466BD2" w:rsidRDefault="00466BD2" w:rsidP="00466BD2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4F31CA5" w14:textId="77777777" w:rsidR="00466BD2" w:rsidRPr="00756D11" w:rsidRDefault="00466BD2" w:rsidP="00756D11">
            <w:pPr>
              <w:spacing w:after="0"/>
            </w:pPr>
          </w:p>
        </w:tc>
      </w:tr>
      <w:tr w:rsidR="00466BD2" w14:paraId="5F82E0D0" w14:textId="77777777" w:rsidTr="006804C5">
        <w:tc>
          <w:tcPr>
            <w:tcW w:w="1144" w:type="pct"/>
          </w:tcPr>
          <w:p w14:paraId="1F5B1FE1" w14:textId="77777777" w:rsidR="00466BD2" w:rsidRDefault="00466BD2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  <w:r w:rsidR="005139E3">
              <w:rPr>
                <w:lang w:val="en-US"/>
              </w:rPr>
              <w:t>Before</w:t>
            </w:r>
          </w:p>
        </w:tc>
        <w:tc>
          <w:tcPr>
            <w:tcW w:w="1026" w:type="pct"/>
          </w:tcPr>
          <w:p w14:paraId="05E2CD8A" w14:textId="77777777" w:rsidR="00466BD2" w:rsidRDefault="00466BD2" w:rsidP="00756D11">
            <w:pPr>
              <w:spacing w:after="0"/>
            </w:pPr>
            <w:r>
              <w:t>Количество</w:t>
            </w:r>
            <w:r w:rsidR="00025299">
              <w:t>до</w:t>
            </w:r>
          </w:p>
        </w:tc>
        <w:tc>
          <w:tcPr>
            <w:tcW w:w="579" w:type="pct"/>
          </w:tcPr>
          <w:p w14:paraId="68F3CF98" w14:textId="77777777" w:rsidR="00466BD2" w:rsidRDefault="00466BD2" w:rsidP="00466BD2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</w:tcPr>
          <w:p w14:paraId="6C6FD75A" w14:textId="77777777" w:rsidR="00466BD2" w:rsidRPr="00D91D41" w:rsidRDefault="00466BD2" w:rsidP="00466BD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19A58F6F" w14:textId="77777777" w:rsidR="00466BD2" w:rsidRPr="00C73FBB" w:rsidRDefault="00466BD2" w:rsidP="00466BD2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F7C52D6" w14:textId="77777777" w:rsidR="00466BD2" w:rsidRPr="00756D11" w:rsidRDefault="00466BD2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Quantity_3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  <w:tr w:rsidR="005139E3" w14:paraId="5B86CE42" w14:textId="77777777" w:rsidTr="006804C5">
        <w:tc>
          <w:tcPr>
            <w:tcW w:w="1144" w:type="pct"/>
          </w:tcPr>
          <w:p w14:paraId="3AF77C2E" w14:textId="77777777" w:rsidR="005139E3" w:rsidRPr="005139E3" w:rsidRDefault="005139E3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quantityAfter</w:t>
            </w:r>
          </w:p>
        </w:tc>
        <w:tc>
          <w:tcPr>
            <w:tcW w:w="1026" w:type="pct"/>
          </w:tcPr>
          <w:p w14:paraId="4363CAC6" w14:textId="77777777" w:rsidR="005139E3" w:rsidRDefault="005139E3" w:rsidP="00756D11">
            <w:pPr>
              <w:spacing w:after="0"/>
            </w:pPr>
            <w:r>
              <w:t>Количество</w:t>
            </w:r>
            <w:r w:rsidR="00025299">
              <w:t xml:space="preserve"> после</w:t>
            </w:r>
          </w:p>
        </w:tc>
        <w:tc>
          <w:tcPr>
            <w:tcW w:w="579" w:type="pct"/>
          </w:tcPr>
          <w:p w14:paraId="6666F481" w14:textId="77777777" w:rsidR="005139E3" w:rsidRDefault="005139E3" w:rsidP="005139E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</w:tcPr>
          <w:p w14:paraId="16BEEC41" w14:textId="77777777" w:rsidR="005139E3" w:rsidRPr="00D91D41" w:rsidRDefault="005139E3" w:rsidP="005139E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357A48F7" w14:textId="77777777" w:rsidR="005139E3" w:rsidRPr="00025299" w:rsidRDefault="00025299" w:rsidP="005139E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F4DECEB" w14:textId="77777777" w:rsidR="005139E3" w:rsidRPr="00756D11" w:rsidRDefault="005139E3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Quantity_3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  <w:tr w:rsidR="00025299" w14:paraId="1E9FDDB4" w14:textId="77777777" w:rsidTr="006804C5">
        <w:tc>
          <w:tcPr>
            <w:tcW w:w="1144" w:type="pct"/>
          </w:tcPr>
          <w:p w14:paraId="5DA3A07A" w14:textId="77777777" w:rsidR="00025299" w:rsidRDefault="00025299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quantityIncrease</w:t>
            </w:r>
          </w:p>
        </w:tc>
        <w:tc>
          <w:tcPr>
            <w:tcW w:w="1026" w:type="pct"/>
          </w:tcPr>
          <w:p w14:paraId="695054BD" w14:textId="77777777" w:rsidR="00025299" w:rsidRDefault="00025299" w:rsidP="00756D11">
            <w:pPr>
              <w:spacing w:after="0"/>
            </w:pPr>
            <w:r>
              <w:t>Количество к увеличению</w:t>
            </w:r>
          </w:p>
        </w:tc>
        <w:tc>
          <w:tcPr>
            <w:tcW w:w="579" w:type="pct"/>
          </w:tcPr>
          <w:p w14:paraId="49CFD07E" w14:textId="77777777" w:rsidR="00025299" w:rsidRDefault="00025299" w:rsidP="005139E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</w:tcPr>
          <w:p w14:paraId="447E58F3" w14:textId="77777777" w:rsidR="00025299" w:rsidRPr="00D91D41" w:rsidRDefault="00025299" w:rsidP="005139E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3E2740B0" w14:textId="77777777" w:rsidR="00025299" w:rsidRPr="00C73FBB" w:rsidRDefault="00025299" w:rsidP="005139E3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02E974AF" w14:textId="77777777" w:rsidR="00025299" w:rsidRPr="00756D11" w:rsidRDefault="00025299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Quantity_3" w:history="1">
              <w:r w:rsidRPr="00756D11">
                <w:rPr>
                  <w:rStyle w:val="aff5"/>
                </w:rPr>
                <w:t>Quantity</w:t>
              </w:r>
            </w:hyperlink>
          </w:p>
          <w:p w14:paraId="512E21C2" w14:textId="77777777" w:rsidR="00025299" w:rsidRPr="00756D11" w:rsidRDefault="00025299" w:rsidP="00756D11">
            <w:pPr>
              <w:spacing w:after="0"/>
            </w:pPr>
          </w:p>
          <w:p w14:paraId="71D1F48E" w14:textId="77777777" w:rsidR="00025299" w:rsidRPr="00756D11" w:rsidRDefault="00025299" w:rsidP="00756D11">
            <w:pPr>
              <w:spacing w:after="0"/>
            </w:pPr>
            <w:r w:rsidRPr="00756D11">
              <w:t>Если значение «после» заполнено, должно быть заполнено значение «к увеличению» или «к уменьшению»</w:t>
            </w:r>
          </w:p>
        </w:tc>
      </w:tr>
      <w:tr w:rsidR="00025299" w14:paraId="51667D75" w14:textId="77777777" w:rsidTr="006804C5">
        <w:tc>
          <w:tcPr>
            <w:tcW w:w="1144" w:type="pct"/>
          </w:tcPr>
          <w:p w14:paraId="76090E71" w14:textId="77777777" w:rsidR="00025299" w:rsidRPr="00025299" w:rsidRDefault="00025299" w:rsidP="00756D11">
            <w:pPr>
              <w:spacing w:after="0"/>
            </w:pPr>
            <w:r>
              <w:rPr>
                <w:lang w:val="en-US"/>
              </w:rPr>
              <w:t>quantityDecrease</w:t>
            </w:r>
          </w:p>
        </w:tc>
        <w:tc>
          <w:tcPr>
            <w:tcW w:w="1026" w:type="pct"/>
          </w:tcPr>
          <w:p w14:paraId="547BECE7" w14:textId="77777777" w:rsidR="00025299" w:rsidRPr="00025299" w:rsidRDefault="00025299" w:rsidP="00756D11">
            <w:pPr>
              <w:spacing w:after="0"/>
              <w:rPr>
                <w:lang w:val="en-US"/>
              </w:rPr>
            </w:pPr>
            <w:r>
              <w:t>Количество к уменьшению</w:t>
            </w:r>
          </w:p>
        </w:tc>
        <w:tc>
          <w:tcPr>
            <w:tcW w:w="579" w:type="pct"/>
          </w:tcPr>
          <w:p w14:paraId="313C2A51" w14:textId="77777777" w:rsidR="00025299" w:rsidRDefault="00025299" w:rsidP="005139E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</w:tcPr>
          <w:p w14:paraId="6C303B71" w14:textId="77777777" w:rsidR="00025299" w:rsidRPr="00D91D41" w:rsidRDefault="00025299" w:rsidP="005139E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11654BF9" w14:textId="77777777" w:rsidR="00025299" w:rsidRPr="00C73FBB" w:rsidRDefault="00025299" w:rsidP="005139E3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762054EA" w14:textId="77777777" w:rsidR="00025299" w:rsidRPr="00756D11" w:rsidRDefault="00025299" w:rsidP="00756D11">
            <w:pPr>
              <w:spacing w:after="0"/>
            </w:pPr>
          </w:p>
        </w:tc>
      </w:tr>
      <w:tr w:rsidR="005139E3" w:rsidRPr="00B95F18" w14:paraId="7DFFD414" w14:textId="77777777" w:rsidTr="006804C5">
        <w:tc>
          <w:tcPr>
            <w:tcW w:w="1144" w:type="pct"/>
          </w:tcPr>
          <w:p w14:paraId="63E7D349" w14:textId="77777777" w:rsidR="005139E3" w:rsidRPr="00676FEB" w:rsidRDefault="005139E3" w:rsidP="00756D11">
            <w:pPr>
              <w:spacing w:after="0"/>
            </w:pPr>
            <w:r>
              <w:t>onePlaceQuantity</w:t>
            </w:r>
          </w:p>
        </w:tc>
        <w:tc>
          <w:tcPr>
            <w:tcW w:w="1026" w:type="pct"/>
          </w:tcPr>
          <w:p w14:paraId="4FA172EE" w14:textId="77777777" w:rsidR="005139E3" w:rsidRPr="00676FEB" w:rsidRDefault="005139E3" w:rsidP="00756D11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579" w:type="pct"/>
          </w:tcPr>
          <w:p w14:paraId="7FC30560" w14:textId="77777777" w:rsidR="005139E3" w:rsidRDefault="005139E3" w:rsidP="005139E3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5" w:type="pct"/>
          </w:tcPr>
          <w:p w14:paraId="77B229CF" w14:textId="77777777" w:rsidR="005139E3" w:rsidRDefault="005139E3" w:rsidP="005139E3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642" w:type="pct"/>
          </w:tcPr>
          <w:p w14:paraId="08FAE6A9" w14:textId="77777777" w:rsidR="005139E3" w:rsidRDefault="005139E3" w:rsidP="005139E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C6F89A2" w14:textId="77777777" w:rsidR="005139E3" w:rsidRPr="00756D11" w:rsidRDefault="005139E3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Quantity_3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  <w:tr w:rsidR="005139E3" w14:paraId="3A5229E7" w14:textId="77777777" w:rsidTr="006804C5">
        <w:tc>
          <w:tcPr>
            <w:tcW w:w="1144" w:type="pct"/>
          </w:tcPr>
          <w:p w14:paraId="5A78075D" w14:textId="77777777" w:rsidR="005139E3" w:rsidRPr="009A2480" w:rsidRDefault="005139E3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  <w:r w:rsidR="009A2480">
              <w:rPr>
                <w:lang w:val="en-US"/>
              </w:rPr>
              <w:t>Before</w:t>
            </w:r>
          </w:p>
        </w:tc>
        <w:tc>
          <w:tcPr>
            <w:tcW w:w="1026" w:type="pct"/>
          </w:tcPr>
          <w:p w14:paraId="49BF5D9E" w14:textId="77777777" w:rsidR="005139E3" w:rsidRPr="00A50018" w:rsidRDefault="005139E3" w:rsidP="00756D11">
            <w:pPr>
              <w:spacing w:after="0"/>
            </w:pPr>
            <w:r>
              <w:t>Цена за единицу без НДС</w:t>
            </w:r>
            <w:r w:rsidR="00025299">
              <w:t>до</w:t>
            </w:r>
          </w:p>
        </w:tc>
        <w:tc>
          <w:tcPr>
            <w:tcW w:w="579" w:type="pct"/>
          </w:tcPr>
          <w:p w14:paraId="4D774047" w14:textId="77777777" w:rsidR="005139E3" w:rsidRDefault="005139E3" w:rsidP="005139E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2E9C160" w14:textId="77777777" w:rsidR="005139E3" w:rsidRPr="00D91D41" w:rsidRDefault="005139E3" w:rsidP="005139E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0CAC7B10" w14:textId="77777777" w:rsidR="005139E3" w:rsidRDefault="005139E3" w:rsidP="005139E3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4FF9B99A" w14:textId="77777777" w:rsidR="005139E3" w:rsidRPr="00756D11" w:rsidRDefault="005139E3" w:rsidP="00756D11">
            <w:pPr>
              <w:spacing w:after="0"/>
              <w:rPr>
                <w:highlight w:val="yellow"/>
              </w:rPr>
            </w:pPr>
          </w:p>
        </w:tc>
      </w:tr>
      <w:tr w:rsidR="00025299" w:rsidRPr="00600A0B" w14:paraId="6BBA3A96" w14:textId="77777777" w:rsidTr="006804C5">
        <w:tc>
          <w:tcPr>
            <w:tcW w:w="1144" w:type="pct"/>
          </w:tcPr>
          <w:p w14:paraId="7D1E5E67" w14:textId="77777777" w:rsidR="00025299" w:rsidRDefault="00025299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  <w:r w:rsidR="009A2480">
              <w:rPr>
                <w:lang w:val="en-US"/>
              </w:rPr>
              <w:t>After</w:t>
            </w:r>
          </w:p>
        </w:tc>
        <w:tc>
          <w:tcPr>
            <w:tcW w:w="1026" w:type="pct"/>
          </w:tcPr>
          <w:p w14:paraId="11188D4E" w14:textId="77777777" w:rsidR="00025299" w:rsidRPr="00A50018" w:rsidRDefault="00025299" w:rsidP="00756D11">
            <w:pPr>
              <w:spacing w:after="0"/>
            </w:pPr>
            <w:r>
              <w:t>Цена за единицу без НДС после</w:t>
            </w:r>
          </w:p>
        </w:tc>
        <w:tc>
          <w:tcPr>
            <w:tcW w:w="579" w:type="pct"/>
          </w:tcPr>
          <w:p w14:paraId="75F1B4C9" w14:textId="77777777" w:rsidR="00025299" w:rsidRDefault="00025299" w:rsidP="00F5563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54B17FD9" w14:textId="77777777" w:rsidR="00025299" w:rsidRPr="00D91D41" w:rsidRDefault="00025299" w:rsidP="00F556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38829933" w14:textId="77777777" w:rsidR="00025299" w:rsidRDefault="00025299" w:rsidP="00F5563E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53C0C8D" w14:textId="77777777" w:rsidR="00025299" w:rsidRPr="00756D11" w:rsidRDefault="00025299" w:rsidP="00756D11">
            <w:pPr>
              <w:spacing w:after="0"/>
              <w:rPr>
                <w:highlight w:val="yellow"/>
              </w:rPr>
            </w:pPr>
          </w:p>
        </w:tc>
      </w:tr>
      <w:tr w:rsidR="00025299" w:rsidRPr="00600A0B" w14:paraId="5DD292F0" w14:textId="77777777" w:rsidTr="006804C5">
        <w:tc>
          <w:tcPr>
            <w:tcW w:w="1144" w:type="pct"/>
          </w:tcPr>
          <w:p w14:paraId="626683A0" w14:textId="77777777" w:rsidR="00025299" w:rsidRDefault="00025299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  <w:r w:rsidR="009A2480">
              <w:rPr>
                <w:lang w:val="en-US"/>
              </w:rPr>
              <w:t>Increase</w:t>
            </w:r>
          </w:p>
        </w:tc>
        <w:tc>
          <w:tcPr>
            <w:tcW w:w="1026" w:type="pct"/>
          </w:tcPr>
          <w:p w14:paraId="11D489FD" w14:textId="77777777" w:rsidR="00025299" w:rsidRPr="00A50018" w:rsidRDefault="00025299" w:rsidP="00756D11">
            <w:pPr>
              <w:spacing w:after="0"/>
            </w:pPr>
            <w:r>
              <w:t>Цена за единицу без НДС к увеличению</w:t>
            </w:r>
          </w:p>
        </w:tc>
        <w:tc>
          <w:tcPr>
            <w:tcW w:w="579" w:type="pct"/>
          </w:tcPr>
          <w:p w14:paraId="21BE61DD" w14:textId="77777777" w:rsidR="00025299" w:rsidRDefault="00025299" w:rsidP="00F5563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FBD228B" w14:textId="77777777" w:rsidR="00025299" w:rsidRPr="00D91D41" w:rsidRDefault="00025299" w:rsidP="00F556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35E2FE5F" w14:textId="77777777" w:rsidR="00025299" w:rsidRDefault="00025299" w:rsidP="00F5563E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60454E1D" w14:textId="77777777" w:rsidR="00025299" w:rsidRPr="00756D11" w:rsidRDefault="00025299" w:rsidP="00756D11">
            <w:pPr>
              <w:spacing w:after="0"/>
              <w:rPr>
                <w:highlight w:val="yellow"/>
              </w:rPr>
            </w:pPr>
            <w:r w:rsidRPr="00756D11">
              <w:t xml:space="preserve">Если значение «после» заполнено, должно быть заполнено </w:t>
            </w:r>
            <w:r w:rsidRPr="00756D11">
              <w:lastRenderedPageBreak/>
              <w:t>значение «к увеличению» или «к уменьшению»</w:t>
            </w:r>
          </w:p>
        </w:tc>
      </w:tr>
      <w:tr w:rsidR="00025299" w:rsidRPr="00600A0B" w14:paraId="6BED3B70" w14:textId="77777777" w:rsidTr="006804C5">
        <w:tc>
          <w:tcPr>
            <w:tcW w:w="1144" w:type="pct"/>
          </w:tcPr>
          <w:p w14:paraId="725BEA4F" w14:textId="77777777" w:rsidR="00025299" w:rsidRDefault="00025299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  <w:r w:rsidR="009A2480">
              <w:rPr>
                <w:lang w:val="en-US"/>
              </w:rPr>
              <w:t>Decrease</w:t>
            </w:r>
          </w:p>
        </w:tc>
        <w:tc>
          <w:tcPr>
            <w:tcW w:w="1026" w:type="pct"/>
          </w:tcPr>
          <w:p w14:paraId="4B38D2D5" w14:textId="77777777" w:rsidR="00025299" w:rsidRPr="00A50018" w:rsidRDefault="00025299" w:rsidP="00756D11">
            <w:pPr>
              <w:spacing w:after="0"/>
            </w:pPr>
            <w:r>
              <w:t xml:space="preserve">Цена за единицу без </w:t>
            </w:r>
            <w:r>
              <w:lastRenderedPageBreak/>
              <w:t>НДС к уменьшению</w:t>
            </w:r>
          </w:p>
        </w:tc>
        <w:tc>
          <w:tcPr>
            <w:tcW w:w="579" w:type="pct"/>
          </w:tcPr>
          <w:p w14:paraId="5DFD1210" w14:textId="77777777" w:rsidR="00025299" w:rsidRDefault="00025299" w:rsidP="00F5563E">
            <w:pPr>
              <w:spacing w:after="0"/>
              <w:jc w:val="center"/>
            </w:pPr>
            <w:r>
              <w:lastRenderedPageBreak/>
              <w:t>П</w:t>
            </w:r>
          </w:p>
        </w:tc>
        <w:tc>
          <w:tcPr>
            <w:tcW w:w="515" w:type="pct"/>
          </w:tcPr>
          <w:p w14:paraId="50AAE41A" w14:textId="77777777" w:rsidR="00025299" w:rsidRPr="00D91D41" w:rsidRDefault="00025299" w:rsidP="00F556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46FD8FB0" w14:textId="77777777" w:rsidR="00025299" w:rsidRDefault="00025299" w:rsidP="00F5563E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087E2F67" w14:textId="77777777" w:rsidR="00025299" w:rsidRPr="00756D11" w:rsidRDefault="00025299" w:rsidP="00756D11">
            <w:pPr>
              <w:spacing w:after="0"/>
              <w:rPr>
                <w:highlight w:val="yellow"/>
              </w:rPr>
            </w:pPr>
          </w:p>
        </w:tc>
      </w:tr>
      <w:tr w:rsidR="005139E3" w14:paraId="3A0F4080" w14:textId="77777777" w:rsidTr="006804C5">
        <w:tc>
          <w:tcPr>
            <w:tcW w:w="1144" w:type="pct"/>
          </w:tcPr>
          <w:p w14:paraId="070E1A4C" w14:textId="77777777" w:rsidR="005139E3" w:rsidRPr="00327E63" w:rsidRDefault="005139E3" w:rsidP="00756D11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1026" w:type="pct"/>
          </w:tcPr>
          <w:p w14:paraId="43138A95" w14:textId="77777777" w:rsidR="005139E3" w:rsidRPr="00A50018" w:rsidRDefault="005139E3" w:rsidP="00756D11">
            <w:pPr>
              <w:spacing w:after="0"/>
            </w:pPr>
            <w:r>
              <w:t>Цена за единицу с НДС</w:t>
            </w:r>
          </w:p>
        </w:tc>
        <w:tc>
          <w:tcPr>
            <w:tcW w:w="579" w:type="pct"/>
          </w:tcPr>
          <w:p w14:paraId="5FB86013" w14:textId="77777777" w:rsidR="005139E3" w:rsidRDefault="005139E3" w:rsidP="005139E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3F4AB2F6" w14:textId="77777777" w:rsidR="005139E3" w:rsidRPr="00D91D41" w:rsidRDefault="005139E3" w:rsidP="005139E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2FC05D16" w14:textId="77777777" w:rsidR="005139E3" w:rsidRDefault="005139E3" w:rsidP="005139E3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1BFE70B" w14:textId="77777777" w:rsidR="005139E3" w:rsidRPr="00756D11" w:rsidRDefault="005139E3" w:rsidP="00756D11">
            <w:pPr>
              <w:spacing w:after="0"/>
            </w:pPr>
          </w:p>
        </w:tc>
      </w:tr>
      <w:tr w:rsidR="005139E3" w14:paraId="3FD6690E" w14:textId="77777777" w:rsidTr="006804C5">
        <w:trPr>
          <w:trHeight w:val="601"/>
        </w:trPr>
        <w:tc>
          <w:tcPr>
            <w:tcW w:w="1144" w:type="pct"/>
          </w:tcPr>
          <w:p w14:paraId="762A4E7C" w14:textId="77777777" w:rsidR="005139E3" w:rsidRDefault="005139E3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  <w:r w:rsidR="00671E8A">
              <w:rPr>
                <w:lang w:val="en-US"/>
              </w:rPr>
              <w:t>Before</w:t>
            </w:r>
          </w:p>
        </w:tc>
        <w:tc>
          <w:tcPr>
            <w:tcW w:w="1026" w:type="pct"/>
          </w:tcPr>
          <w:p w14:paraId="5011CFAD" w14:textId="77777777" w:rsidR="005139E3" w:rsidRDefault="005139E3" w:rsidP="00756D11">
            <w:pPr>
              <w:spacing w:after="0"/>
            </w:pPr>
            <w:r>
              <w:rPr>
                <w:rStyle w:val="edigoodstextlabel"/>
              </w:rPr>
              <w:t>Стоимость всего без НДС</w:t>
            </w:r>
            <w:r w:rsidR="00671E8A">
              <w:rPr>
                <w:rStyle w:val="edigoodstextlabel"/>
              </w:rPr>
              <w:t>до</w:t>
            </w:r>
          </w:p>
        </w:tc>
        <w:tc>
          <w:tcPr>
            <w:tcW w:w="579" w:type="pct"/>
          </w:tcPr>
          <w:p w14:paraId="5658F796" w14:textId="77777777" w:rsidR="005139E3" w:rsidRDefault="005139E3" w:rsidP="005139E3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E1F2A3B" w14:textId="77777777" w:rsidR="005139E3" w:rsidRDefault="005139E3" w:rsidP="005139E3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7CA3F31F" w14:textId="77777777" w:rsidR="005139E3" w:rsidRDefault="005139E3" w:rsidP="005139E3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8B2D65C" w14:textId="77777777" w:rsidR="005139E3" w:rsidRPr="00756D11" w:rsidRDefault="005139E3" w:rsidP="00756D11">
            <w:pPr>
              <w:spacing w:after="0"/>
              <w:rPr>
                <w:highlight w:val="yellow"/>
              </w:rPr>
            </w:pPr>
          </w:p>
        </w:tc>
      </w:tr>
      <w:tr w:rsidR="009A2480" w:rsidRPr="00600A0B" w14:paraId="196814FB" w14:textId="77777777" w:rsidTr="006804C5">
        <w:trPr>
          <w:trHeight w:val="601"/>
        </w:trPr>
        <w:tc>
          <w:tcPr>
            <w:tcW w:w="1144" w:type="pct"/>
          </w:tcPr>
          <w:p w14:paraId="1F890B90" w14:textId="77777777" w:rsidR="009A2480" w:rsidRDefault="009A2480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  <w:r w:rsidR="00671E8A">
              <w:rPr>
                <w:lang w:val="en-US"/>
              </w:rPr>
              <w:t>After</w:t>
            </w:r>
          </w:p>
        </w:tc>
        <w:tc>
          <w:tcPr>
            <w:tcW w:w="1026" w:type="pct"/>
          </w:tcPr>
          <w:p w14:paraId="678D661B" w14:textId="77777777" w:rsidR="009A2480" w:rsidRDefault="009A2480" w:rsidP="00756D11">
            <w:pPr>
              <w:spacing w:after="0"/>
            </w:pPr>
            <w:r>
              <w:rPr>
                <w:rStyle w:val="edigoodstextlabel"/>
              </w:rPr>
              <w:t>Стоимость всего без НДС</w:t>
            </w:r>
            <w:r w:rsidR="00671E8A">
              <w:rPr>
                <w:rStyle w:val="edigoodstextlabel"/>
              </w:rPr>
              <w:t xml:space="preserve"> после</w:t>
            </w:r>
          </w:p>
        </w:tc>
        <w:tc>
          <w:tcPr>
            <w:tcW w:w="579" w:type="pct"/>
          </w:tcPr>
          <w:p w14:paraId="36930EFF" w14:textId="77777777" w:rsidR="009A2480" w:rsidRDefault="009A2480" w:rsidP="00F5563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42B329C6" w14:textId="77777777" w:rsidR="009A2480" w:rsidRDefault="009A2480" w:rsidP="00F5563E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6E56624D" w14:textId="77777777" w:rsidR="009A2480" w:rsidRDefault="009A2480" w:rsidP="00F5563E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30607DB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6B62FD" w:rsidRPr="00600A0B" w14:paraId="2E991659" w14:textId="77777777" w:rsidTr="006804C5">
        <w:trPr>
          <w:trHeight w:val="601"/>
        </w:trPr>
        <w:tc>
          <w:tcPr>
            <w:tcW w:w="1144" w:type="pct"/>
          </w:tcPr>
          <w:p w14:paraId="48F9B268" w14:textId="77777777" w:rsidR="006B62FD" w:rsidRDefault="006B62FD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netAmountIncrease</w:t>
            </w:r>
          </w:p>
        </w:tc>
        <w:tc>
          <w:tcPr>
            <w:tcW w:w="1026" w:type="pct"/>
          </w:tcPr>
          <w:p w14:paraId="2E3E2CBA" w14:textId="77777777" w:rsidR="006B62FD" w:rsidRDefault="006B62FD" w:rsidP="00756D11">
            <w:pPr>
              <w:spacing w:after="0"/>
            </w:pPr>
            <w:r>
              <w:rPr>
                <w:rStyle w:val="edigoodstextlabel"/>
              </w:rPr>
              <w:t>Стоимость всего без НДС к увеличению</w:t>
            </w:r>
          </w:p>
        </w:tc>
        <w:tc>
          <w:tcPr>
            <w:tcW w:w="579" w:type="pct"/>
          </w:tcPr>
          <w:p w14:paraId="2246B975" w14:textId="77777777" w:rsidR="006B62FD" w:rsidRDefault="006B62FD" w:rsidP="00F5563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0E4587D6" w14:textId="77777777" w:rsidR="006B62FD" w:rsidRDefault="006B62FD" w:rsidP="00F5563E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1C78D76A" w14:textId="77777777" w:rsidR="006B62FD" w:rsidRDefault="006B62FD" w:rsidP="00F5563E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62ECB999" w14:textId="77777777" w:rsidR="006B62FD" w:rsidRPr="00756D11" w:rsidRDefault="006B62FD" w:rsidP="00756D11">
            <w:pPr>
              <w:spacing w:after="0"/>
              <w:rPr>
                <w:highlight w:val="yellow"/>
              </w:rPr>
            </w:pPr>
            <w:r w:rsidRPr="00756D11">
              <w:t>Обязательно к заполнению одно из полей.</w:t>
            </w:r>
          </w:p>
        </w:tc>
      </w:tr>
      <w:tr w:rsidR="006B62FD" w:rsidRPr="00600A0B" w14:paraId="5791EDA8" w14:textId="77777777" w:rsidTr="006804C5">
        <w:trPr>
          <w:trHeight w:val="601"/>
        </w:trPr>
        <w:tc>
          <w:tcPr>
            <w:tcW w:w="1144" w:type="pct"/>
          </w:tcPr>
          <w:p w14:paraId="41FB2029" w14:textId="77777777" w:rsidR="006B62FD" w:rsidRDefault="006B62FD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netAmountDecrease</w:t>
            </w:r>
          </w:p>
        </w:tc>
        <w:tc>
          <w:tcPr>
            <w:tcW w:w="1026" w:type="pct"/>
          </w:tcPr>
          <w:p w14:paraId="5A0D97D7" w14:textId="77777777" w:rsidR="006B62FD" w:rsidRDefault="006B62FD" w:rsidP="00756D11">
            <w:pPr>
              <w:spacing w:after="0"/>
            </w:pPr>
            <w:r>
              <w:rPr>
                <w:rStyle w:val="edigoodstextlabel"/>
              </w:rPr>
              <w:t>Стоимость всего без НДС к уменьшению</w:t>
            </w:r>
          </w:p>
        </w:tc>
        <w:tc>
          <w:tcPr>
            <w:tcW w:w="579" w:type="pct"/>
          </w:tcPr>
          <w:p w14:paraId="5686EFDE" w14:textId="77777777" w:rsidR="006B62FD" w:rsidRDefault="006B62FD" w:rsidP="00F5563E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1ACEC8C" w14:textId="77777777" w:rsidR="006B62FD" w:rsidRDefault="006B62FD" w:rsidP="00F5563E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31FB629E" w14:textId="77777777" w:rsidR="006B62FD" w:rsidRDefault="006B62FD" w:rsidP="00F5563E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1403243D" w14:textId="77777777" w:rsidR="006B62FD" w:rsidRPr="00756D11" w:rsidRDefault="006B62FD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6B135BE7" w14:textId="77777777" w:rsidTr="006804C5">
        <w:trPr>
          <w:trHeight w:val="601"/>
        </w:trPr>
        <w:tc>
          <w:tcPr>
            <w:tcW w:w="1144" w:type="pct"/>
          </w:tcPr>
          <w:p w14:paraId="14573A66" w14:textId="77777777" w:rsidR="009A2480" w:rsidRPr="00A36118" w:rsidRDefault="009A2480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  <w:r w:rsidR="00671E8A">
              <w:rPr>
                <w:lang w:val="en-US"/>
              </w:rPr>
              <w:t>Before</w:t>
            </w:r>
          </w:p>
        </w:tc>
        <w:tc>
          <w:tcPr>
            <w:tcW w:w="1026" w:type="pct"/>
          </w:tcPr>
          <w:p w14:paraId="716811E6" w14:textId="77777777" w:rsidR="009A2480" w:rsidRPr="00A36118" w:rsidRDefault="009A2480" w:rsidP="00756D11">
            <w:pPr>
              <w:spacing w:after="0"/>
            </w:pPr>
            <w:r>
              <w:t>В том числе акциз</w:t>
            </w:r>
            <w:r w:rsidR="00671E8A">
              <w:t>до</w:t>
            </w:r>
          </w:p>
        </w:tc>
        <w:tc>
          <w:tcPr>
            <w:tcW w:w="579" w:type="pct"/>
          </w:tcPr>
          <w:p w14:paraId="4083A342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51AFAD0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4714BD40" w14:textId="77777777" w:rsidR="009A2480" w:rsidRDefault="009A2480" w:rsidP="009A2480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1AD293B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70DA2466" w14:textId="77777777" w:rsidTr="006804C5">
        <w:trPr>
          <w:trHeight w:val="614"/>
        </w:trPr>
        <w:tc>
          <w:tcPr>
            <w:tcW w:w="1144" w:type="pct"/>
          </w:tcPr>
          <w:p w14:paraId="60B991D9" w14:textId="77777777" w:rsidR="009A2480" w:rsidRPr="00671E8A" w:rsidRDefault="009A2480" w:rsidP="00756D11">
            <w:pPr>
              <w:spacing w:after="0"/>
            </w:pPr>
            <w:r>
              <w:rPr>
                <w:lang w:val="en-US"/>
              </w:rPr>
              <w:t>exciseDuty</w:t>
            </w:r>
            <w:r w:rsidR="00671E8A">
              <w:rPr>
                <w:lang w:val="en-US"/>
              </w:rPr>
              <w:t>After</w:t>
            </w:r>
          </w:p>
        </w:tc>
        <w:tc>
          <w:tcPr>
            <w:tcW w:w="1026" w:type="pct"/>
          </w:tcPr>
          <w:p w14:paraId="4A1D1603" w14:textId="77777777" w:rsidR="009A2480" w:rsidRPr="00A36118" w:rsidRDefault="009A2480" w:rsidP="00756D11">
            <w:pPr>
              <w:spacing w:after="0"/>
            </w:pPr>
            <w:r>
              <w:t>В том числе акциз</w:t>
            </w:r>
            <w:r w:rsidR="00671E8A">
              <w:t xml:space="preserve"> после</w:t>
            </w:r>
          </w:p>
        </w:tc>
        <w:tc>
          <w:tcPr>
            <w:tcW w:w="579" w:type="pct"/>
          </w:tcPr>
          <w:p w14:paraId="58E2454F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B89C7D4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6FC411F0" w14:textId="77777777" w:rsidR="009A2480" w:rsidRDefault="009A2480" w:rsidP="009A2480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FF1230A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09536340" w14:textId="77777777" w:rsidTr="006804C5">
        <w:trPr>
          <w:trHeight w:val="614"/>
        </w:trPr>
        <w:tc>
          <w:tcPr>
            <w:tcW w:w="1144" w:type="pct"/>
          </w:tcPr>
          <w:p w14:paraId="7BB3613A" w14:textId="77777777" w:rsidR="009A2480" w:rsidRPr="00B7374B" w:rsidRDefault="009A2480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  <w:r w:rsidR="00B7374B">
              <w:rPr>
                <w:lang w:val="en-US"/>
              </w:rPr>
              <w:t>Increase</w:t>
            </w:r>
          </w:p>
        </w:tc>
        <w:tc>
          <w:tcPr>
            <w:tcW w:w="1026" w:type="pct"/>
          </w:tcPr>
          <w:p w14:paraId="2BA5D7CC" w14:textId="77777777" w:rsidR="009A2480" w:rsidRPr="00A36118" w:rsidRDefault="009A2480" w:rsidP="00756D11">
            <w:pPr>
              <w:spacing w:after="0"/>
            </w:pPr>
            <w:r>
              <w:t>В том числе акциз</w:t>
            </w:r>
            <w:r w:rsidR="00671E8A">
              <w:rPr>
                <w:rStyle w:val="edigoodstextlabel"/>
              </w:rPr>
              <w:t>к увеличению</w:t>
            </w:r>
          </w:p>
        </w:tc>
        <w:tc>
          <w:tcPr>
            <w:tcW w:w="579" w:type="pct"/>
          </w:tcPr>
          <w:p w14:paraId="14546BFA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05BF1883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0F1C0008" w14:textId="77777777" w:rsidR="009A2480" w:rsidRDefault="009A2480" w:rsidP="009A2480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039ED5A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64BE1C86" w14:textId="77777777" w:rsidTr="006804C5">
        <w:trPr>
          <w:trHeight w:val="614"/>
        </w:trPr>
        <w:tc>
          <w:tcPr>
            <w:tcW w:w="1144" w:type="pct"/>
          </w:tcPr>
          <w:p w14:paraId="5F1341A6" w14:textId="77777777" w:rsidR="009A2480" w:rsidRPr="00A36118" w:rsidRDefault="009A2480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  <w:r w:rsidR="00B7374B">
              <w:rPr>
                <w:lang w:val="en-US"/>
              </w:rPr>
              <w:t>Decrease</w:t>
            </w:r>
          </w:p>
        </w:tc>
        <w:tc>
          <w:tcPr>
            <w:tcW w:w="1026" w:type="pct"/>
          </w:tcPr>
          <w:p w14:paraId="00CA6E60" w14:textId="77777777" w:rsidR="009A2480" w:rsidRPr="00A36118" w:rsidRDefault="009A2480" w:rsidP="00756D11">
            <w:pPr>
              <w:spacing w:after="0"/>
            </w:pPr>
            <w:r>
              <w:t>В том числе акциз</w:t>
            </w:r>
            <w:r w:rsidR="00671E8A">
              <w:rPr>
                <w:rStyle w:val="edigoodstextlabel"/>
              </w:rPr>
              <w:t xml:space="preserve"> к уменьшению</w:t>
            </w:r>
          </w:p>
        </w:tc>
        <w:tc>
          <w:tcPr>
            <w:tcW w:w="579" w:type="pct"/>
          </w:tcPr>
          <w:p w14:paraId="70F91005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DE88409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642" w:type="pct"/>
          </w:tcPr>
          <w:p w14:paraId="7C1E01A4" w14:textId="77777777" w:rsidR="009A2480" w:rsidRDefault="009A2480" w:rsidP="009A2480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631EF82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6C998702" w14:textId="77777777" w:rsidTr="006804C5">
        <w:trPr>
          <w:trHeight w:val="614"/>
        </w:trPr>
        <w:tc>
          <w:tcPr>
            <w:tcW w:w="1144" w:type="pct"/>
          </w:tcPr>
          <w:p w14:paraId="6C5939C3" w14:textId="77777777" w:rsidR="009A2480" w:rsidRPr="00AA6079" w:rsidRDefault="00A968EF" w:rsidP="00756D11">
            <w:pPr>
              <w:spacing w:after="0"/>
              <w:rPr>
                <w:lang w:val="en-US"/>
              </w:rPr>
            </w:pPr>
            <w:r w:rsidRPr="00A968EF">
              <w:rPr>
                <w:lang w:val="en-US"/>
              </w:rPr>
              <w:t>vatRateBefore</w:t>
            </w:r>
          </w:p>
        </w:tc>
        <w:tc>
          <w:tcPr>
            <w:tcW w:w="1026" w:type="pct"/>
          </w:tcPr>
          <w:p w14:paraId="3609DC0F" w14:textId="77777777" w:rsidR="009A2480" w:rsidRDefault="009A2480" w:rsidP="00756D11">
            <w:pPr>
              <w:spacing w:after="0"/>
            </w:pPr>
            <w:r>
              <w:t>Ставка НДС</w:t>
            </w:r>
            <w:r w:rsidR="00671E8A">
              <w:t>до</w:t>
            </w:r>
          </w:p>
        </w:tc>
        <w:tc>
          <w:tcPr>
            <w:tcW w:w="579" w:type="pct"/>
          </w:tcPr>
          <w:p w14:paraId="334C0CC8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07932CA0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3423B30B" w14:textId="77777777" w:rsidR="009A2480" w:rsidRDefault="009A2480" w:rsidP="009A2480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4" w:type="pct"/>
          </w:tcPr>
          <w:p w14:paraId="58987A52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  <w:r w:rsidRPr="00756D11">
              <w:t xml:space="preserve">Код из справочника </w:t>
            </w:r>
            <w:hyperlink w:anchor="_VATRateCodeList_1" w:history="1">
              <w:r w:rsidRPr="00756D11">
                <w:rPr>
                  <w:rStyle w:val="aff5"/>
                </w:rPr>
                <w:t>VATRateCodeList</w:t>
              </w:r>
            </w:hyperlink>
          </w:p>
        </w:tc>
      </w:tr>
      <w:tr w:rsidR="009A2480" w14:paraId="3D8838C6" w14:textId="77777777" w:rsidTr="006804C5">
        <w:trPr>
          <w:trHeight w:val="614"/>
        </w:trPr>
        <w:tc>
          <w:tcPr>
            <w:tcW w:w="1144" w:type="pct"/>
          </w:tcPr>
          <w:p w14:paraId="58DD5528" w14:textId="77777777" w:rsidR="009A2480" w:rsidRPr="00A36118" w:rsidRDefault="00A968EF" w:rsidP="00756D11">
            <w:pPr>
              <w:spacing w:after="0"/>
              <w:rPr>
                <w:lang w:val="en-US"/>
              </w:rPr>
            </w:pPr>
            <w:r w:rsidRPr="00A968EF">
              <w:rPr>
                <w:lang w:val="en-US"/>
              </w:rPr>
              <w:t>vatRateAfter</w:t>
            </w:r>
          </w:p>
        </w:tc>
        <w:tc>
          <w:tcPr>
            <w:tcW w:w="1026" w:type="pct"/>
          </w:tcPr>
          <w:p w14:paraId="3E18BBEB" w14:textId="77777777" w:rsidR="009A2480" w:rsidRDefault="009A2480" w:rsidP="00756D11">
            <w:pPr>
              <w:spacing w:after="0"/>
            </w:pPr>
            <w:r>
              <w:t>Ставка НДС</w:t>
            </w:r>
            <w:r w:rsidR="00671E8A">
              <w:t xml:space="preserve"> после</w:t>
            </w:r>
          </w:p>
        </w:tc>
        <w:tc>
          <w:tcPr>
            <w:tcW w:w="579" w:type="pct"/>
          </w:tcPr>
          <w:p w14:paraId="55EDFEC9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6544BC0" w14:textId="77777777" w:rsidR="009A2480" w:rsidRDefault="009A2480" w:rsidP="009A248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642" w:type="pct"/>
          </w:tcPr>
          <w:p w14:paraId="0AEAB95A" w14:textId="77777777" w:rsidR="009A2480" w:rsidRDefault="009A2480" w:rsidP="009A2480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4" w:type="pct"/>
          </w:tcPr>
          <w:p w14:paraId="69D578CD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  <w:r w:rsidRPr="00756D11">
              <w:t xml:space="preserve">Код из справочника </w:t>
            </w:r>
            <w:hyperlink w:anchor="_VATRateCodeList_1" w:history="1">
              <w:r w:rsidRPr="00756D11">
                <w:rPr>
                  <w:rStyle w:val="aff5"/>
                </w:rPr>
                <w:t>VATRateCodeList</w:t>
              </w:r>
            </w:hyperlink>
          </w:p>
        </w:tc>
      </w:tr>
      <w:tr w:rsidR="009A2480" w14:paraId="4EDDD6F5" w14:textId="77777777" w:rsidTr="006804C5">
        <w:trPr>
          <w:trHeight w:val="614"/>
        </w:trPr>
        <w:tc>
          <w:tcPr>
            <w:tcW w:w="1144" w:type="pct"/>
          </w:tcPr>
          <w:p w14:paraId="2DF6D7C7" w14:textId="77777777" w:rsidR="009A2480" w:rsidRPr="00006B96" w:rsidRDefault="00A968EF" w:rsidP="00756D11">
            <w:pPr>
              <w:spacing w:after="0"/>
            </w:pPr>
            <w:r>
              <w:rPr>
                <w:lang w:val="en-US"/>
              </w:rPr>
              <w:t>vat</w:t>
            </w:r>
            <w:r w:rsidR="009A2480">
              <w:rPr>
                <w:lang w:val="en-US"/>
              </w:rPr>
              <w:t>Amount</w:t>
            </w:r>
            <w:r w:rsidR="00AA6079">
              <w:rPr>
                <w:lang w:val="en-US"/>
              </w:rPr>
              <w:t>Before</w:t>
            </w:r>
          </w:p>
        </w:tc>
        <w:tc>
          <w:tcPr>
            <w:tcW w:w="1026" w:type="pct"/>
          </w:tcPr>
          <w:p w14:paraId="71C0AA95" w14:textId="77777777" w:rsidR="009A2480" w:rsidRDefault="009A2480" w:rsidP="00756D11">
            <w:pPr>
              <w:spacing w:after="0"/>
            </w:pPr>
            <w:r>
              <w:t>Сумма НДС</w:t>
            </w:r>
            <w:r w:rsidR="00671E8A">
              <w:t>до</w:t>
            </w:r>
          </w:p>
          <w:p w14:paraId="075D064D" w14:textId="77777777" w:rsidR="009A2480" w:rsidRPr="003B364E" w:rsidRDefault="009A2480" w:rsidP="00756D1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579" w:type="pct"/>
          </w:tcPr>
          <w:p w14:paraId="16C7684E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AF931E1" w14:textId="77777777" w:rsidR="009A2480" w:rsidRPr="00006B96" w:rsidRDefault="009A2480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44FB71C2" w14:textId="77777777" w:rsidR="009A2480" w:rsidRPr="00F26033" w:rsidRDefault="009A2480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D480467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0D985F97" w14:textId="77777777" w:rsidTr="006804C5">
        <w:trPr>
          <w:trHeight w:val="614"/>
        </w:trPr>
        <w:tc>
          <w:tcPr>
            <w:tcW w:w="1144" w:type="pct"/>
          </w:tcPr>
          <w:p w14:paraId="2F8C524A" w14:textId="77777777" w:rsidR="009A2480" w:rsidRPr="00006B96" w:rsidRDefault="00A968EF" w:rsidP="00756D11">
            <w:pPr>
              <w:spacing w:after="0"/>
            </w:pPr>
            <w:r>
              <w:rPr>
                <w:lang w:val="en-US"/>
              </w:rPr>
              <w:t>vat</w:t>
            </w:r>
            <w:r w:rsidR="009A2480">
              <w:rPr>
                <w:lang w:val="en-US"/>
              </w:rPr>
              <w:t>Amount</w:t>
            </w:r>
            <w:r w:rsidR="00AA6079">
              <w:rPr>
                <w:lang w:val="en-US"/>
              </w:rPr>
              <w:t>After</w:t>
            </w:r>
          </w:p>
        </w:tc>
        <w:tc>
          <w:tcPr>
            <w:tcW w:w="1026" w:type="pct"/>
          </w:tcPr>
          <w:p w14:paraId="353DC031" w14:textId="77777777" w:rsidR="009A2480" w:rsidRDefault="009A2480" w:rsidP="00756D11">
            <w:pPr>
              <w:spacing w:after="0"/>
            </w:pPr>
            <w:r>
              <w:t>Сумма НДС</w:t>
            </w:r>
            <w:r w:rsidR="00671E8A">
              <w:t xml:space="preserve"> после</w:t>
            </w:r>
          </w:p>
          <w:p w14:paraId="1D02F371" w14:textId="77777777" w:rsidR="009A2480" w:rsidRPr="003B364E" w:rsidRDefault="009A2480" w:rsidP="00756D1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579" w:type="pct"/>
          </w:tcPr>
          <w:p w14:paraId="1541EF26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D804805" w14:textId="77777777" w:rsidR="009A2480" w:rsidRPr="00006B96" w:rsidRDefault="009A2480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5D5798AB" w14:textId="77777777" w:rsidR="009A2480" w:rsidRPr="00F26033" w:rsidRDefault="009A2480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0488C273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6B62FD" w14:paraId="437D0262" w14:textId="77777777" w:rsidTr="006804C5">
        <w:trPr>
          <w:trHeight w:val="614"/>
        </w:trPr>
        <w:tc>
          <w:tcPr>
            <w:tcW w:w="1144" w:type="pct"/>
          </w:tcPr>
          <w:p w14:paraId="2997E4F8" w14:textId="77777777" w:rsidR="006B62FD" w:rsidRPr="00006B96" w:rsidRDefault="00A968EF" w:rsidP="00756D11">
            <w:pPr>
              <w:spacing w:after="0"/>
            </w:pPr>
            <w:r>
              <w:rPr>
                <w:lang w:val="en-US"/>
              </w:rPr>
              <w:t>vat</w:t>
            </w:r>
            <w:r w:rsidR="006B62FD">
              <w:rPr>
                <w:lang w:val="en-US"/>
              </w:rPr>
              <w:t>AmountIncrease</w:t>
            </w:r>
          </w:p>
        </w:tc>
        <w:tc>
          <w:tcPr>
            <w:tcW w:w="1026" w:type="pct"/>
          </w:tcPr>
          <w:p w14:paraId="4337D203" w14:textId="77777777" w:rsidR="006B62FD" w:rsidRDefault="006B62FD" w:rsidP="00756D11">
            <w:pPr>
              <w:spacing w:after="0"/>
            </w:pPr>
            <w:r>
              <w:t xml:space="preserve">Сумма НДС </w:t>
            </w:r>
            <w:r>
              <w:rPr>
                <w:rStyle w:val="edigoodstextlabel"/>
              </w:rPr>
              <w:t>к увеличению</w:t>
            </w:r>
          </w:p>
          <w:p w14:paraId="4F80A7B6" w14:textId="77777777" w:rsidR="006B62FD" w:rsidRPr="003B364E" w:rsidRDefault="006B62FD" w:rsidP="00756D1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579" w:type="pct"/>
          </w:tcPr>
          <w:p w14:paraId="15AEDD2B" w14:textId="77777777" w:rsidR="006B62FD" w:rsidRDefault="006B62FD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0676B3F" w14:textId="77777777" w:rsidR="006B62FD" w:rsidRPr="00006B96" w:rsidRDefault="006B62FD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4A8A4BAB" w14:textId="77777777" w:rsidR="006B62FD" w:rsidRPr="00F26033" w:rsidRDefault="006B62FD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3685BBA9" w14:textId="77777777" w:rsidR="006B62FD" w:rsidRPr="00756D11" w:rsidRDefault="006B62FD" w:rsidP="00756D11">
            <w:pPr>
              <w:spacing w:after="0"/>
              <w:rPr>
                <w:highlight w:val="yellow"/>
              </w:rPr>
            </w:pPr>
            <w:r w:rsidRPr="00756D11">
              <w:t>Если значение «после» заполнено, должно быть заполнено значение «к увеличению» или «к уменьшению»</w:t>
            </w:r>
          </w:p>
        </w:tc>
      </w:tr>
      <w:tr w:rsidR="006B62FD" w14:paraId="2F3675E9" w14:textId="77777777" w:rsidTr="006804C5">
        <w:trPr>
          <w:trHeight w:val="614"/>
        </w:trPr>
        <w:tc>
          <w:tcPr>
            <w:tcW w:w="1144" w:type="pct"/>
          </w:tcPr>
          <w:p w14:paraId="2DD14816" w14:textId="77777777" w:rsidR="006B62FD" w:rsidRPr="00006B96" w:rsidRDefault="00A968EF" w:rsidP="00756D11">
            <w:pPr>
              <w:spacing w:after="0"/>
            </w:pPr>
            <w:r>
              <w:rPr>
                <w:lang w:val="en-US"/>
              </w:rPr>
              <w:t>vat</w:t>
            </w:r>
            <w:r w:rsidR="006B62FD">
              <w:rPr>
                <w:lang w:val="en-US"/>
              </w:rPr>
              <w:t>AmountDecrease</w:t>
            </w:r>
          </w:p>
        </w:tc>
        <w:tc>
          <w:tcPr>
            <w:tcW w:w="1026" w:type="pct"/>
          </w:tcPr>
          <w:p w14:paraId="50C74FB4" w14:textId="77777777" w:rsidR="006B62FD" w:rsidRDefault="006B62FD" w:rsidP="00756D11">
            <w:pPr>
              <w:spacing w:after="0"/>
            </w:pPr>
            <w:r>
              <w:t>Сумма НДС</w:t>
            </w:r>
            <w:r>
              <w:rPr>
                <w:rStyle w:val="edigoodstextlabel"/>
              </w:rPr>
              <w:t xml:space="preserve"> к уменьшению</w:t>
            </w:r>
          </w:p>
          <w:p w14:paraId="094992D2" w14:textId="77777777" w:rsidR="006B62FD" w:rsidRPr="003B364E" w:rsidRDefault="006B62FD" w:rsidP="00756D1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579" w:type="pct"/>
          </w:tcPr>
          <w:p w14:paraId="66924160" w14:textId="77777777" w:rsidR="006B62FD" w:rsidRDefault="006B62FD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13E2FDD5" w14:textId="77777777" w:rsidR="006B62FD" w:rsidRPr="00006B96" w:rsidRDefault="006B62FD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642" w:type="pct"/>
          </w:tcPr>
          <w:p w14:paraId="063094D2" w14:textId="77777777" w:rsidR="006B62FD" w:rsidRPr="00F26033" w:rsidRDefault="006B62FD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10C9F7DC" w14:textId="77777777" w:rsidR="006B62FD" w:rsidRPr="00756D11" w:rsidRDefault="006B62FD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3DAFC0BA" w14:textId="77777777" w:rsidTr="006804C5">
        <w:trPr>
          <w:trHeight w:val="614"/>
        </w:trPr>
        <w:tc>
          <w:tcPr>
            <w:tcW w:w="1144" w:type="pct"/>
          </w:tcPr>
          <w:p w14:paraId="57562DF4" w14:textId="77777777" w:rsidR="009A2480" w:rsidRPr="00F26033" w:rsidRDefault="00AA6079" w:rsidP="00756D11">
            <w:pPr>
              <w:spacing w:after="0"/>
            </w:pPr>
            <w:r>
              <w:rPr>
                <w:lang w:val="en-US"/>
              </w:rPr>
              <w:t>amountBefore</w:t>
            </w:r>
          </w:p>
        </w:tc>
        <w:tc>
          <w:tcPr>
            <w:tcW w:w="1026" w:type="pct"/>
          </w:tcPr>
          <w:p w14:paraId="202DE054" w14:textId="77777777" w:rsidR="009A2480" w:rsidRPr="00A36118" w:rsidRDefault="009A2480" w:rsidP="00756D1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  <w:r w:rsidR="00671E8A">
              <w:rPr>
                <w:rStyle w:val="edigoodstextlabel"/>
              </w:rPr>
              <w:t>до</w:t>
            </w:r>
          </w:p>
        </w:tc>
        <w:tc>
          <w:tcPr>
            <w:tcW w:w="579" w:type="pct"/>
          </w:tcPr>
          <w:p w14:paraId="1B03C591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ABF175A" w14:textId="77777777" w:rsidR="009A2480" w:rsidRPr="00F26033" w:rsidRDefault="009A2480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0FEFC312" w14:textId="77777777" w:rsidR="009A2480" w:rsidRDefault="009A2480" w:rsidP="009A2480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C1B4840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72C679E4" w14:textId="77777777" w:rsidTr="006804C5">
        <w:trPr>
          <w:trHeight w:val="614"/>
        </w:trPr>
        <w:tc>
          <w:tcPr>
            <w:tcW w:w="1144" w:type="pct"/>
          </w:tcPr>
          <w:p w14:paraId="1A81749E" w14:textId="77777777" w:rsidR="009A2480" w:rsidRPr="00F26033" w:rsidRDefault="009A2480" w:rsidP="00756D11">
            <w:pPr>
              <w:spacing w:after="0"/>
            </w:pPr>
            <w:r>
              <w:rPr>
                <w:lang w:val="en-US"/>
              </w:rPr>
              <w:t>amount</w:t>
            </w:r>
            <w:r w:rsidR="00AA6079">
              <w:rPr>
                <w:lang w:val="en-US"/>
              </w:rPr>
              <w:t>After</w:t>
            </w:r>
          </w:p>
        </w:tc>
        <w:tc>
          <w:tcPr>
            <w:tcW w:w="1026" w:type="pct"/>
          </w:tcPr>
          <w:p w14:paraId="73638B17" w14:textId="77777777" w:rsidR="009A2480" w:rsidRPr="00A36118" w:rsidRDefault="009A2480" w:rsidP="00756D1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  <w:r w:rsidR="00671E8A">
              <w:rPr>
                <w:rStyle w:val="edigoodstextlabel"/>
              </w:rPr>
              <w:t xml:space="preserve"> после</w:t>
            </w:r>
          </w:p>
        </w:tc>
        <w:tc>
          <w:tcPr>
            <w:tcW w:w="579" w:type="pct"/>
          </w:tcPr>
          <w:p w14:paraId="4CDBEC50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2C0595C0" w14:textId="77777777" w:rsidR="009A2480" w:rsidRPr="00F26033" w:rsidRDefault="009A2480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6D4EB4AC" w14:textId="77777777" w:rsidR="009A2480" w:rsidRDefault="009A2480" w:rsidP="009A2480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7F762716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DB6C94" w14:paraId="6FAFB6CC" w14:textId="77777777" w:rsidTr="006804C5">
        <w:trPr>
          <w:trHeight w:val="614"/>
        </w:trPr>
        <w:tc>
          <w:tcPr>
            <w:tcW w:w="1144" w:type="pct"/>
          </w:tcPr>
          <w:p w14:paraId="433F0641" w14:textId="77777777" w:rsidR="00DB6C94" w:rsidRPr="00AA6079" w:rsidRDefault="00DB6C94" w:rsidP="00756D11">
            <w:pPr>
              <w:spacing w:after="0"/>
            </w:pPr>
            <w:r>
              <w:rPr>
                <w:lang w:val="en-US"/>
              </w:rPr>
              <w:t>amountIncrease</w:t>
            </w:r>
          </w:p>
        </w:tc>
        <w:tc>
          <w:tcPr>
            <w:tcW w:w="1026" w:type="pct"/>
          </w:tcPr>
          <w:p w14:paraId="63DFD124" w14:textId="77777777" w:rsidR="00DB6C94" w:rsidRPr="00A36118" w:rsidRDefault="00DB6C94" w:rsidP="00756D1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  <w:r w:rsidR="00671E8A">
              <w:rPr>
                <w:rStyle w:val="edigoodstextlabel"/>
              </w:rPr>
              <w:t xml:space="preserve"> к увеличению</w:t>
            </w:r>
          </w:p>
        </w:tc>
        <w:tc>
          <w:tcPr>
            <w:tcW w:w="579" w:type="pct"/>
          </w:tcPr>
          <w:p w14:paraId="1C6730A4" w14:textId="77777777" w:rsidR="00DB6C94" w:rsidRDefault="00DB6C94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3DC1BFE5" w14:textId="77777777" w:rsidR="00DB6C94" w:rsidRPr="00F26033" w:rsidRDefault="00DB6C94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4CEB967F" w14:textId="77777777" w:rsidR="00DB6C94" w:rsidRPr="00DB6C94" w:rsidRDefault="00DB6C94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04F96BF8" w14:textId="77777777" w:rsidR="00DB6C94" w:rsidRPr="00756D11" w:rsidRDefault="00DB6C94" w:rsidP="00756D11">
            <w:pPr>
              <w:spacing w:after="0"/>
              <w:rPr>
                <w:highlight w:val="yellow"/>
              </w:rPr>
            </w:pPr>
            <w:r w:rsidRPr="00756D11">
              <w:t>Обязательно к заполнению одно из полей.</w:t>
            </w:r>
          </w:p>
        </w:tc>
      </w:tr>
      <w:tr w:rsidR="00DB6C94" w14:paraId="1E3AF336" w14:textId="77777777" w:rsidTr="006804C5">
        <w:trPr>
          <w:trHeight w:val="614"/>
        </w:trPr>
        <w:tc>
          <w:tcPr>
            <w:tcW w:w="1144" w:type="pct"/>
          </w:tcPr>
          <w:p w14:paraId="4304A8AB" w14:textId="77777777" w:rsidR="00DB6C94" w:rsidRPr="00F26033" w:rsidRDefault="00DB6C94" w:rsidP="00756D11">
            <w:pPr>
              <w:spacing w:after="0"/>
            </w:pPr>
            <w:r>
              <w:rPr>
                <w:lang w:val="en-US"/>
              </w:rPr>
              <w:lastRenderedPageBreak/>
              <w:t>amountDecrease</w:t>
            </w:r>
          </w:p>
        </w:tc>
        <w:tc>
          <w:tcPr>
            <w:tcW w:w="1026" w:type="pct"/>
          </w:tcPr>
          <w:p w14:paraId="24C78C01" w14:textId="77777777" w:rsidR="00DB6C94" w:rsidRPr="00A36118" w:rsidRDefault="00DB6C94" w:rsidP="00756D11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  <w:r w:rsidR="00671E8A">
              <w:rPr>
                <w:rStyle w:val="edigoodstextlabel"/>
              </w:rPr>
              <w:t xml:space="preserve"> к уменьшению</w:t>
            </w:r>
          </w:p>
        </w:tc>
        <w:tc>
          <w:tcPr>
            <w:tcW w:w="579" w:type="pct"/>
          </w:tcPr>
          <w:p w14:paraId="1652BAB6" w14:textId="77777777" w:rsidR="00DB6C94" w:rsidRDefault="00DB6C94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7ED1A25E" w14:textId="77777777" w:rsidR="00DB6C94" w:rsidRPr="00F26033" w:rsidRDefault="00DB6C94" w:rsidP="009A2480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642" w:type="pct"/>
          </w:tcPr>
          <w:p w14:paraId="4B4EF093" w14:textId="77777777" w:rsidR="00DB6C94" w:rsidRDefault="00DB6C94" w:rsidP="009A2480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2E701DFB" w14:textId="77777777" w:rsidR="00DB6C94" w:rsidRPr="00756D11" w:rsidRDefault="00DB6C94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5F50860C" w14:textId="77777777" w:rsidTr="006804C5">
        <w:trPr>
          <w:trHeight w:val="908"/>
        </w:trPr>
        <w:tc>
          <w:tcPr>
            <w:tcW w:w="1144" w:type="pct"/>
          </w:tcPr>
          <w:p w14:paraId="56912DF7" w14:textId="77777777" w:rsidR="009A2480" w:rsidRPr="00030431" w:rsidRDefault="009A2480" w:rsidP="00756D11">
            <w:pPr>
              <w:spacing w:after="0"/>
            </w:pPr>
            <w:r w:rsidRPr="00030431">
              <w:rPr>
                <w:lang w:val="en-US"/>
              </w:rPr>
              <w:t>countryOfOriginISOCode</w:t>
            </w:r>
          </w:p>
        </w:tc>
        <w:tc>
          <w:tcPr>
            <w:tcW w:w="1026" w:type="pct"/>
          </w:tcPr>
          <w:p w14:paraId="1A9D4449" w14:textId="77777777" w:rsidR="009A2480" w:rsidRPr="00A36118" w:rsidRDefault="009A2480" w:rsidP="00756D11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579" w:type="pct"/>
          </w:tcPr>
          <w:p w14:paraId="1E51590C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31D1E180" w14:textId="77777777" w:rsidR="009A2480" w:rsidRPr="005345B8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642" w:type="pct"/>
          </w:tcPr>
          <w:p w14:paraId="5BC4B18E" w14:textId="77777777" w:rsidR="009A2480" w:rsidRDefault="009A2480" w:rsidP="009A2480">
            <w:pPr>
              <w:spacing w:after="0"/>
              <w:jc w:val="center"/>
            </w:pPr>
            <w:r>
              <w:t>НМ</w:t>
            </w:r>
          </w:p>
        </w:tc>
        <w:tc>
          <w:tcPr>
            <w:tcW w:w="1094" w:type="pct"/>
          </w:tcPr>
          <w:p w14:paraId="23DC8E6C" w14:textId="77777777" w:rsidR="009A2480" w:rsidRPr="00756D11" w:rsidRDefault="009A2480" w:rsidP="00756D11">
            <w:pPr>
              <w:spacing w:after="0"/>
              <w:rPr>
                <w:highlight w:val="yellow"/>
              </w:rPr>
            </w:pPr>
          </w:p>
        </w:tc>
      </w:tr>
      <w:tr w:rsidR="009A2480" w14:paraId="5EFD7294" w14:textId="77777777" w:rsidTr="006804C5">
        <w:trPr>
          <w:trHeight w:val="332"/>
        </w:trPr>
        <w:tc>
          <w:tcPr>
            <w:tcW w:w="1144" w:type="pct"/>
          </w:tcPr>
          <w:p w14:paraId="2F3358C5" w14:textId="77777777" w:rsidR="009A2480" w:rsidRPr="00030431" w:rsidRDefault="009A2480" w:rsidP="00756D11">
            <w:pPr>
              <w:spacing w:after="0"/>
              <w:rPr>
                <w:lang w:val="en-US"/>
              </w:rPr>
            </w:pPr>
            <w:r w:rsidRPr="00030431">
              <w:rPr>
                <w:lang w:val="en-US"/>
              </w:rPr>
              <w:t>customsDeclarationNumber</w:t>
            </w:r>
          </w:p>
        </w:tc>
        <w:tc>
          <w:tcPr>
            <w:tcW w:w="1026" w:type="pct"/>
          </w:tcPr>
          <w:p w14:paraId="5FE1524F" w14:textId="77777777" w:rsidR="009A2480" w:rsidRPr="003B364E" w:rsidRDefault="009A2480" w:rsidP="00756D11">
            <w:pPr>
              <w:spacing w:after="0"/>
              <w:rPr>
                <w:sz w:val="20"/>
                <w:szCs w:val="20"/>
              </w:rPr>
            </w:pPr>
            <w:r>
              <w:t>Номер таможенной декларации</w:t>
            </w:r>
          </w:p>
        </w:tc>
        <w:tc>
          <w:tcPr>
            <w:tcW w:w="579" w:type="pct"/>
          </w:tcPr>
          <w:p w14:paraId="621F8B3F" w14:textId="77777777" w:rsidR="009A2480" w:rsidRDefault="009A2480" w:rsidP="009A2480">
            <w:pPr>
              <w:spacing w:after="0"/>
              <w:jc w:val="center"/>
            </w:pPr>
            <w:r>
              <w:t>П</w:t>
            </w:r>
          </w:p>
        </w:tc>
        <w:tc>
          <w:tcPr>
            <w:tcW w:w="515" w:type="pct"/>
          </w:tcPr>
          <w:p w14:paraId="6F2DD4F6" w14:textId="77777777" w:rsidR="009A2480" w:rsidRPr="00AC4987" w:rsidRDefault="009A2480" w:rsidP="009A248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T(27)</w:t>
            </w:r>
          </w:p>
        </w:tc>
        <w:tc>
          <w:tcPr>
            <w:tcW w:w="642" w:type="pct"/>
          </w:tcPr>
          <w:p w14:paraId="4C4FE2D8" w14:textId="77777777" w:rsidR="009A2480" w:rsidRPr="00AC4987" w:rsidRDefault="009A2480" w:rsidP="009A2480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94" w:type="pct"/>
          </w:tcPr>
          <w:p w14:paraId="2FBE4D84" w14:textId="77777777" w:rsidR="00756D11" w:rsidRPr="003F30C1" w:rsidRDefault="00756D11" w:rsidP="00756D11">
            <w:pPr>
              <w:spacing w:after="0"/>
            </w:pPr>
            <w:r w:rsidRPr="003F30C1">
              <w:t xml:space="preserve">Номер должен соответствовать одной из масок: </w:t>
            </w:r>
          </w:p>
          <w:p w14:paraId="32B07AA6" w14:textId="77777777" w:rsidR="00756D11" w:rsidRPr="006804C5" w:rsidRDefault="00756D11" w:rsidP="00756D11">
            <w:pPr>
              <w:spacing w:after="0"/>
              <w:rPr>
                <w:sz w:val="16"/>
              </w:rPr>
            </w:pPr>
            <w:r w:rsidRPr="006804C5">
              <w:rPr>
                <w:sz w:val="16"/>
                <w:lang w:val="en-US"/>
              </w:rPr>
              <w:t>N</w:t>
            </w:r>
            <w:r w:rsidRPr="006804C5">
              <w:rPr>
                <w:sz w:val="16"/>
              </w:rPr>
              <w:t>(=8)/</w:t>
            </w:r>
            <w:r w:rsidRPr="006804C5">
              <w:rPr>
                <w:sz w:val="16"/>
                <w:lang w:val="en-US"/>
              </w:rPr>
              <w:t>DDMMYY</w:t>
            </w:r>
            <w:r w:rsidRPr="006804C5">
              <w:rPr>
                <w:sz w:val="16"/>
              </w:rPr>
              <w:t>/</w:t>
            </w:r>
            <w:r w:rsidRPr="006804C5">
              <w:rPr>
                <w:sz w:val="16"/>
                <w:lang w:val="en-US"/>
              </w:rPr>
              <w:t>T</w:t>
            </w:r>
            <w:r w:rsidRPr="006804C5">
              <w:rPr>
                <w:sz w:val="16"/>
              </w:rPr>
              <w:t>(=7)/</w:t>
            </w:r>
            <w:r w:rsidRPr="006804C5">
              <w:rPr>
                <w:sz w:val="16"/>
                <w:lang w:val="en-US"/>
              </w:rPr>
              <w:t>N</w:t>
            </w:r>
            <w:r w:rsidRPr="006804C5">
              <w:rPr>
                <w:sz w:val="16"/>
              </w:rPr>
              <w:t>(0.5)</w:t>
            </w:r>
          </w:p>
          <w:p w14:paraId="375E06E6" w14:textId="77777777" w:rsidR="00756D11" w:rsidRPr="003F30C1" w:rsidRDefault="00756D11" w:rsidP="00756D11">
            <w:pPr>
              <w:spacing w:after="0"/>
            </w:pPr>
            <w:r w:rsidRPr="003F30C1">
              <w:t xml:space="preserve">или </w:t>
            </w:r>
            <w:r w:rsidRPr="006804C5">
              <w:rPr>
                <w:sz w:val="16"/>
              </w:rPr>
              <w:t>N(=8)/DDMMYYYY/</w:t>
            </w:r>
            <w:r w:rsidRPr="006804C5">
              <w:rPr>
                <w:sz w:val="16"/>
                <w:lang w:val="en-US"/>
              </w:rPr>
              <w:t>T</w:t>
            </w:r>
            <w:r w:rsidRPr="006804C5">
              <w:rPr>
                <w:sz w:val="16"/>
              </w:rPr>
              <w:t>(=7)/N(0.5).</w:t>
            </w:r>
          </w:p>
          <w:p w14:paraId="2D3B822B" w14:textId="77777777" w:rsidR="009A2480" w:rsidRPr="00756D11" w:rsidRDefault="00756D11" w:rsidP="00756D11">
            <w:pPr>
              <w:spacing w:after="0"/>
              <w:rPr>
                <w:highlight w:val="yellow"/>
              </w:rPr>
            </w:pPr>
            <w:r w:rsidRPr="003F30C1">
              <w:t>Номер обязателен, если указана хотя бы одна страна происхождения, отличающаяся от “</w:t>
            </w:r>
            <w:r w:rsidRPr="003F30C1">
              <w:rPr>
                <w:lang w:val="en-US"/>
              </w:rPr>
              <w:t>RU</w:t>
            </w:r>
            <w:r w:rsidRPr="003F30C1">
              <w:t>”, “</w:t>
            </w:r>
            <w:r w:rsidRPr="003F30C1">
              <w:rPr>
                <w:lang w:val="en-US"/>
              </w:rPr>
              <w:t>KZ</w:t>
            </w:r>
            <w:r w:rsidRPr="003F30C1">
              <w:t>”, “</w:t>
            </w:r>
            <w:r w:rsidRPr="003F30C1">
              <w:rPr>
                <w:lang w:val="en-US"/>
              </w:rPr>
              <w:t>BY</w:t>
            </w:r>
            <w:r w:rsidRPr="003F30C1">
              <w:t>”, “</w:t>
            </w:r>
            <w:r w:rsidRPr="003F30C1">
              <w:rPr>
                <w:lang w:val="en-US"/>
              </w:rPr>
              <w:t>AM</w:t>
            </w:r>
            <w:r w:rsidRPr="003F30C1">
              <w:t>”, “</w:t>
            </w:r>
            <w:r w:rsidRPr="003F30C1">
              <w:rPr>
                <w:lang w:val="en-US"/>
              </w:rPr>
              <w:t>KG</w:t>
            </w:r>
            <w:r w:rsidRPr="003F30C1">
              <w:t>” (Россия, Казахстан, Беларусь, Армения, Киргизия)</w:t>
            </w:r>
          </w:p>
        </w:tc>
      </w:tr>
    </w:tbl>
    <w:p w14:paraId="3C217221" w14:textId="77777777" w:rsidR="007C54C0" w:rsidRDefault="007C54C0" w:rsidP="007C54C0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6A243813" w14:textId="36488B7D" w:rsidR="007C54C0" w:rsidRPr="007C54C0" w:rsidRDefault="007C54C0" w:rsidP="007C54C0">
      <w:pPr>
        <w:pStyle w:val="3"/>
      </w:pPr>
      <w:proofErr w:type="gramStart"/>
      <w:r w:rsidRPr="007C54C0">
        <w:rPr>
          <w:lang w:val="en-US"/>
        </w:rPr>
        <w:lastRenderedPageBreak/>
        <w:t>ReturnDespatchAdvice</w:t>
      </w:r>
      <w:r>
        <w:t>(</w:t>
      </w:r>
      <w:proofErr w:type="gramEnd"/>
      <w:r>
        <w:t>Уведомление об отгрузке возвра</w:t>
      </w:r>
      <w:r w:rsidR="00EF271A">
        <w:t>щаемого</w:t>
      </w:r>
      <w:r>
        <w:t xml:space="preserve"> товара</w:t>
      </w:r>
      <w:r w:rsidR="008327A1" w:rsidRPr="008327A1">
        <w:t xml:space="preserve"> - </w:t>
      </w:r>
      <w:r w:rsidR="008327A1">
        <w:rPr>
          <w:lang w:val="en-US"/>
        </w:rPr>
        <w:t>RETDES</w:t>
      </w:r>
      <w:r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2"/>
        <w:gridCol w:w="1274"/>
        <w:gridCol w:w="1274"/>
        <w:gridCol w:w="1277"/>
        <w:gridCol w:w="2410"/>
      </w:tblGrid>
      <w:tr w:rsidR="007C54C0" w14:paraId="655B477D" w14:textId="77777777" w:rsidTr="003241B5">
        <w:tc>
          <w:tcPr>
            <w:tcW w:w="1078" w:type="pct"/>
            <w:shd w:val="clear" w:color="auto" w:fill="F2F2F2" w:themeFill="background1" w:themeFillShade="F2"/>
          </w:tcPr>
          <w:p w14:paraId="0A8813D0" w14:textId="77777777" w:rsidR="007C54C0" w:rsidRDefault="007C54C0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216CBD0D" w14:textId="77777777" w:rsidR="007C54C0" w:rsidRDefault="007C54C0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639D4ED2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4E5C9D9" w14:textId="77777777" w:rsidR="007C54C0" w:rsidRDefault="007C54C0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1E7D5177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48AB0E95" w14:textId="77777777" w:rsidR="007C54C0" w:rsidRPr="00082F29" w:rsidRDefault="007C54C0" w:rsidP="003241B5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7C54C0" w14:paraId="0F0C4F1E" w14:textId="77777777" w:rsidTr="003241B5">
        <w:trPr>
          <w:trHeight w:val="113"/>
        </w:trPr>
        <w:tc>
          <w:tcPr>
            <w:tcW w:w="1078" w:type="pct"/>
          </w:tcPr>
          <w:p w14:paraId="79D26CAF" w14:textId="77777777" w:rsidR="007C54C0" w:rsidRPr="00C938C4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94" w:type="pct"/>
          </w:tcPr>
          <w:p w14:paraId="18A07375" w14:textId="77777777" w:rsidR="007C54C0" w:rsidRDefault="007C54C0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отгрузки</w:t>
            </w:r>
          </w:p>
          <w:p w14:paraId="5E7A08F9" w14:textId="77777777" w:rsidR="007C54C0" w:rsidRPr="00CF29FE" w:rsidRDefault="007C54C0" w:rsidP="003241B5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0AB71E83" w14:textId="77777777" w:rsidR="007C54C0" w:rsidRPr="009E55A5" w:rsidRDefault="007C54C0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578" w:type="pct"/>
          </w:tcPr>
          <w:p w14:paraId="2E1A4A34" w14:textId="77777777" w:rsidR="007C54C0" w:rsidRPr="00470F05" w:rsidRDefault="007C54C0" w:rsidP="003241B5">
            <w:pPr>
              <w:spacing w:after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578" w:type="pct"/>
          </w:tcPr>
          <w:p w14:paraId="419D72B9" w14:textId="77777777" w:rsidR="007C54C0" w:rsidRPr="009C60B1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579" w:type="pct"/>
          </w:tcPr>
          <w:p w14:paraId="50470823" w14:textId="77777777" w:rsidR="007C54C0" w:rsidRPr="00C938C4" w:rsidRDefault="007C54C0" w:rsidP="003241B5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500FF3E4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Код из справочника </w:t>
            </w:r>
            <w:hyperlink w:anchor="_DesStatusCodeList" w:history="1">
              <w:r w:rsidRPr="00082F29">
                <w:rPr>
                  <w:rStyle w:val="aff5"/>
                </w:rPr>
                <w:t>DesStatusCodeList</w:t>
              </w:r>
            </w:hyperlink>
          </w:p>
        </w:tc>
      </w:tr>
      <w:tr w:rsidR="007C54C0" w14:paraId="169D39E6" w14:textId="77777777" w:rsidTr="003241B5">
        <w:trPr>
          <w:trHeight w:val="113"/>
        </w:trPr>
        <w:tc>
          <w:tcPr>
            <w:tcW w:w="1078" w:type="pct"/>
          </w:tcPr>
          <w:p w14:paraId="6643EAD8" w14:textId="77777777" w:rsidR="007C54C0" w:rsidRPr="007F114E" w:rsidRDefault="007C54C0" w:rsidP="003241B5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1094" w:type="pct"/>
          </w:tcPr>
          <w:p w14:paraId="56953C1B" w14:textId="77777777" w:rsidR="007C54C0" w:rsidRPr="00B20961" w:rsidRDefault="007C54C0" w:rsidP="003241B5">
            <w:pPr>
              <w:spacing w:after="0"/>
            </w:pPr>
            <w:r>
              <w:t>Идентификатор заказа</w:t>
            </w:r>
          </w:p>
        </w:tc>
        <w:tc>
          <w:tcPr>
            <w:tcW w:w="578" w:type="pct"/>
          </w:tcPr>
          <w:p w14:paraId="362FB745" w14:textId="77777777" w:rsidR="007C54C0" w:rsidRDefault="007C54C0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578" w:type="pct"/>
          </w:tcPr>
          <w:p w14:paraId="5F969547" w14:textId="77777777" w:rsidR="007C54C0" w:rsidRDefault="007C54C0" w:rsidP="003241B5">
            <w:pPr>
              <w:spacing w:after="0"/>
              <w:jc w:val="center"/>
            </w:pPr>
          </w:p>
        </w:tc>
        <w:tc>
          <w:tcPr>
            <w:tcW w:w="579" w:type="pct"/>
          </w:tcPr>
          <w:p w14:paraId="2EE99C03" w14:textId="77777777" w:rsidR="007C54C0" w:rsidRDefault="007C54C0" w:rsidP="003241B5">
            <w:pPr>
              <w:spacing w:after="0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5312E30D" w14:textId="77777777" w:rsidR="007C54C0" w:rsidRPr="00082F29" w:rsidRDefault="007C54C0" w:rsidP="003241B5">
            <w:pPr>
              <w:spacing w:after="0"/>
              <w:rPr>
                <w:lang w:val="en-US"/>
              </w:rPr>
            </w:pPr>
            <w:r w:rsidRPr="00082F29">
              <w:t xml:space="preserve">Описан в таблице </w:t>
            </w:r>
            <w:hyperlink w:anchor="_SelfEmployedInvoice" w:history="1">
              <w:r w:rsidRPr="00082F29">
                <w:rPr>
                  <w:rStyle w:val="aff5"/>
                  <w:lang w:val="en-US"/>
                </w:rPr>
                <w:t>OriginOrder</w:t>
              </w:r>
            </w:hyperlink>
          </w:p>
        </w:tc>
      </w:tr>
      <w:tr w:rsidR="007C54C0" w14:paraId="41CA0523" w14:textId="77777777" w:rsidTr="003241B5">
        <w:trPr>
          <w:trHeight w:val="150"/>
        </w:trPr>
        <w:tc>
          <w:tcPr>
            <w:tcW w:w="1078" w:type="pct"/>
          </w:tcPr>
          <w:p w14:paraId="28C2EDAB" w14:textId="77777777" w:rsidR="007C54C0" w:rsidRPr="00974A9D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1094" w:type="pct"/>
          </w:tcPr>
          <w:p w14:paraId="59248D0A" w14:textId="77777777" w:rsidR="00DF3155" w:rsidRPr="00974A9D" w:rsidRDefault="00DF3155" w:rsidP="00DF3155">
            <w:pPr>
              <w:spacing w:after="0"/>
            </w:pPr>
            <w:r>
              <w:t>Продавец</w:t>
            </w:r>
          </w:p>
        </w:tc>
        <w:tc>
          <w:tcPr>
            <w:tcW w:w="578" w:type="pct"/>
          </w:tcPr>
          <w:p w14:paraId="6A43A341" w14:textId="77777777" w:rsidR="007C54C0" w:rsidRDefault="007C54C0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578" w:type="pct"/>
          </w:tcPr>
          <w:p w14:paraId="3FDAE0A9" w14:textId="77777777" w:rsidR="007C54C0" w:rsidRDefault="007C54C0" w:rsidP="003241B5">
            <w:pPr>
              <w:spacing w:after="0"/>
              <w:jc w:val="center"/>
            </w:pPr>
          </w:p>
        </w:tc>
        <w:tc>
          <w:tcPr>
            <w:tcW w:w="579" w:type="pct"/>
          </w:tcPr>
          <w:p w14:paraId="4AE98A63" w14:textId="77777777" w:rsidR="007C54C0" w:rsidRPr="009E55A5" w:rsidRDefault="007C54C0" w:rsidP="003241B5">
            <w:pPr>
              <w:spacing w:after="0"/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1093" w:type="pct"/>
          </w:tcPr>
          <w:p w14:paraId="7C6ECD61" w14:textId="77777777" w:rsidR="007C54C0" w:rsidRPr="00082F29" w:rsidRDefault="007C54C0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14:paraId="710C510F" w14:textId="77777777" w:rsidTr="003241B5">
        <w:trPr>
          <w:trHeight w:val="175"/>
        </w:trPr>
        <w:tc>
          <w:tcPr>
            <w:tcW w:w="1078" w:type="pct"/>
          </w:tcPr>
          <w:p w14:paraId="7E33F623" w14:textId="77777777" w:rsidR="007C54C0" w:rsidRPr="00974A9D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1094" w:type="pct"/>
          </w:tcPr>
          <w:p w14:paraId="2A76A888" w14:textId="77777777" w:rsidR="007C54C0" w:rsidRPr="00974A9D" w:rsidRDefault="007C54C0" w:rsidP="003241B5">
            <w:pPr>
              <w:spacing w:after="0"/>
            </w:pPr>
            <w:r>
              <w:t>Покупатель</w:t>
            </w:r>
          </w:p>
        </w:tc>
        <w:tc>
          <w:tcPr>
            <w:tcW w:w="578" w:type="pct"/>
          </w:tcPr>
          <w:p w14:paraId="252C4100" w14:textId="77777777" w:rsidR="007C54C0" w:rsidRDefault="007C54C0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578" w:type="pct"/>
          </w:tcPr>
          <w:p w14:paraId="2DC65D71" w14:textId="77777777" w:rsidR="007C54C0" w:rsidRDefault="007C54C0" w:rsidP="003241B5">
            <w:pPr>
              <w:spacing w:after="0"/>
              <w:jc w:val="center"/>
            </w:pPr>
          </w:p>
        </w:tc>
        <w:tc>
          <w:tcPr>
            <w:tcW w:w="579" w:type="pct"/>
          </w:tcPr>
          <w:p w14:paraId="2DFB739F" w14:textId="77777777" w:rsidR="007C54C0" w:rsidRPr="009E55A5" w:rsidRDefault="007C54C0" w:rsidP="003241B5">
            <w:pPr>
              <w:spacing w:after="0"/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1093" w:type="pct"/>
          </w:tcPr>
          <w:p w14:paraId="228F5DC0" w14:textId="77777777" w:rsidR="007C54C0" w:rsidRPr="00082F29" w:rsidRDefault="007C54C0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14:paraId="47AFEA0E" w14:textId="77777777" w:rsidTr="003241B5">
        <w:trPr>
          <w:trHeight w:val="253"/>
        </w:trPr>
        <w:tc>
          <w:tcPr>
            <w:tcW w:w="1078" w:type="pct"/>
          </w:tcPr>
          <w:p w14:paraId="008EA324" w14:textId="77777777" w:rsidR="007C54C0" w:rsidRPr="00EE7F58" w:rsidRDefault="007C54C0" w:rsidP="003241B5">
            <w:pPr>
              <w:spacing w:after="0"/>
            </w:pPr>
            <w:r w:rsidRPr="00EE7F58">
              <w:t>invoicee</w:t>
            </w:r>
          </w:p>
        </w:tc>
        <w:tc>
          <w:tcPr>
            <w:tcW w:w="1094" w:type="pct"/>
          </w:tcPr>
          <w:p w14:paraId="7B1544C3" w14:textId="77777777" w:rsidR="007C54C0" w:rsidRDefault="007C54C0" w:rsidP="003241B5">
            <w:pPr>
              <w:spacing w:after="0"/>
            </w:pPr>
            <w:r>
              <w:t>Получатель счета</w:t>
            </w:r>
          </w:p>
        </w:tc>
        <w:tc>
          <w:tcPr>
            <w:tcW w:w="578" w:type="pct"/>
          </w:tcPr>
          <w:p w14:paraId="79FBDEE1" w14:textId="77777777" w:rsidR="007C54C0" w:rsidRPr="00EE7F58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pct"/>
          </w:tcPr>
          <w:p w14:paraId="4EA254A6" w14:textId="77777777" w:rsidR="007C54C0" w:rsidRDefault="007C54C0" w:rsidP="003241B5">
            <w:pPr>
              <w:spacing w:after="0"/>
              <w:jc w:val="center"/>
            </w:pPr>
          </w:p>
        </w:tc>
        <w:tc>
          <w:tcPr>
            <w:tcW w:w="579" w:type="pct"/>
          </w:tcPr>
          <w:p w14:paraId="44964856" w14:textId="77777777" w:rsidR="007C54C0" w:rsidRPr="00EE7F58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461D186" w14:textId="77777777" w:rsidR="007C54C0" w:rsidRPr="00082F29" w:rsidRDefault="007C54C0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14:paraId="717C4565" w14:textId="77777777" w:rsidTr="003241B5">
        <w:trPr>
          <w:trHeight w:val="253"/>
        </w:trPr>
        <w:tc>
          <w:tcPr>
            <w:tcW w:w="1078" w:type="pct"/>
          </w:tcPr>
          <w:p w14:paraId="42B2F5E6" w14:textId="77777777" w:rsidR="007C54C0" w:rsidRPr="004C4339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1094" w:type="pct"/>
          </w:tcPr>
          <w:p w14:paraId="66905816" w14:textId="77777777" w:rsidR="007C54C0" w:rsidRPr="00117C2B" w:rsidRDefault="007C54C0" w:rsidP="003241B5">
            <w:pPr>
              <w:spacing w:after="0"/>
              <w:rPr>
                <w:lang w:val="en-US"/>
              </w:rPr>
            </w:pPr>
            <w:r>
              <w:t>Информация о поставке</w:t>
            </w:r>
          </w:p>
        </w:tc>
        <w:tc>
          <w:tcPr>
            <w:tcW w:w="578" w:type="pct"/>
          </w:tcPr>
          <w:p w14:paraId="4A903489" w14:textId="77777777" w:rsidR="007C54C0" w:rsidRDefault="007C54C0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8" w:type="pct"/>
          </w:tcPr>
          <w:p w14:paraId="193C3EDE" w14:textId="77777777" w:rsidR="007C54C0" w:rsidRDefault="007C54C0" w:rsidP="003241B5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37448EFC" w14:textId="77777777" w:rsidR="007C54C0" w:rsidRPr="0026138C" w:rsidRDefault="007C54C0" w:rsidP="003241B5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5C2E2632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DeliveryInfo_3" w:history="1">
              <w:r w:rsidRPr="00082F29">
                <w:rPr>
                  <w:rStyle w:val="aff5"/>
                </w:rPr>
                <w:t>DeliveryInfo</w:t>
              </w:r>
            </w:hyperlink>
          </w:p>
        </w:tc>
      </w:tr>
      <w:tr w:rsidR="007C54C0" w14:paraId="4567E42D" w14:textId="77777777" w:rsidTr="003241B5">
        <w:tc>
          <w:tcPr>
            <w:tcW w:w="1078" w:type="pct"/>
          </w:tcPr>
          <w:p w14:paraId="477F2FD9" w14:textId="77777777" w:rsidR="007C54C0" w:rsidRPr="00632513" w:rsidRDefault="007C54C0" w:rsidP="003241B5">
            <w:pPr>
              <w:spacing w:after="0" w:line="276" w:lineRule="auto"/>
            </w:pPr>
            <w:r>
              <w:rPr>
                <w:lang w:val="en-US"/>
              </w:rPr>
              <w:t>lineItems</w:t>
            </w:r>
          </w:p>
        </w:tc>
        <w:tc>
          <w:tcPr>
            <w:tcW w:w="1094" w:type="pct"/>
          </w:tcPr>
          <w:p w14:paraId="755B70EB" w14:textId="77777777" w:rsidR="007C54C0" w:rsidRPr="00117C2B" w:rsidRDefault="007C54C0" w:rsidP="003241B5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578" w:type="pct"/>
          </w:tcPr>
          <w:p w14:paraId="5007E673" w14:textId="77777777" w:rsidR="007C54C0" w:rsidRDefault="007C54C0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8" w:type="pct"/>
          </w:tcPr>
          <w:p w14:paraId="5A20A603" w14:textId="77777777" w:rsidR="007C54C0" w:rsidRDefault="007C54C0" w:rsidP="003241B5">
            <w:pPr>
              <w:spacing w:after="0" w:line="276" w:lineRule="auto"/>
              <w:jc w:val="center"/>
            </w:pPr>
          </w:p>
        </w:tc>
        <w:tc>
          <w:tcPr>
            <w:tcW w:w="579" w:type="pct"/>
          </w:tcPr>
          <w:p w14:paraId="318DB1EF" w14:textId="77777777" w:rsidR="007C54C0" w:rsidRPr="00236382" w:rsidRDefault="007C54C0" w:rsidP="003241B5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3" w:type="pct"/>
          </w:tcPr>
          <w:p w14:paraId="23EFE66F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LineItems_5" w:history="1">
              <w:r w:rsidRPr="00082F29">
                <w:rPr>
                  <w:rStyle w:val="aff5"/>
                </w:rPr>
                <w:t>LineItems</w:t>
              </w:r>
            </w:hyperlink>
          </w:p>
        </w:tc>
      </w:tr>
    </w:tbl>
    <w:p w14:paraId="3DA96080" w14:textId="77777777" w:rsidR="007C54C0" w:rsidRPr="004E63DE" w:rsidRDefault="007C54C0" w:rsidP="007C54C0">
      <w:pPr>
        <w:pStyle w:val="4"/>
        <w:rPr>
          <w:i w:val="0"/>
        </w:rPr>
      </w:pPr>
      <w:r w:rsidRPr="004E63DE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7"/>
        <w:gridCol w:w="2412"/>
        <w:gridCol w:w="1279"/>
        <w:gridCol w:w="1270"/>
        <w:gridCol w:w="1274"/>
        <w:gridCol w:w="2412"/>
      </w:tblGrid>
      <w:tr w:rsidR="007C54C0" w14:paraId="3BAB7D6A" w14:textId="77777777" w:rsidTr="003241B5">
        <w:tc>
          <w:tcPr>
            <w:tcW w:w="1078" w:type="pct"/>
            <w:shd w:val="clear" w:color="auto" w:fill="F2F2F2" w:themeFill="background1" w:themeFillShade="F2"/>
          </w:tcPr>
          <w:p w14:paraId="25E7D349" w14:textId="77777777" w:rsidR="007C54C0" w:rsidRDefault="007C54C0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9A1679E" w14:textId="77777777" w:rsidR="007C54C0" w:rsidRDefault="007C54C0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80" w:type="pct"/>
            <w:shd w:val="clear" w:color="auto" w:fill="F2F2F2" w:themeFill="background1" w:themeFillShade="F2"/>
          </w:tcPr>
          <w:p w14:paraId="5010F8E8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6" w:type="pct"/>
            <w:shd w:val="clear" w:color="auto" w:fill="F2F2F2" w:themeFill="background1" w:themeFillShade="F2"/>
          </w:tcPr>
          <w:p w14:paraId="3629B453" w14:textId="77777777" w:rsidR="007C54C0" w:rsidRDefault="007C54C0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78F79809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D9080D6" w14:textId="77777777" w:rsidR="007C54C0" w:rsidRPr="00082F29" w:rsidRDefault="007C54C0" w:rsidP="003241B5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7C54C0" w14:paraId="1545BF54" w14:textId="77777777" w:rsidTr="003241B5">
        <w:trPr>
          <w:trHeight w:val="325"/>
        </w:trPr>
        <w:tc>
          <w:tcPr>
            <w:tcW w:w="1078" w:type="pct"/>
          </w:tcPr>
          <w:p w14:paraId="3CF72606" w14:textId="77777777" w:rsidR="007C54C0" w:rsidRPr="00974A9D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estimated</w:t>
            </w:r>
            <w:r w:rsidRPr="00974A9D">
              <w:rPr>
                <w:lang w:val="en-US"/>
              </w:rPr>
              <w:t>DeliveryDateTime</w:t>
            </w:r>
          </w:p>
        </w:tc>
        <w:tc>
          <w:tcPr>
            <w:tcW w:w="1094" w:type="pct"/>
          </w:tcPr>
          <w:p w14:paraId="707A77D6" w14:textId="77777777" w:rsidR="007C54C0" w:rsidRPr="00C7733D" w:rsidRDefault="007C54C0" w:rsidP="003241B5">
            <w:pPr>
              <w:spacing w:after="0"/>
            </w:pPr>
            <w:r>
              <w:t xml:space="preserve">Ожидаемая </w:t>
            </w:r>
            <w:r w:rsidRPr="000F4745">
              <w:t>дата поставки</w:t>
            </w:r>
          </w:p>
        </w:tc>
        <w:tc>
          <w:tcPr>
            <w:tcW w:w="580" w:type="pct"/>
          </w:tcPr>
          <w:p w14:paraId="25544DC5" w14:textId="77777777" w:rsidR="007C54C0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6" w:type="pct"/>
          </w:tcPr>
          <w:p w14:paraId="2E38502A" w14:textId="77777777" w:rsidR="007C54C0" w:rsidRPr="00C73FBB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41682DAE" w14:textId="77777777" w:rsidR="007C54C0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4AD3E8E" w14:textId="77777777" w:rsidR="007C54C0" w:rsidRPr="00082F29" w:rsidRDefault="007C54C0" w:rsidP="003241B5">
            <w:pPr>
              <w:spacing w:after="0" w:line="276" w:lineRule="auto"/>
            </w:pPr>
          </w:p>
        </w:tc>
      </w:tr>
      <w:tr w:rsidR="007C54C0" w14:paraId="4EA65705" w14:textId="77777777" w:rsidTr="003241B5">
        <w:trPr>
          <w:trHeight w:val="325"/>
        </w:trPr>
        <w:tc>
          <w:tcPr>
            <w:tcW w:w="1078" w:type="pct"/>
          </w:tcPr>
          <w:p w14:paraId="2FC9C904" w14:textId="77777777" w:rsidR="007C54C0" w:rsidRPr="00974A9D" w:rsidRDefault="007C54C0" w:rsidP="003241B5">
            <w:pPr>
              <w:spacing w:after="0" w:line="276" w:lineRule="auto"/>
              <w:rPr>
                <w:lang w:val="en-US"/>
              </w:rPr>
            </w:pPr>
            <w:r>
              <w:t>shippingDateTime</w:t>
            </w:r>
          </w:p>
        </w:tc>
        <w:tc>
          <w:tcPr>
            <w:tcW w:w="1094" w:type="pct"/>
          </w:tcPr>
          <w:p w14:paraId="6B316D93" w14:textId="77777777" w:rsidR="007C54C0" w:rsidRPr="00301692" w:rsidRDefault="007C54C0" w:rsidP="003241B5">
            <w:pPr>
              <w:spacing w:after="0"/>
            </w:pPr>
            <w:r>
              <w:t>Дата отгрузки</w:t>
            </w:r>
          </w:p>
        </w:tc>
        <w:tc>
          <w:tcPr>
            <w:tcW w:w="580" w:type="pct"/>
          </w:tcPr>
          <w:p w14:paraId="62459969" w14:textId="77777777" w:rsidR="007C54C0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6" w:type="pct"/>
          </w:tcPr>
          <w:p w14:paraId="231B3879" w14:textId="77777777" w:rsidR="007C54C0" w:rsidRPr="00C73FBB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66523FF0" w14:textId="77777777" w:rsidR="007C54C0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C6BCD0D" w14:textId="77777777" w:rsidR="007C54C0" w:rsidRPr="00082F29" w:rsidRDefault="007C54C0" w:rsidP="003241B5">
            <w:pPr>
              <w:spacing w:after="0" w:line="276" w:lineRule="auto"/>
            </w:pPr>
          </w:p>
        </w:tc>
      </w:tr>
      <w:tr w:rsidR="007C54C0" w14:paraId="499C0581" w14:textId="77777777" w:rsidTr="003241B5">
        <w:trPr>
          <w:trHeight w:val="201"/>
        </w:trPr>
        <w:tc>
          <w:tcPr>
            <w:tcW w:w="1078" w:type="pct"/>
          </w:tcPr>
          <w:p w14:paraId="5E6538DA" w14:textId="77777777" w:rsidR="007C54C0" w:rsidRPr="00974A9D" w:rsidRDefault="007C54C0" w:rsidP="003241B5">
            <w:pPr>
              <w:spacing w:after="0"/>
              <w:rPr>
                <w:lang w:val="en-US"/>
              </w:rPr>
            </w:pPr>
            <w:r w:rsidRPr="00974A9D">
              <w:rPr>
                <w:lang w:val="en-US"/>
              </w:rPr>
              <w:t>shipFrom</w:t>
            </w:r>
          </w:p>
        </w:tc>
        <w:tc>
          <w:tcPr>
            <w:tcW w:w="1094" w:type="pct"/>
          </w:tcPr>
          <w:p w14:paraId="6C42DB75" w14:textId="77777777" w:rsidR="007C54C0" w:rsidRPr="00974A9D" w:rsidRDefault="007C54C0" w:rsidP="003241B5">
            <w:pPr>
              <w:spacing w:after="0"/>
            </w:pPr>
            <w:r>
              <w:t>Грузоотправитель</w:t>
            </w:r>
          </w:p>
        </w:tc>
        <w:tc>
          <w:tcPr>
            <w:tcW w:w="580" w:type="pct"/>
          </w:tcPr>
          <w:p w14:paraId="5BEA16A8" w14:textId="77777777" w:rsidR="007C54C0" w:rsidRDefault="007C54C0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3E740E50" w14:textId="77777777" w:rsidR="007C54C0" w:rsidRDefault="007C54C0" w:rsidP="003241B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0555E064" w14:textId="77777777" w:rsidR="007C54C0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A8E2130" w14:textId="77777777" w:rsidR="007C54C0" w:rsidRPr="00082F29" w:rsidRDefault="007C54C0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:rsidRPr="00B95F18" w14:paraId="4A8A6203" w14:textId="77777777" w:rsidTr="003241B5">
        <w:tc>
          <w:tcPr>
            <w:tcW w:w="1078" w:type="pct"/>
          </w:tcPr>
          <w:p w14:paraId="018C0241" w14:textId="77777777" w:rsidR="007C54C0" w:rsidRPr="008035A8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94" w:type="pct"/>
          </w:tcPr>
          <w:p w14:paraId="733F29AA" w14:textId="77777777" w:rsidR="007C54C0" w:rsidRPr="007F2CBE" w:rsidRDefault="007C54C0" w:rsidP="003241B5">
            <w:pPr>
              <w:spacing w:after="0"/>
            </w:pPr>
            <w:r w:rsidRPr="00A10F6B">
              <w:t>Место доставки</w:t>
            </w:r>
            <w:r>
              <w:t xml:space="preserve"> (грузополучатель)</w:t>
            </w:r>
          </w:p>
          <w:p w14:paraId="592E457C" w14:textId="77777777" w:rsidR="007C54C0" w:rsidRPr="00EE79B7" w:rsidRDefault="007C54C0" w:rsidP="003241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Указанная информация не должна противоречить данным присланным в заказе</w:t>
            </w:r>
          </w:p>
        </w:tc>
        <w:tc>
          <w:tcPr>
            <w:tcW w:w="580" w:type="pct"/>
          </w:tcPr>
          <w:p w14:paraId="5F2C8C79" w14:textId="77777777" w:rsidR="007C54C0" w:rsidRDefault="007C54C0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4B15E369" w14:textId="77777777" w:rsidR="007C54C0" w:rsidRDefault="007C54C0" w:rsidP="003241B5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21C20ABD" w14:textId="77777777" w:rsidR="007C54C0" w:rsidRPr="00C73FBB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22B51A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:rsidRPr="00B95F18" w14:paraId="03ECBF5B" w14:textId="77777777" w:rsidTr="003241B5">
        <w:tc>
          <w:tcPr>
            <w:tcW w:w="1078" w:type="pct"/>
          </w:tcPr>
          <w:p w14:paraId="39DEF671" w14:textId="77777777" w:rsidR="007C54C0" w:rsidRPr="008035A8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94" w:type="pct"/>
          </w:tcPr>
          <w:p w14:paraId="39A10F5D" w14:textId="77777777" w:rsidR="007C54C0" w:rsidRPr="00E30065" w:rsidRDefault="007C54C0" w:rsidP="003241B5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80" w:type="pct"/>
          </w:tcPr>
          <w:p w14:paraId="72D7331B" w14:textId="77777777" w:rsidR="007C54C0" w:rsidRDefault="007C54C0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6" w:type="pct"/>
          </w:tcPr>
          <w:p w14:paraId="44D08839" w14:textId="77777777" w:rsidR="007C54C0" w:rsidRDefault="007C54C0" w:rsidP="003241B5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0F06BE76" w14:textId="77777777" w:rsidR="007C54C0" w:rsidRPr="00C73FBB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0C580D9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7C54C0" w:rsidRPr="00B95F18" w14:paraId="177D2BA9" w14:textId="77777777" w:rsidTr="003241B5">
        <w:tc>
          <w:tcPr>
            <w:tcW w:w="1078" w:type="pct"/>
          </w:tcPr>
          <w:p w14:paraId="2C75B437" w14:textId="77777777" w:rsidR="007C54C0" w:rsidRPr="00704076" w:rsidRDefault="007C54C0" w:rsidP="003241B5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94" w:type="pct"/>
          </w:tcPr>
          <w:p w14:paraId="3A8F77A0" w14:textId="77777777" w:rsidR="007C54C0" w:rsidRDefault="007C54C0" w:rsidP="003241B5">
            <w:pPr>
              <w:spacing w:after="0"/>
            </w:pPr>
            <w:r>
              <w:t xml:space="preserve">Промежуточная точка </w:t>
            </w:r>
            <w:r>
              <w:lastRenderedPageBreak/>
              <w:t>доставки</w:t>
            </w:r>
          </w:p>
        </w:tc>
        <w:tc>
          <w:tcPr>
            <w:tcW w:w="580" w:type="pct"/>
          </w:tcPr>
          <w:p w14:paraId="2CED0034" w14:textId="77777777" w:rsidR="007C54C0" w:rsidRDefault="007C54C0" w:rsidP="003241B5">
            <w:pPr>
              <w:spacing w:after="0"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576" w:type="pct"/>
          </w:tcPr>
          <w:p w14:paraId="1B2DA4E2" w14:textId="77777777" w:rsidR="007C54C0" w:rsidRDefault="007C54C0" w:rsidP="003241B5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411B2B59" w14:textId="77777777" w:rsidR="007C54C0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A5AC67B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</w:t>
            </w:r>
            <w:r w:rsidRPr="00082F29">
              <w:lastRenderedPageBreak/>
              <w:t xml:space="preserve">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</w:tbl>
    <w:p w14:paraId="3800B71B" w14:textId="77777777" w:rsidR="007C54C0" w:rsidRDefault="007C54C0" w:rsidP="007C54C0">
      <w:r>
        <w:lastRenderedPageBreak/>
        <w:br w:type="page"/>
      </w:r>
    </w:p>
    <w:p w14:paraId="0E7D4FF1" w14:textId="77777777" w:rsidR="007C54C0" w:rsidRPr="004E63DE" w:rsidRDefault="007C54C0" w:rsidP="007C54C0">
      <w:pPr>
        <w:pStyle w:val="4"/>
        <w:rPr>
          <w:i w:val="0"/>
        </w:rPr>
      </w:pPr>
      <w:r w:rsidRPr="004E63DE">
        <w:rPr>
          <w:i w:val="0"/>
          <w:lang w:val="en-US"/>
        </w:rPr>
        <w:lastRenderedPageBreak/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80"/>
        <w:gridCol w:w="2406"/>
        <w:gridCol w:w="1368"/>
        <w:gridCol w:w="1184"/>
        <w:gridCol w:w="1274"/>
        <w:gridCol w:w="2412"/>
      </w:tblGrid>
      <w:tr w:rsidR="007C54C0" w14:paraId="4164B32C" w14:textId="77777777" w:rsidTr="003241B5">
        <w:tc>
          <w:tcPr>
            <w:tcW w:w="1079" w:type="pct"/>
            <w:shd w:val="clear" w:color="auto" w:fill="F2F2F2" w:themeFill="background1" w:themeFillShade="F2"/>
          </w:tcPr>
          <w:p w14:paraId="78708ED0" w14:textId="77777777" w:rsidR="007C54C0" w:rsidRDefault="007C54C0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1123BF98" w14:textId="77777777" w:rsidR="007C54C0" w:rsidRDefault="007C54C0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20" w:type="pct"/>
            <w:shd w:val="clear" w:color="auto" w:fill="F2F2F2" w:themeFill="background1" w:themeFillShade="F2"/>
          </w:tcPr>
          <w:p w14:paraId="2379F1A1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37" w:type="pct"/>
            <w:shd w:val="clear" w:color="auto" w:fill="F2F2F2" w:themeFill="background1" w:themeFillShade="F2"/>
          </w:tcPr>
          <w:p w14:paraId="183764F0" w14:textId="77777777" w:rsidR="007C54C0" w:rsidRDefault="007C54C0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0280E8D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BC2F603" w14:textId="77777777" w:rsidR="007C54C0" w:rsidRPr="00082F29" w:rsidRDefault="007C54C0" w:rsidP="003241B5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7C54C0" w14:paraId="1DAE0977" w14:textId="77777777" w:rsidTr="003241B5">
        <w:tc>
          <w:tcPr>
            <w:tcW w:w="1079" w:type="pct"/>
          </w:tcPr>
          <w:p w14:paraId="4F3A6FE8" w14:textId="77777777" w:rsidR="007C54C0" w:rsidRPr="007525DB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91" w:type="pct"/>
          </w:tcPr>
          <w:p w14:paraId="0FE3F7B8" w14:textId="77777777" w:rsidR="007C54C0" w:rsidRPr="00A10F6B" w:rsidRDefault="007C54C0" w:rsidP="003241B5">
            <w:pPr>
              <w:spacing w:after="0"/>
              <w:rPr>
                <w:highlight w:val="green"/>
              </w:rPr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620" w:type="pct"/>
          </w:tcPr>
          <w:p w14:paraId="37A2F88E" w14:textId="77777777" w:rsidR="007C54C0" w:rsidRDefault="007C54C0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02262799" w14:textId="77777777" w:rsidR="007C54C0" w:rsidRPr="00C73FBB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578" w:type="pct"/>
          </w:tcPr>
          <w:p w14:paraId="0CC9BB0D" w14:textId="77777777" w:rsidR="007C54C0" w:rsidRPr="002B2461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219AA7B" w14:textId="77777777" w:rsidR="007C54C0" w:rsidRPr="00082F29" w:rsidRDefault="007C54C0" w:rsidP="003241B5">
            <w:pPr>
              <w:spacing w:after="0"/>
            </w:pPr>
          </w:p>
        </w:tc>
      </w:tr>
      <w:tr w:rsidR="007C54C0" w14:paraId="796B5BDE" w14:textId="77777777" w:rsidTr="003241B5">
        <w:tc>
          <w:tcPr>
            <w:tcW w:w="1079" w:type="pct"/>
          </w:tcPr>
          <w:p w14:paraId="38ADEE30" w14:textId="77777777" w:rsidR="007C54C0" w:rsidRPr="004C4339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91" w:type="pct"/>
          </w:tcPr>
          <w:p w14:paraId="0397825E" w14:textId="77777777" w:rsidR="007C54C0" w:rsidRPr="00F94A2B" w:rsidRDefault="007C54C0" w:rsidP="003241B5">
            <w:pPr>
              <w:spacing w:after="0"/>
            </w:pPr>
            <w:r>
              <w:t>Товарная позиция</w:t>
            </w:r>
            <w:r w:rsidRPr="00F94A2B">
              <w:t>.</w:t>
            </w:r>
          </w:p>
          <w:p w14:paraId="667100A0" w14:textId="77777777" w:rsidR="007C54C0" w:rsidRPr="00F94A2B" w:rsidRDefault="007C54C0" w:rsidP="003241B5">
            <w:pPr>
              <w:spacing w:after="0"/>
              <w:rPr>
                <w:sz w:val="18"/>
                <w:szCs w:val="18"/>
              </w:rPr>
            </w:pPr>
            <w:r w:rsidRPr="00A02415">
              <w:rPr>
                <w:sz w:val="18"/>
                <w:szCs w:val="20"/>
              </w:rPr>
              <w:t>Перечисляются все отгруженные позиции</w:t>
            </w:r>
            <w:r w:rsidRPr="00F94A2B">
              <w:rPr>
                <w:sz w:val="18"/>
                <w:szCs w:val="20"/>
              </w:rPr>
              <w:t>.</w:t>
            </w:r>
          </w:p>
        </w:tc>
        <w:tc>
          <w:tcPr>
            <w:tcW w:w="620" w:type="pct"/>
          </w:tcPr>
          <w:p w14:paraId="1831E7F9" w14:textId="77777777" w:rsidR="007C54C0" w:rsidRDefault="007C54C0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37" w:type="pct"/>
          </w:tcPr>
          <w:p w14:paraId="4D9CF9DF" w14:textId="77777777" w:rsidR="007C54C0" w:rsidRPr="00C73FBB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A2AC59E" w14:textId="77777777" w:rsidR="007C54C0" w:rsidRDefault="007C54C0" w:rsidP="003241B5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75EBFD8F" w14:textId="77777777" w:rsidR="007C54C0" w:rsidRPr="00082F29" w:rsidRDefault="007C54C0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LineItem_6" w:history="1">
              <w:r w:rsidRPr="00082F29">
                <w:rPr>
                  <w:rStyle w:val="aff5"/>
                </w:rPr>
                <w:t>LineItem</w:t>
              </w:r>
            </w:hyperlink>
          </w:p>
        </w:tc>
      </w:tr>
      <w:tr w:rsidR="007C54C0" w:rsidRPr="008B0DF9" w14:paraId="03652DAC" w14:textId="77777777" w:rsidTr="003241B5">
        <w:tc>
          <w:tcPr>
            <w:tcW w:w="1079" w:type="pct"/>
          </w:tcPr>
          <w:p w14:paraId="26B05CB2" w14:textId="77777777" w:rsidR="007C54C0" w:rsidRPr="008035A8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1091" w:type="pct"/>
          </w:tcPr>
          <w:p w14:paraId="56E0D4AE" w14:textId="77777777" w:rsidR="007C54C0" w:rsidRDefault="007C54C0" w:rsidP="003241B5">
            <w:pPr>
              <w:spacing w:after="0"/>
            </w:pPr>
            <w:r>
              <w:t>Общая сумма отгруженных товарных позиций без НДС</w:t>
            </w:r>
          </w:p>
        </w:tc>
        <w:tc>
          <w:tcPr>
            <w:tcW w:w="620" w:type="pct"/>
          </w:tcPr>
          <w:p w14:paraId="0A4C0403" w14:textId="77777777" w:rsidR="007C54C0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214290AD" w14:textId="77777777" w:rsidR="007C54C0" w:rsidRDefault="007C54C0" w:rsidP="003241B5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11B50F6C" w14:textId="77777777" w:rsidR="007C54C0" w:rsidRPr="00C73FBB" w:rsidRDefault="007C54C0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A1D5C27" w14:textId="77777777" w:rsidR="007C54C0" w:rsidRPr="00082F29" w:rsidRDefault="007C54C0" w:rsidP="003241B5">
            <w:pPr>
              <w:spacing w:after="0" w:line="276" w:lineRule="auto"/>
              <w:rPr>
                <w:highlight w:val="yellow"/>
              </w:rPr>
            </w:pPr>
          </w:p>
        </w:tc>
      </w:tr>
      <w:tr w:rsidR="007C54C0" w14:paraId="704D4E5E" w14:textId="77777777" w:rsidTr="003241B5">
        <w:trPr>
          <w:trHeight w:val="138"/>
        </w:trPr>
        <w:tc>
          <w:tcPr>
            <w:tcW w:w="1079" w:type="pct"/>
          </w:tcPr>
          <w:p w14:paraId="5B95C95E" w14:textId="77777777" w:rsidR="007C54C0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91" w:type="pct"/>
          </w:tcPr>
          <w:p w14:paraId="1C5B0998" w14:textId="77777777" w:rsidR="007C54C0" w:rsidRPr="006C0430" w:rsidRDefault="007C54C0" w:rsidP="003241B5">
            <w:pPr>
              <w:spacing w:after="0"/>
            </w:pPr>
            <w:r>
              <w:t>Общая сумма НДС по всему документу</w:t>
            </w:r>
          </w:p>
        </w:tc>
        <w:tc>
          <w:tcPr>
            <w:tcW w:w="620" w:type="pct"/>
          </w:tcPr>
          <w:p w14:paraId="6B8BDC04" w14:textId="77777777" w:rsidR="007C54C0" w:rsidRDefault="007C54C0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6F847073" w14:textId="77777777" w:rsidR="007C54C0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46DAD44D" w14:textId="77777777" w:rsidR="007C54C0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40F76CC" w14:textId="77777777" w:rsidR="007C54C0" w:rsidRPr="00082F29" w:rsidRDefault="007C54C0" w:rsidP="003241B5">
            <w:pPr>
              <w:spacing w:after="0"/>
              <w:rPr>
                <w:highlight w:val="yellow"/>
              </w:rPr>
            </w:pPr>
          </w:p>
        </w:tc>
      </w:tr>
      <w:tr w:rsidR="007C54C0" w14:paraId="639C58B5" w14:textId="77777777" w:rsidTr="003241B5">
        <w:trPr>
          <w:trHeight w:val="200"/>
        </w:trPr>
        <w:tc>
          <w:tcPr>
            <w:tcW w:w="1079" w:type="pct"/>
          </w:tcPr>
          <w:p w14:paraId="60C45951" w14:textId="77777777" w:rsidR="007C54C0" w:rsidRPr="00E23DA2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91" w:type="pct"/>
          </w:tcPr>
          <w:p w14:paraId="67A36B4A" w14:textId="77777777" w:rsidR="007C54C0" w:rsidRPr="00E23DA2" w:rsidRDefault="007C54C0" w:rsidP="003241B5">
            <w:pPr>
              <w:spacing w:after="0"/>
            </w:pPr>
            <w:r>
              <w:t>Общая сумма с НДС по документу</w:t>
            </w:r>
          </w:p>
        </w:tc>
        <w:tc>
          <w:tcPr>
            <w:tcW w:w="620" w:type="pct"/>
          </w:tcPr>
          <w:p w14:paraId="0357E12F" w14:textId="77777777" w:rsidR="007C54C0" w:rsidRDefault="007C54C0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37" w:type="pct"/>
          </w:tcPr>
          <w:p w14:paraId="5D667FBF" w14:textId="77777777" w:rsidR="007C54C0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403F9AA7" w14:textId="77777777" w:rsidR="007C54C0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31CD175" w14:textId="77777777" w:rsidR="007C54C0" w:rsidRPr="00082F29" w:rsidRDefault="007C54C0" w:rsidP="003241B5">
            <w:pPr>
              <w:spacing w:after="0"/>
            </w:pPr>
          </w:p>
        </w:tc>
      </w:tr>
    </w:tbl>
    <w:p w14:paraId="0004047B" w14:textId="77777777" w:rsidR="007C54C0" w:rsidRPr="00F94A2B" w:rsidRDefault="007C54C0" w:rsidP="007C54C0">
      <w:pPr>
        <w:pStyle w:val="5"/>
        <w:rPr>
          <w:b/>
          <w:i/>
          <w:color w:val="auto"/>
        </w:rPr>
      </w:pPr>
      <w:r w:rsidRPr="00F94A2B">
        <w:rPr>
          <w:b/>
          <w:i/>
          <w:color w:val="auto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379"/>
        <w:gridCol w:w="2405"/>
        <w:gridCol w:w="1420"/>
        <w:gridCol w:w="1133"/>
        <w:gridCol w:w="1277"/>
        <w:gridCol w:w="2410"/>
      </w:tblGrid>
      <w:tr w:rsidR="007C54C0" w14:paraId="174D977D" w14:textId="77777777" w:rsidTr="003241B5">
        <w:tc>
          <w:tcPr>
            <w:tcW w:w="1079" w:type="pct"/>
            <w:shd w:val="clear" w:color="auto" w:fill="F2F2F2" w:themeFill="background1" w:themeFillShade="F2"/>
          </w:tcPr>
          <w:p w14:paraId="352C854D" w14:textId="77777777" w:rsidR="007C54C0" w:rsidRDefault="007C54C0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91" w:type="pct"/>
            <w:shd w:val="clear" w:color="auto" w:fill="F2F2F2" w:themeFill="background1" w:themeFillShade="F2"/>
          </w:tcPr>
          <w:p w14:paraId="0802B1AB" w14:textId="77777777" w:rsidR="007C54C0" w:rsidRDefault="007C54C0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6A66B47D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01270CEC" w14:textId="77777777" w:rsidR="007C54C0" w:rsidRDefault="007C54C0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52276C03" w14:textId="77777777" w:rsidR="007C54C0" w:rsidRDefault="007C54C0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3" w:type="pct"/>
            <w:shd w:val="clear" w:color="auto" w:fill="F2F2F2" w:themeFill="background1" w:themeFillShade="F2"/>
          </w:tcPr>
          <w:p w14:paraId="4D67845C" w14:textId="77777777" w:rsidR="007C54C0" w:rsidRPr="00082F29" w:rsidRDefault="007C54C0" w:rsidP="003241B5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7C54C0" w14:paraId="72AA49AB" w14:textId="77777777" w:rsidTr="003241B5">
        <w:trPr>
          <w:trHeight w:val="75"/>
        </w:trPr>
        <w:tc>
          <w:tcPr>
            <w:tcW w:w="1079" w:type="pct"/>
          </w:tcPr>
          <w:p w14:paraId="16B956A0" w14:textId="77777777" w:rsidR="007C54C0" w:rsidRPr="00525090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091" w:type="pct"/>
          </w:tcPr>
          <w:p w14:paraId="5F3D0526" w14:textId="77777777" w:rsidR="007C54C0" w:rsidRPr="002B2461" w:rsidRDefault="007C54C0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644" w:type="pct"/>
          </w:tcPr>
          <w:p w14:paraId="42FB7884" w14:textId="77777777" w:rsidR="007C54C0" w:rsidRPr="00470F05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44B4781" w14:textId="77777777" w:rsidR="007C54C0" w:rsidRPr="00470F05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T(1-14)</w:t>
            </w:r>
          </w:p>
        </w:tc>
        <w:tc>
          <w:tcPr>
            <w:tcW w:w="579" w:type="pct"/>
          </w:tcPr>
          <w:p w14:paraId="1702FAC1" w14:textId="77777777" w:rsidR="007C54C0" w:rsidRPr="00470F05" w:rsidRDefault="007C54C0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685A7E40" w14:textId="77777777" w:rsidR="007C54C0" w:rsidRPr="00082F29" w:rsidRDefault="007C54C0" w:rsidP="003241B5">
            <w:pPr>
              <w:spacing w:after="0"/>
            </w:pPr>
            <w:r w:rsidRPr="00082F29">
              <w:t xml:space="preserve">Обязательно должно быть заполнено хотя бы одно из полей: </w:t>
            </w:r>
            <w:r w:rsidRPr="00082F29">
              <w:rPr>
                <w:lang w:val="en-US"/>
              </w:rPr>
              <w:t>gtin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internalBuyerCode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internalSupplierCode</w:t>
            </w:r>
            <w:r w:rsidRPr="00082F29">
              <w:t>.</w:t>
            </w:r>
          </w:p>
        </w:tc>
      </w:tr>
      <w:tr w:rsidR="007C54C0" w14:paraId="3A96504C" w14:textId="77777777" w:rsidTr="003241B5">
        <w:trPr>
          <w:trHeight w:val="238"/>
        </w:trPr>
        <w:tc>
          <w:tcPr>
            <w:tcW w:w="1079" w:type="pct"/>
          </w:tcPr>
          <w:p w14:paraId="09D91EF5" w14:textId="77777777" w:rsidR="007C54C0" w:rsidRPr="008035A8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1091" w:type="pct"/>
          </w:tcPr>
          <w:p w14:paraId="69855DD1" w14:textId="77777777" w:rsidR="007C54C0" w:rsidRDefault="007C54C0" w:rsidP="003241B5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644" w:type="pct"/>
          </w:tcPr>
          <w:p w14:paraId="3C6CF956" w14:textId="77777777" w:rsidR="007C54C0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BA62CFD" w14:textId="77777777" w:rsidR="007C54C0" w:rsidRPr="00881AA0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7118AA18" w14:textId="77777777" w:rsidR="007C54C0" w:rsidRPr="00C73FBB" w:rsidRDefault="007C54C0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5A423FCC" w14:textId="77777777" w:rsidR="007C54C0" w:rsidRPr="00082F29" w:rsidRDefault="007C54C0" w:rsidP="003241B5">
            <w:pPr>
              <w:spacing w:after="0"/>
            </w:pPr>
            <w:r w:rsidRPr="00082F29">
              <w:t xml:space="preserve">Обязательно должно быть заполнено хотя бы одно из полей: </w:t>
            </w:r>
            <w:r w:rsidRPr="00082F29">
              <w:rPr>
                <w:lang w:val="en-US"/>
              </w:rPr>
              <w:t>gtin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internalBuyerCode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internalSupplierCode</w:t>
            </w:r>
            <w:r w:rsidRPr="00082F29">
              <w:t>.</w:t>
            </w:r>
          </w:p>
        </w:tc>
      </w:tr>
      <w:tr w:rsidR="007C54C0" w14:paraId="363BCD08" w14:textId="77777777" w:rsidTr="003241B5">
        <w:trPr>
          <w:trHeight w:val="538"/>
        </w:trPr>
        <w:tc>
          <w:tcPr>
            <w:tcW w:w="1079" w:type="pct"/>
          </w:tcPr>
          <w:p w14:paraId="33934F9F" w14:textId="77777777" w:rsidR="007C54C0" w:rsidRPr="008035A8" w:rsidRDefault="007C54C0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1091" w:type="pct"/>
          </w:tcPr>
          <w:p w14:paraId="356262B3" w14:textId="77777777" w:rsidR="007C54C0" w:rsidRPr="0001391F" w:rsidRDefault="007C54C0" w:rsidP="003241B5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644" w:type="pct"/>
          </w:tcPr>
          <w:p w14:paraId="1A714200" w14:textId="77777777" w:rsidR="007C54C0" w:rsidRDefault="007C54C0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5FDACBB" w14:textId="77777777" w:rsidR="007C54C0" w:rsidRPr="00881AA0" w:rsidRDefault="007C54C0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6FD83448" w14:textId="77777777" w:rsidR="007C54C0" w:rsidRPr="00C73FBB" w:rsidRDefault="007C54C0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3" w:type="pct"/>
          </w:tcPr>
          <w:p w14:paraId="545AB0C1" w14:textId="77777777" w:rsidR="007C54C0" w:rsidRPr="00082F29" w:rsidRDefault="007C54C0" w:rsidP="003241B5">
            <w:pPr>
              <w:spacing w:after="0"/>
            </w:pPr>
            <w:r w:rsidRPr="00082F29">
              <w:t xml:space="preserve">Обязательно должно быть заполнено хотя бы одно из полей: </w:t>
            </w:r>
            <w:r w:rsidRPr="00082F29">
              <w:rPr>
                <w:lang w:val="en-US"/>
              </w:rPr>
              <w:t>gtin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internalBuyerCode</w:t>
            </w:r>
            <w:r w:rsidRPr="00082F29">
              <w:t xml:space="preserve">, </w:t>
            </w:r>
            <w:r w:rsidRPr="00082F29">
              <w:rPr>
                <w:lang w:val="en-US"/>
              </w:rPr>
              <w:t>internalSupplierCode</w:t>
            </w:r>
            <w:r w:rsidRPr="00082F29">
              <w:t>.</w:t>
            </w:r>
          </w:p>
        </w:tc>
      </w:tr>
      <w:tr w:rsidR="007C54C0" w14:paraId="7A4946B3" w14:textId="77777777" w:rsidTr="003241B5">
        <w:tc>
          <w:tcPr>
            <w:tcW w:w="1079" w:type="pct"/>
          </w:tcPr>
          <w:p w14:paraId="2F357B7B" w14:textId="77777777" w:rsidR="007C54C0" w:rsidRPr="00C36990" w:rsidRDefault="007C54C0" w:rsidP="003241B5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1091" w:type="pct"/>
          </w:tcPr>
          <w:p w14:paraId="31CEF3C7" w14:textId="77777777" w:rsidR="007C54C0" w:rsidRDefault="007C54C0" w:rsidP="003241B5">
            <w:pPr>
              <w:spacing w:after="0"/>
            </w:pPr>
            <w:r>
              <w:t>Признак возвратной тары.</w:t>
            </w:r>
          </w:p>
          <w:p w14:paraId="6B6AE7D1" w14:textId="77777777" w:rsidR="007C54C0" w:rsidRPr="00C36990" w:rsidRDefault="007C54C0" w:rsidP="003241B5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644" w:type="pct"/>
          </w:tcPr>
          <w:p w14:paraId="7F4C248C" w14:textId="77777777" w:rsidR="007C54C0" w:rsidRDefault="007C54C0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7231728" w14:textId="77777777" w:rsidR="007C54C0" w:rsidRPr="004323CB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579" w:type="pct"/>
          </w:tcPr>
          <w:p w14:paraId="083C1C99" w14:textId="77777777" w:rsidR="007C54C0" w:rsidRPr="00C73FBB" w:rsidRDefault="007C54C0" w:rsidP="003241B5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0521BC81" w14:textId="77777777" w:rsidR="007C54C0" w:rsidRPr="00082F29" w:rsidRDefault="007C54C0" w:rsidP="003241B5">
            <w:pPr>
              <w:spacing w:after="0"/>
            </w:pPr>
            <w:r w:rsidRPr="00082F29">
              <w:t xml:space="preserve">Код из справочника </w:t>
            </w:r>
            <w:hyperlink w:anchor="_TypeOfUnit" w:history="1">
              <w:r w:rsidRPr="00082F29">
                <w:rPr>
                  <w:rStyle w:val="aff5"/>
                </w:rPr>
                <w:t>TypeOfUnit</w:t>
              </w:r>
            </w:hyperlink>
          </w:p>
        </w:tc>
      </w:tr>
      <w:tr w:rsidR="007C54C0" w14:paraId="4056018A" w14:textId="77777777" w:rsidTr="003241B5">
        <w:trPr>
          <w:trHeight w:val="288"/>
        </w:trPr>
        <w:tc>
          <w:tcPr>
            <w:tcW w:w="1079" w:type="pct"/>
          </w:tcPr>
          <w:p w14:paraId="682A36D0" w14:textId="77777777" w:rsidR="007C54C0" w:rsidRDefault="007C54C0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91" w:type="pct"/>
          </w:tcPr>
          <w:p w14:paraId="3685B815" w14:textId="77777777" w:rsidR="007C54C0" w:rsidRDefault="007C54C0" w:rsidP="003241B5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644" w:type="pct"/>
          </w:tcPr>
          <w:p w14:paraId="42F3D465" w14:textId="77777777" w:rsidR="007C54C0" w:rsidRDefault="007C54C0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F280D92" w14:textId="77777777" w:rsidR="007C54C0" w:rsidRPr="004323CB" w:rsidRDefault="007C54C0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579" w:type="pct"/>
          </w:tcPr>
          <w:p w14:paraId="5E9D5C93" w14:textId="77777777" w:rsidR="007C54C0" w:rsidRPr="00C73FBB" w:rsidRDefault="007C54C0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5F558A1" w14:textId="77777777" w:rsidR="007C54C0" w:rsidRPr="00082F29" w:rsidRDefault="007C54C0" w:rsidP="003241B5">
            <w:pPr>
              <w:spacing w:after="0"/>
            </w:pPr>
          </w:p>
        </w:tc>
      </w:tr>
      <w:tr w:rsidR="00DF3155" w:rsidRPr="00DF3155" w14:paraId="4A3319B0" w14:textId="77777777" w:rsidTr="003241B5">
        <w:tc>
          <w:tcPr>
            <w:tcW w:w="1079" w:type="pct"/>
          </w:tcPr>
          <w:p w14:paraId="3E85D7EF" w14:textId="77777777" w:rsidR="00DF3155" w:rsidRPr="00DF3155" w:rsidRDefault="00DF3155" w:rsidP="003241B5">
            <w:pPr>
              <w:spacing w:after="0"/>
              <w:rPr>
                <w:lang w:val="en-US"/>
              </w:rPr>
            </w:pPr>
            <w:r w:rsidRPr="00DF3155">
              <w:rPr>
                <w:lang w:val="en-US"/>
              </w:rPr>
              <w:t>comment</w:t>
            </w:r>
          </w:p>
        </w:tc>
        <w:tc>
          <w:tcPr>
            <w:tcW w:w="1091" w:type="pct"/>
          </w:tcPr>
          <w:p w14:paraId="2FB9CCA2" w14:textId="77777777" w:rsidR="00DF3155" w:rsidRPr="00DF3155" w:rsidRDefault="00DF3155" w:rsidP="003241B5">
            <w:pPr>
              <w:spacing w:after="0"/>
            </w:pPr>
            <w:r w:rsidRPr="00DF3155">
              <w:t>Текстовый комментарий к товарной позиции</w:t>
            </w:r>
          </w:p>
        </w:tc>
        <w:tc>
          <w:tcPr>
            <w:tcW w:w="644" w:type="pct"/>
          </w:tcPr>
          <w:p w14:paraId="05EC3068" w14:textId="77777777" w:rsidR="00DF3155" w:rsidRPr="00DF3155" w:rsidRDefault="00DF3155" w:rsidP="003241B5">
            <w:pPr>
              <w:spacing w:after="0"/>
              <w:jc w:val="center"/>
            </w:pPr>
            <w:r w:rsidRPr="00DF3155">
              <w:t>П</w:t>
            </w:r>
          </w:p>
        </w:tc>
        <w:tc>
          <w:tcPr>
            <w:tcW w:w="514" w:type="pct"/>
          </w:tcPr>
          <w:p w14:paraId="5109B92E" w14:textId="77777777" w:rsidR="00DF3155" w:rsidRPr="00DF3155" w:rsidRDefault="00DF3155" w:rsidP="003241B5">
            <w:pPr>
              <w:spacing w:after="0"/>
              <w:jc w:val="center"/>
            </w:pPr>
            <w:r w:rsidRPr="00DF3155">
              <w:t>Т(1-2560)</w:t>
            </w:r>
          </w:p>
        </w:tc>
        <w:tc>
          <w:tcPr>
            <w:tcW w:w="579" w:type="pct"/>
          </w:tcPr>
          <w:p w14:paraId="7D120AC6" w14:textId="77777777" w:rsidR="00DF3155" w:rsidRPr="00DF3155" w:rsidRDefault="00DF3155" w:rsidP="003241B5">
            <w:pPr>
              <w:spacing w:after="0"/>
              <w:jc w:val="center"/>
            </w:pPr>
            <w:r w:rsidRPr="00DF3155">
              <w:t>Н</w:t>
            </w:r>
          </w:p>
        </w:tc>
        <w:tc>
          <w:tcPr>
            <w:tcW w:w="1093" w:type="pct"/>
          </w:tcPr>
          <w:p w14:paraId="383451CE" w14:textId="77777777" w:rsidR="00DF3155" w:rsidRPr="00DF3155" w:rsidRDefault="00DF3155" w:rsidP="003241B5">
            <w:pPr>
              <w:spacing w:after="0"/>
            </w:pPr>
          </w:p>
        </w:tc>
      </w:tr>
      <w:tr w:rsidR="00DF3155" w:rsidRPr="00A40980" w14:paraId="1214CE93" w14:textId="77777777" w:rsidTr="003241B5">
        <w:tc>
          <w:tcPr>
            <w:tcW w:w="1079" w:type="pct"/>
          </w:tcPr>
          <w:p w14:paraId="256D4437" w14:textId="77777777" w:rsidR="00DF3155" w:rsidRDefault="00DF31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despatchedQuantity</w:t>
            </w:r>
          </w:p>
        </w:tc>
        <w:tc>
          <w:tcPr>
            <w:tcW w:w="1091" w:type="pct"/>
          </w:tcPr>
          <w:p w14:paraId="6BDEAC33" w14:textId="77777777" w:rsidR="00DF3155" w:rsidRDefault="00DF3155" w:rsidP="003241B5">
            <w:pPr>
              <w:spacing w:after="0"/>
            </w:pPr>
            <w:r>
              <w:t xml:space="preserve">Отгруженное </w:t>
            </w:r>
            <w:r>
              <w:lastRenderedPageBreak/>
              <w:t>количество</w:t>
            </w:r>
          </w:p>
          <w:p w14:paraId="5880FF89" w14:textId="77777777" w:rsidR="00DF3155" w:rsidRPr="00E10C8E" w:rsidRDefault="00DF3155" w:rsidP="003241B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44" w:type="pct"/>
          </w:tcPr>
          <w:p w14:paraId="67D810E5" w14:textId="77777777" w:rsidR="00DF3155" w:rsidRDefault="00DF3155" w:rsidP="003241B5">
            <w:pPr>
              <w:spacing w:after="0"/>
              <w:jc w:val="center"/>
            </w:pPr>
            <w:r>
              <w:lastRenderedPageBreak/>
              <w:t>ПА</w:t>
            </w:r>
          </w:p>
        </w:tc>
        <w:tc>
          <w:tcPr>
            <w:tcW w:w="514" w:type="pct"/>
          </w:tcPr>
          <w:p w14:paraId="670D1122" w14:textId="77777777" w:rsidR="00DF3155" w:rsidRPr="00D91D41" w:rsidRDefault="00DF31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579" w:type="pct"/>
          </w:tcPr>
          <w:p w14:paraId="7B572D6C" w14:textId="77777777" w:rsidR="00DF3155" w:rsidRPr="00C73FBB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A7693E6" w14:textId="77777777" w:rsidR="00DF3155" w:rsidRPr="00082F29" w:rsidRDefault="00DF3155" w:rsidP="003241B5">
            <w:pPr>
              <w:spacing w:after="0"/>
            </w:pPr>
            <w:r w:rsidRPr="00082F29">
              <w:t xml:space="preserve">Описание элемента </w:t>
            </w:r>
            <w:r w:rsidRPr="00082F29">
              <w:lastRenderedPageBreak/>
              <w:t xml:space="preserve">представлено в таблице </w:t>
            </w:r>
            <w:hyperlink w:anchor="_Quantity_3" w:history="1">
              <w:r w:rsidRPr="00082F29">
                <w:rPr>
                  <w:rStyle w:val="aff5"/>
                </w:rPr>
                <w:t>Quantity</w:t>
              </w:r>
            </w:hyperlink>
          </w:p>
        </w:tc>
      </w:tr>
      <w:tr w:rsidR="00DF3155" w:rsidRPr="00A40980" w14:paraId="642A69EE" w14:textId="77777777" w:rsidTr="003241B5">
        <w:tc>
          <w:tcPr>
            <w:tcW w:w="1079" w:type="pct"/>
          </w:tcPr>
          <w:p w14:paraId="4345A615" w14:textId="77777777" w:rsidR="00DF3155" w:rsidRPr="00676FEB" w:rsidRDefault="00DF3155" w:rsidP="003241B5">
            <w:pPr>
              <w:spacing w:after="0"/>
            </w:pPr>
            <w:r>
              <w:lastRenderedPageBreak/>
              <w:t>onePlaceQuantity</w:t>
            </w:r>
          </w:p>
        </w:tc>
        <w:tc>
          <w:tcPr>
            <w:tcW w:w="1091" w:type="pct"/>
          </w:tcPr>
          <w:p w14:paraId="620154CF" w14:textId="77777777" w:rsidR="00DF3155" w:rsidRPr="00676FEB" w:rsidRDefault="00DF3155" w:rsidP="003241B5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644" w:type="pct"/>
          </w:tcPr>
          <w:p w14:paraId="681F7997" w14:textId="77777777" w:rsidR="00DF3155" w:rsidRDefault="00DF3155" w:rsidP="003241B5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4" w:type="pct"/>
          </w:tcPr>
          <w:p w14:paraId="1A888161" w14:textId="77777777" w:rsidR="00DF3155" w:rsidRDefault="00DF3155" w:rsidP="003241B5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579" w:type="pct"/>
          </w:tcPr>
          <w:p w14:paraId="01D832D2" w14:textId="77777777" w:rsidR="00DF3155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E2247D4" w14:textId="77777777" w:rsidR="00DF3155" w:rsidRPr="00082F29" w:rsidRDefault="00DF3155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Quantity_3" w:history="1">
              <w:r w:rsidRPr="00082F29">
                <w:rPr>
                  <w:rStyle w:val="aff5"/>
                </w:rPr>
                <w:t>Quantity</w:t>
              </w:r>
            </w:hyperlink>
          </w:p>
        </w:tc>
      </w:tr>
      <w:tr w:rsidR="00DF3155" w:rsidRPr="00A40980" w14:paraId="24546459" w14:textId="77777777" w:rsidTr="003241B5">
        <w:tc>
          <w:tcPr>
            <w:tcW w:w="1079" w:type="pct"/>
          </w:tcPr>
          <w:p w14:paraId="4A2EBF1B" w14:textId="77777777" w:rsidR="00DF3155" w:rsidRPr="005E1795" w:rsidRDefault="00DF3155" w:rsidP="003241B5">
            <w:pPr>
              <w:spacing w:after="0"/>
            </w:pPr>
            <w:r>
              <w:rPr>
                <w:lang w:val="en-US"/>
              </w:rPr>
              <w:t>netPrice</w:t>
            </w:r>
          </w:p>
        </w:tc>
        <w:tc>
          <w:tcPr>
            <w:tcW w:w="1091" w:type="pct"/>
          </w:tcPr>
          <w:p w14:paraId="7E663B02" w14:textId="77777777" w:rsidR="00DF3155" w:rsidRDefault="00DF3155" w:rsidP="003241B5">
            <w:pPr>
              <w:spacing w:after="0"/>
            </w:pPr>
            <w:r>
              <w:t>Цена за единицу без НДС</w:t>
            </w:r>
          </w:p>
          <w:p w14:paraId="32F2B184" w14:textId="77777777" w:rsidR="00DF3155" w:rsidRPr="00E10C8E" w:rsidRDefault="00DF3155" w:rsidP="003241B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44" w:type="pct"/>
          </w:tcPr>
          <w:p w14:paraId="2390DD1C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77F51F1" w14:textId="77777777" w:rsidR="00DF3155" w:rsidRPr="005E1795" w:rsidRDefault="00DF31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579" w:type="pct"/>
          </w:tcPr>
          <w:p w14:paraId="3A774B11" w14:textId="77777777" w:rsidR="00DF3155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0D878DB7" w14:textId="77777777" w:rsidR="00DF3155" w:rsidRPr="00082F29" w:rsidRDefault="00DF3155" w:rsidP="003241B5">
            <w:pPr>
              <w:spacing w:after="0"/>
            </w:pPr>
          </w:p>
        </w:tc>
      </w:tr>
      <w:tr w:rsidR="00DF3155" w:rsidRPr="00A40980" w14:paraId="251DC0D1" w14:textId="77777777" w:rsidTr="003241B5">
        <w:tc>
          <w:tcPr>
            <w:tcW w:w="1079" w:type="pct"/>
          </w:tcPr>
          <w:p w14:paraId="549A6D04" w14:textId="77777777" w:rsidR="00DF3155" w:rsidRPr="00327E63" w:rsidRDefault="00DF3155" w:rsidP="003241B5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1091" w:type="pct"/>
          </w:tcPr>
          <w:p w14:paraId="4355259E" w14:textId="77777777" w:rsidR="00DF3155" w:rsidRPr="00A50018" w:rsidRDefault="00DF3155" w:rsidP="003241B5">
            <w:pPr>
              <w:spacing w:after="0"/>
            </w:pPr>
            <w:r>
              <w:t>Цена за единицу с НДС</w:t>
            </w:r>
          </w:p>
        </w:tc>
        <w:tc>
          <w:tcPr>
            <w:tcW w:w="644" w:type="pct"/>
          </w:tcPr>
          <w:p w14:paraId="3490FF35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99B61CE" w14:textId="77777777" w:rsidR="00DF3155" w:rsidRPr="00D91D41" w:rsidRDefault="00DF31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9" w:type="pct"/>
          </w:tcPr>
          <w:p w14:paraId="1903F59A" w14:textId="77777777" w:rsidR="00DF3155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47F1DFA6" w14:textId="77777777" w:rsidR="00DF3155" w:rsidRPr="00082F29" w:rsidRDefault="00DF3155" w:rsidP="003241B5">
            <w:pPr>
              <w:spacing w:after="0"/>
            </w:pPr>
          </w:p>
        </w:tc>
      </w:tr>
      <w:tr w:rsidR="00DF3155" w:rsidRPr="00A40980" w14:paraId="3A1BA43F" w14:textId="77777777" w:rsidTr="003241B5">
        <w:tc>
          <w:tcPr>
            <w:tcW w:w="1079" w:type="pct"/>
          </w:tcPr>
          <w:p w14:paraId="017ADFC8" w14:textId="77777777" w:rsidR="00DF3155" w:rsidRPr="005E1795" w:rsidRDefault="00DF3155" w:rsidP="003241B5">
            <w:pPr>
              <w:spacing w:after="0"/>
            </w:pPr>
            <w:r>
              <w:rPr>
                <w:lang w:val="en-US"/>
              </w:rPr>
              <w:t>netAmount</w:t>
            </w:r>
          </w:p>
        </w:tc>
        <w:tc>
          <w:tcPr>
            <w:tcW w:w="1091" w:type="pct"/>
          </w:tcPr>
          <w:p w14:paraId="61E7A491" w14:textId="77777777" w:rsidR="00DF3155" w:rsidRDefault="00DF3155" w:rsidP="003241B5">
            <w:pPr>
              <w:spacing w:after="0"/>
            </w:pPr>
            <w:r>
              <w:t>Сумма по всей позиции без НДС</w:t>
            </w:r>
          </w:p>
          <w:p w14:paraId="0EA12F43" w14:textId="77777777" w:rsidR="00DF3155" w:rsidRDefault="00DF3155" w:rsidP="003241B5">
            <w:pPr>
              <w:spacing w:after="0"/>
            </w:pPr>
          </w:p>
        </w:tc>
        <w:tc>
          <w:tcPr>
            <w:tcW w:w="644" w:type="pct"/>
          </w:tcPr>
          <w:p w14:paraId="589EE173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23BD6E3" w14:textId="77777777" w:rsidR="00DF3155" w:rsidRDefault="00DF31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579" w:type="pct"/>
          </w:tcPr>
          <w:p w14:paraId="2CAFA1B3" w14:textId="77777777" w:rsidR="00DF3155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68DB24B2" w14:textId="77777777" w:rsidR="00DF3155" w:rsidRPr="00082F29" w:rsidRDefault="00DF3155" w:rsidP="003241B5">
            <w:pPr>
              <w:spacing w:after="0"/>
            </w:pPr>
          </w:p>
        </w:tc>
      </w:tr>
      <w:tr w:rsidR="00DF3155" w:rsidRPr="00A40980" w14:paraId="2A577911" w14:textId="77777777" w:rsidTr="003241B5">
        <w:tc>
          <w:tcPr>
            <w:tcW w:w="1079" w:type="pct"/>
          </w:tcPr>
          <w:p w14:paraId="5178C7B9" w14:textId="77777777" w:rsidR="00DF3155" w:rsidRPr="00A36118" w:rsidRDefault="00DF31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1091" w:type="pct"/>
          </w:tcPr>
          <w:p w14:paraId="2192DEF3" w14:textId="77777777" w:rsidR="00DF3155" w:rsidRDefault="00DF3155" w:rsidP="003241B5">
            <w:pPr>
              <w:spacing w:after="0"/>
            </w:pPr>
            <w:r>
              <w:t>Ставка НДС</w:t>
            </w:r>
          </w:p>
        </w:tc>
        <w:tc>
          <w:tcPr>
            <w:tcW w:w="644" w:type="pct"/>
          </w:tcPr>
          <w:p w14:paraId="1A7FC27B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254B6FC" w14:textId="77777777" w:rsidR="00DF3155" w:rsidRDefault="00DF3155" w:rsidP="003241B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9" w:type="pct"/>
          </w:tcPr>
          <w:p w14:paraId="76FCB444" w14:textId="77777777" w:rsidR="00DF3155" w:rsidRPr="0061670E" w:rsidRDefault="00DF3155" w:rsidP="003241B5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3" w:type="pct"/>
          </w:tcPr>
          <w:p w14:paraId="579C82EC" w14:textId="77777777" w:rsidR="00DF3155" w:rsidRPr="00082F29" w:rsidRDefault="00DF3155" w:rsidP="003241B5">
            <w:pPr>
              <w:spacing w:after="0"/>
              <w:rPr>
                <w:highlight w:val="yellow"/>
              </w:rPr>
            </w:pPr>
            <w:r w:rsidRPr="00082F29">
              <w:t xml:space="preserve">Код из справочника </w:t>
            </w:r>
            <w:hyperlink w:anchor="_VATRateCodeList_1" w:history="1">
              <w:r w:rsidRPr="00082F29">
                <w:rPr>
                  <w:rStyle w:val="aff5"/>
                </w:rPr>
                <w:t>VATRateCodeList</w:t>
              </w:r>
            </w:hyperlink>
          </w:p>
        </w:tc>
      </w:tr>
      <w:tr w:rsidR="00DF3155" w:rsidRPr="00A40980" w14:paraId="6CA85790" w14:textId="77777777" w:rsidTr="003241B5">
        <w:tc>
          <w:tcPr>
            <w:tcW w:w="1079" w:type="pct"/>
          </w:tcPr>
          <w:p w14:paraId="78CC5923" w14:textId="77777777" w:rsidR="00DF3155" w:rsidRPr="00006B96" w:rsidRDefault="00DF3155" w:rsidP="003241B5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1091" w:type="pct"/>
          </w:tcPr>
          <w:p w14:paraId="52849D5B" w14:textId="77777777" w:rsidR="00DF3155" w:rsidRDefault="00DF3155" w:rsidP="003241B5">
            <w:pPr>
              <w:spacing w:after="0"/>
            </w:pPr>
            <w:r>
              <w:t>Сумма НДС</w:t>
            </w:r>
          </w:p>
          <w:p w14:paraId="44959FD3" w14:textId="77777777" w:rsidR="00DF3155" w:rsidRPr="003B364E" w:rsidRDefault="00DF3155" w:rsidP="003241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644" w:type="pct"/>
          </w:tcPr>
          <w:p w14:paraId="3B212D7B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2DA9AA2" w14:textId="77777777" w:rsidR="00DF3155" w:rsidRPr="00006B96" w:rsidRDefault="00DF31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579" w:type="pct"/>
          </w:tcPr>
          <w:p w14:paraId="176AEF41" w14:textId="77777777" w:rsidR="00DF3155" w:rsidRPr="00F26033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7C693F25" w14:textId="77777777" w:rsidR="00DF3155" w:rsidRPr="00082F29" w:rsidRDefault="00DF3155" w:rsidP="003241B5">
            <w:pPr>
              <w:spacing w:after="0"/>
              <w:rPr>
                <w:highlight w:val="yellow"/>
              </w:rPr>
            </w:pPr>
          </w:p>
        </w:tc>
      </w:tr>
      <w:tr w:rsidR="00DF3155" w:rsidRPr="00A40980" w14:paraId="604B8C93" w14:textId="77777777" w:rsidTr="003241B5">
        <w:tc>
          <w:tcPr>
            <w:tcW w:w="1079" w:type="pct"/>
          </w:tcPr>
          <w:p w14:paraId="11342986" w14:textId="77777777" w:rsidR="00DF3155" w:rsidRPr="00F26033" w:rsidRDefault="00DF3155" w:rsidP="003241B5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1091" w:type="pct"/>
          </w:tcPr>
          <w:p w14:paraId="1929B70C" w14:textId="77777777" w:rsidR="00DF3155" w:rsidRPr="00A36118" w:rsidRDefault="00DF3155" w:rsidP="003241B5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644" w:type="pct"/>
          </w:tcPr>
          <w:p w14:paraId="70601821" w14:textId="77777777" w:rsidR="00DF3155" w:rsidRDefault="00DF31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18AA2D9" w14:textId="77777777" w:rsidR="00DF3155" w:rsidRPr="00F26033" w:rsidRDefault="00DF31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579" w:type="pct"/>
          </w:tcPr>
          <w:p w14:paraId="2E963839" w14:textId="77777777" w:rsidR="00DF3155" w:rsidRDefault="00DF31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1093" w:type="pct"/>
          </w:tcPr>
          <w:p w14:paraId="53F7B0EE" w14:textId="77777777" w:rsidR="00DF3155" w:rsidRPr="00082F29" w:rsidRDefault="00DF3155" w:rsidP="003241B5">
            <w:pPr>
              <w:spacing w:after="0"/>
              <w:rPr>
                <w:highlight w:val="yellow"/>
              </w:rPr>
            </w:pPr>
          </w:p>
        </w:tc>
      </w:tr>
    </w:tbl>
    <w:p w14:paraId="4D5CD5BE" w14:textId="77777777" w:rsidR="007C54C0" w:rsidRPr="007C54C0" w:rsidRDefault="007C54C0" w:rsidP="007C54C0"/>
    <w:p w14:paraId="7D80BAE7" w14:textId="77777777" w:rsidR="00A42355" w:rsidRDefault="00A42355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4E8F2ACD" w14:textId="181C0FAE" w:rsidR="00A42355" w:rsidRPr="00A42355" w:rsidRDefault="00A42355" w:rsidP="00A42355">
      <w:pPr>
        <w:pStyle w:val="3"/>
        <w:rPr>
          <w:sz w:val="20"/>
          <w:szCs w:val="20"/>
        </w:rPr>
      </w:pPr>
      <w:proofErr w:type="gramStart"/>
      <w:r>
        <w:rPr>
          <w:lang w:val="en-US"/>
        </w:rPr>
        <w:lastRenderedPageBreak/>
        <w:t>Return</w:t>
      </w:r>
      <w:r w:rsidRPr="00A42355">
        <w:rPr>
          <w:lang w:val="en-US"/>
        </w:rPr>
        <w:t>ReceivingAdvice</w:t>
      </w:r>
      <w:r>
        <w:t>(</w:t>
      </w:r>
      <w:proofErr w:type="gramEnd"/>
      <w:r>
        <w:t>Уведомление о приемке возвращаемого товара</w:t>
      </w:r>
      <w:r w:rsidR="008327A1" w:rsidRPr="008327A1">
        <w:t xml:space="preserve"> - </w:t>
      </w:r>
      <w:r w:rsidR="008327A1">
        <w:rPr>
          <w:lang w:val="en-US"/>
        </w:rPr>
        <w:t>RETREC</w:t>
      </w:r>
      <w:r>
        <w:t>)</w:t>
      </w:r>
    </w:p>
    <w:tbl>
      <w:tblPr>
        <w:tblStyle w:val="a5"/>
        <w:tblW w:w="11023" w:type="dxa"/>
        <w:tblLayout w:type="fixed"/>
        <w:tblLook w:val="04A0" w:firstRow="1" w:lastRow="0" w:firstColumn="1" w:lastColumn="0" w:noHBand="0" w:noVBand="1"/>
      </w:tblPr>
      <w:tblGrid>
        <w:gridCol w:w="2514"/>
        <w:gridCol w:w="2272"/>
        <w:gridCol w:w="1418"/>
        <w:gridCol w:w="1134"/>
        <w:gridCol w:w="1275"/>
        <w:gridCol w:w="2410"/>
      </w:tblGrid>
      <w:tr w:rsidR="00A42355" w14:paraId="30AFBB69" w14:textId="77777777" w:rsidTr="003241B5">
        <w:tc>
          <w:tcPr>
            <w:tcW w:w="2514" w:type="dxa"/>
            <w:shd w:val="clear" w:color="auto" w:fill="F2F2F2" w:themeFill="background1" w:themeFillShade="F2"/>
          </w:tcPr>
          <w:p w14:paraId="6569D01D" w14:textId="77777777" w:rsidR="00A42355" w:rsidRDefault="00A42355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14:paraId="2761D9FA" w14:textId="77777777" w:rsidR="00A42355" w:rsidRDefault="00A42355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FF425CE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45B55D0" w14:textId="77777777" w:rsidR="00A42355" w:rsidRDefault="00A42355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EF7B759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041A04F" w14:textId="77777777" w:rsidR="00A42355" w:rsidRPr="00082F29" w:rsidRDefault="00A42355" w:rsidP="003241B5">
            <w:pPr>
              <w:spacing w:after="0" w:line="276" w:lineRule="auto"/>
              <w:jc w:val="center"/>
            </w:pPr>
            <w:r w:rsidRPr="00082F29">
              <w:t>Примечание</w:t>
            </w:r>
          </w:p>
        </w:tc>
      </w:tr>
      <w:tr w:rsidR="00A42355" w14:paraId="6F17E574" w14:textId="77777777" w:rsidTr="003241B5">
        <w:trPr>
          <w:trHeight w:val="463"/>
        </w:trPr>
        <w:tc>
          <w:tcPr>
            <w:tcW w:w="2514" w:type="dxa"/>
          </w:tcPr>
          <w:p w14:paraId="60B57446" w14:textId="77777777" w:rsidR="00A42355" w:rsidRPr="00165FB9" w:rsidRDefault="00A42355" w:rsidP="003241B5">
            <w:pPr>
              <w:spacing w:after="0" w:line="276" w:lineRule="auto"/>
            </w:pPr>
            <w:r>
              <w:rPr>
                <w:lang w:val="en-US"/>
              </w:rPr>
              <w:t>status</w:t>
            </w:r>
          </w:p>
        </w:tc>
        <w:tc>
          <w:tcPr>
            <w:tcW w:w="2272" w:type="dxa"/>
          </w:tcPr>
          <w:p w14:paraId="2C3A860F" w14:textId="77777777" w:rsidR="00A42355" w:rsidRDefault="00A42355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приемки</w:t>
            </w:r>
          </w:p>
          <w:p w14:paraId="5C35C51D" w14:textId="77777777" w:rsidR="00A42355" w:rsidRPr="00CF29FE" w:rsidRDefault="00A42355" w:rsidP="003241B5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15D7D74F" w14:textId="77777777" w:rsidR="00A42355" w:rsidRPr="009E55A5" w:rsidRDefault="00A42355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1418" w:type="dxa"/>
          </w:tcPr>
          <w:p w14:paraId="146BA926" w14:textId="77777777" w:rsidR="00A42355" w:rsidRPr="00470F05" w:rsidRDefault="00A42355" w:rsidP="003241B5">
            <w:pPr>
              <w:spacing w:after="0"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0144DA2B" w14:textId="77777777" w:rsidR="00A42355" w:rsidRPr="009C60B1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5" w:type="dxa"/>
          </w:tcPr>
          <w:p w14:paraId="49726269" w14:textId="77777777" w:rsidR="00A42355" w:rsidRPr="00C938C4" w:rsidRDefault="00A42355" w:rsidP="003241B5">
            <w:pPr>
              <w:spacing w:after="0" w:line="276" w:lineRule="auto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4436383A" w14:textId="77777777" w:rsidR="00A42355" w:rsidRPr="00082F29" w:rsidRDefault="00A42355" w:rsidP="003241B5">
            <w:pPr>
              <w:spacing w:after="0" w:line="276" w:lineRule="auto"/>
            </w:pPr>
            <w:r w:rsidRPr="00082F29">
              <w:t xml:space="preserve">Код из справочника </w:t>
            </w:r>
            <w:hyperlink w:anchor="_RecStatusCodeList" w:history="1">
              <w:r w:rsidRPr="00082F29">
                <w:rPr>
                  <w:rStyle w:val="aff5"/>
                </w:rPr>
                <w:t>RecStatusCodeList</w:t>
              </w:r>
            </w:hyperlink>
          </w:p>
        </w:tc>
      </w:tr>
      <w:tr w:rsidR="00A42355" w14:paraId="0807B707" w14:textId="77777777" w:rsidTr="003241B5">
        <w:trPr>
          <w:trHeight w:val="463"/>
        </w:trPr>
        <w:tc>
          <w:tcPr>
            <w:tcW w:w="2514" w:type="dxa"/>
          </w:tcPr>
          <w:p w14:paraId="02CA91EC" w14:textId="77777777" w:rsidR="00A42355" w:rsidRPr="007F114E" w:rsidRDefault="00A42355" w:rsidP="003241B5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272" w:type="dxa"/>
          </w:tcPr>
          <w:p w14:paraId="304CCB19" w14:textId="77777777" w:rsidR="00A42355" w:rsidRPr="00B20961" w:rsidRDefault="00A42355" w:rsidP="003241B5">
            <w:pPr>
              <w:spacing w:after="0"/>
            </w:pPr>
            <w:r>
              <w:t>Идентификатор заказа</w:t>
            </w:r>
          </w:p>
        </w:tc>
        <w:tc>
          <w:tcPr>
            <w:tcW w:w="1418" w:type="dxa"/>
          </w:tcPr>
          <w:p w14:paraId="0D18590D" w14:textId="77777777" w:rsidR="00A42355" w:rsidRDefault="00A42355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7A1CFF77" w14:textId="77777777" w:rsidR="00A42355" w:rsidRDefault="00A42355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45817DD4" w14:textId="77777777" w:rsidR="00A42355" w:rsidRDefault="00A42355" w:rsidP="003241B5">
            <w:pPr>
              <w:spacing w:after="0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13C502C3" w14:textId="77777777" w:rsidR="00A42355" w:rsidRPr="00082F29" w:rsidRDefault="00A42355" w:rsidP="003241B5">
            <w:pPr>
              <w:spacing w:after="0"/>
              <w:rPr>
                <w:lang w:val="en-US"/>
              </w:rPr>
            </w:pPr>
            <w:r w:rsidRPr="00082F29">
              <w:t xml:space="preserve">Описан в таблице </w:t>
            </w:r>
            <w:hyperlink w:anchor="_SelfEmployedInvoice" w:history="1">
              <w:r w:rsidRPr="00082F29">
                <w:rPr>
                  <w:rStyle w:val="aff5"/>
                  <w:lang w:val="en-US"/>
                </w:rPr>
                <w:t>OriginOrder</w:t>
              </w:r>
            </w:hyperlink>
          </w:p>
        </w:tc>
      </w:tr>
      <w:tr w:rsidR="00A42355" w14:paraId="630B72E7" w14:textId="77777777" w:rsidTr="003241B5">
        <w:trPr>
          <w:trHeight w:val="396"/>
        </w:trPr>
        <w:tc>
          <w:tcPr>
            <w:tcW w:w="2514" w:type="dxa"/>
          </w:tcPr>
          <w:p w14:paraId="2B054642" w14:textId="77777777" w:rsidR="00A42355" w:rsidRPr="007F114E" w:rsidRDefault="004F3A0D" w:rsidP="003241B5">
            <w:pPr>
              <w:spacing w:after="0"/>
              <w:rPr>
                <w:lang w:val="en-US"/>
              </w:rPr>
            </w:pPr>
            <w:r w:rsidRPr="004F3A0D">
              <w:rPr>
                <w:lang w:val="en-US"/>
              </w:rPr>
              <w:t>returnDespatchIdentificator</w:t>
            </w:r>
          </w:p>
        </w:tc>
        <w:tc>
          <w:tcPr>
            <w:tcW w:w="2272" w:type="dxa"/>
          </w:tcPr>
          <w:p w14:paraId="04652D18" w14:textId="77777777" w:rsidR="00A42355" w:rsidRPr="00B20961" w:rsidRDefault="00A42355" w:rsidP="003241B5">
            <w:pPr>
              <w:spacing w:after="0"/>
            </w:pPr>
            <w:r>
              <w:t>Идентификатор накладной</w:t>
            </w:r>
          </w:p>
        </w:tc>
        <w:tc>
          <w:tcPr>
            <w:tcW w:w="1418" w:type="dxa"/>
          </w:tcPr>
          <w:p w14:paraId="387FA066" w14:textId="77777777" w:rsidR="00A42355" w:rsidRDefault="00A42355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1339491E" w14:textId="77777777" w:rsidR="00A42355" w:rsidRDefault="00A42355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17B6B222" w14:textId="77777777" w:rsidR="00A42355" w:rsidRPr="00600298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6DC7899" w14:textId="77777777" w:rsidR="00A42355" w:rsidRPr="00082F29" w:rsidRDefault="00A42355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DocumentIdenfiticator_2" w:history="1">
              <w:r w:rsidRPr="00082F29">
                <w:rPr>
                  <w:rStyle w:val="aff5"/>
                </w:rPr>
                <w:t>DocumentIdenfiticator</w:t>
              </w:r>
            </w:hyperlink>
          </w:p>
        </w:tc>
      </w:tr>
      <w:tr w:rsidR="00A42355" w14:paraId="3A3CF546" w14:textId="77777777" w:rsidTr="003241B5">
        <w:trPr>
          <w:trHeight w:val="150"/>
        </w:trPr>
        <w:tc>
          <w:tcPr>
            <w:tcW w:w="2514" w:type="dxa"/>
          </w:tcPr>
          <w:p w14:paraId="4943E248" w14:textId="77777777" w:rsidR="00A42355" w:rsidRPr="00974A9D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272" w:type="dxa"/>
          </w:tcPr>
          <w:p w14:paraId="4C4CC03E" w14:textId="77777777" w:rsidR="00A42355" w:rsidRPr="00974A9D" w:rsidRDefault="00A42355" w:rsidP="003241B5">
            <w:pPr>
              <w:spacing w:after="0"/>
            </w:pPr>
            <w:r>
              <w:t>Продавец (поставщик)</w:t>
            </w:r>
          </w:p>
        </w:tc>
        <w:tc>
          <w:tcPr>
            <w:tcW w:w="1418" w:type="dxa"/>
          </w:tcPr>
          <w:p w14:paraId="3777ED6E" w14:textId="77777777" w:rsidR="00A42355" w:rsidRDefault="00A42355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0EDC65D0" w14:textId="77777777" w:rsidR="00A42355" w:rsidRDefault="00A42355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383A8FAA" w14:textId="77777777" w:rsidR="00A42355" w:rsidRPr="009E55A5" w:rsidRDefault="00A42355" w:rsidP="003241B5">
            <w:pPr>
              <w:spacing w:after="0"/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39A641F4" w14:textId="77777777" w:rsidR="00A42355" w:rsidRPr="00082F29" w:rsidRDefault="00A42355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A42355" w14:paraId="18725547" w14:textId="77777777" w:rsidTr="003241B5">
        <w:trPr>
          <w:trHeight w:val="175"/>
        </w:trPr>
        <w:tc>
          <w:tcPr>
            <w:tcW w:w="2514" w:type="dxa"/>
          </w:tcPr>
          <w:p w14:paraId="4F9A4AC8" w14:textId="77777777" w:rsidR="00A42355" w:rsidRPr="00974A9D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272" w:type="dxa"/>
          </w:tcPr>
          <w:p w14:paraId="6D33B804" w14:textId="77777777" w:rsidR="00A42355" w:rsidRPr="00974A9D" w:rsidRDefault="00A42355" w:rsidP="003241B5">
            <w:pPr>
              <w:spacing w:after="0"/>
            </w:pPr>
            <w:r>
              <w:t>Покупатель</w:t>
            </w:r>
          </w:p>
        </w:tc>
        <w:tc>
          <w:tcPr>
            <w:tcW w:w="1418" w:type="dxa"/>
          </w:tcPr>
          <w:p w14:paraId="742757BA" w14:textId="77777777" w:rsidR="00A42355" w:rsidRDefault="00A42355" w:rsidP="003241B5">
            <w:pPr>
              <w:spacing w:after="0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245D7887" w14:textId="77777777" w:rsidR="00A42355" w:rsidRDefault="00A42355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30E5938F" w14:textId="77777777" w:rsidR="00A42355" w:rsidRPr="009E55A5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725A977C" w14:textId="77777777" w:rsidR="00A42355" w:rsidRPr="00082F29" w:rsidRDefault="00A42355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A42355" w14:paraId="7C4D06B1" w14:textId="77777777" w:rsidTr="003241B5">
        <w:trPr>
          <w:trHeight w:val="253"/>
        </w:trPr>
        <w:tc>
          <w:tcPr>
            <w:tcW w:w="2514" w:type="dxa"/>
          </w:tcPr>
          <w:p w14:paraId="753E478D" w14:textId="77777777" w:rsidR="00A42355" w:rsidRPr="00EE7F58" w:rsidRDefault="00A42355" w:rsidP="003241B5">
            <w:pPr>
              <w:spacing w:after="0"/>
            </w:pPr>
            <w:r w:rsidRPr="00EE7F58">
              <w:t>invoicee</w:t>
            </w:r>
          </w:p>
        </w:tc>
        <w:tc>
          <w:tcPr>
            <w:tcW w:w="2272" w:type="dxa"/>
          </w:tcPr>
          <w:p w14:paraId="714BE65A" w14:textId="77777777" w:rsidR="00A42355" w:rsidRDefault="00A42355" w:rsidP="003241B5">
            <w:pPr>
              <w:spacing w:after="0"/>
            </w:pPr>
            <w:r>
              <w:t>Покупатель</w:t>
            </w:r>
          </w:p>
        </w:tc>
        <w:tc>
          <w:tcPr>
            <w:tcW w:w="1418" w:type="dxa"/>
          </w:tcPr>
          <w:p w14:paraId="07D10DC0" w14:textId="77777777" w:rsidR="00A42355" w:rsidRPr="00EE7F58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7A092662" w14:textId="77777777" w:rsidR="00A42355" w:rsidRDefault="00A42355" w:rsidP="003241B5">
            <w:pPr>
              <w:spacing w:after="0"/>
              <w:jc w:val="center"/>
            </w:pPr>
          </w:p>
        </w:tc>
        <w:tc>
          <w:tcPr>
            <w:tcW w:w="1275" w:type="dxa"/>
          </w:tcPr>
          <w:p w14:paraId="4C12812D" w14:textId="77777777" w:rsidR="00A42355" w:rsidRPr="00EE7F58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CF273AF" w14:textId="77777777" w:rsidR="00A42355" w:rsidRPr="00082F29" w:rsidRDefault="00A42355" w:rsidP="003241B5">
            <w:pPr>
              <w:spacing w:after="0"/>
            </w:pPr>
            <w:r w:rsidRPr="00082F29">
              <w:t xml:space="preserve">Описание элемента представлено в таблице </w:t>
            </w:r>
            <w:hyperlink w:anchor="_Contractor_1" w:history="1">
              <w:r w:rsidRPr="00082F29">
                <w:rPr>
                  <w:rStyle w:val="aff5"/>
                </w:rPr>
                <w:t>Contractor</w:t>
              </w:r>
            </w:hyperlink>
          </w:p>
        </w:tc>
      </w:tr>
      <w:tr w:rsidR="00A42355" w14:paraId="710ED3C2" w14:textId="77777777" w:rsidTr="003241B5">
        <w:trPr>
          <w:trHeight w:val="253"/>
        </w:trPr>
        <w:tc>
          <w:tcPr>
            <w:tcW w:w="2514" w:type="dxa"/>
          </w:tcPr>
          <w:p w14:paraId="3206B9C0" w14:textId="77777777" w:rsidR="00A42355" w:rsidRPr="004C4339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272" w:type="dxa"/>
          </w:tcPr>
          <w:p w14:paraId="4710C18F" w14:textId="77777777" w:rsidR="00A42355" w:rsidRDefault="00A42355" w:rsidP="003241B5">
            <w:pPr>
              <w:spacing w:after="0"/>
            </w:pPr>
            <w:r>
              <w:t>Информация о поставке</w:t>
            </w:r>
          </w:p>
          <w:p w14:paraId="68DE5760" w14:textId="77777777" w:rsidR="00A42355" w:rsidRDefault="00A42355" w:rsidP="003241B5">
            <w:pPr>
              <w:spacing w:after="0" w:line="276" w:lineRule="auto"/>
            </w:pPr>
          </w:p>
        </w:tc>
        <w:tc>
          <w:tcPr>
            <w:tcW w:w="1418" w:type="dxa"/>
          </w:tcPr>
          <w:p w14:paraId="34CAE234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6654C70B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1275" w:type="dxa"/>
          </w:tcPr>
          <w:p w14:paraId="5D64EF40" w14:textId="77777777" w:rsidR="00A42355" w:rsidRPr="00A313FD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2410" w:type="dxa"/>
          </w:tcPr>
          <w:p w14:paraId="043B4691" w14:textId="77777777" w:rsidR="00A42355" w:rsidRPr="00082F29" w:rsidRDefault="00A42355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DeliveryInfo_4" w:history="1">
              <w:r w:rsidRPr="00082F29">
                <w:rPr>
                  <w:rStyle w:val="aff5"/>
                </w:rPr>
                <w:t>DeliveryInfo</w:t>
              </w:r>
            </w:hyperlink>
          </w:p>
        </w:tc>
      </w:tr>
      <w:tr w:rsidR="00A42355" w14:paraId="2003081C" w14:textId="77777777" w:rsidTr="003241B5">
        <w:tc>
          <w:tcPr>
            <w:tcW w:w="2514" w:type="dxa"/>
          </w:tcPr>
          <w:p w14:paraId="60DEA453" w14:textId="77777777" w:rsidR="00A42355" w:rsidRPr="00632513" w:rsidRDefault="00A42355" w:rsidP="003241B5">
            <w:pPr>
              <w:spacing w:after="0" w:line="276" w:lineRule="auto"/>
            </w:pPr>
            <w:r>
              <w:rPr>
                <w:lang w:val="en-US"/>
              </w:rPr>
              <w:t>lineItems</w:t>
            </w:r>
          </w:p>
        </w:tc>
        <w:tc>
          <w:tcPr>
            <w:tcW w:w="2272" w:type="dxa"/>
          </w:tcPr>
          <w:p w14:paraId="5852DEBD" w14:textId="77777777" w:rsidR="00A42355" w:rsidRPr="00117C2B" w:rsidRDefault="00A42355" w:rsidP="003241B5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1418" w:type="dxa"/>
          </w:tcPr>
          <w:p w14:paraId="7E37E9A6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420B8236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1275" w:type="dxa"/>
          </w:tcPr>
          <w:p w14:paraId="4E8F23AA" w14:textId="77777777" w:rsidR="00A42355" w:rsidRPr="00236382" w:rsidRDefault="00A42355" w:rsidP="003241B5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410" w:type="dxa"/>
          </w:tcPr>
          <w:p w14:paraId="645806A0" w14:textId="77777777" w:rsidR="00A42355" w:rsidRPr="00082F29" w:rsidRDefault="00A42355" w:rsidP="003241B5">
            <w:pPr>
              <w:spacing w:after="0" w:line="276" w:lineRule="auto"/>
            </w:pPr>
            <w:r w:rsidRPr="00082F29">
              <w:t xml:space="preserve">Описание элемента представлено в таблице </w:t>
            </w:r>
            <w:hyperlink w:anchor="_LineItems_3" w:history="1">
              <w:r w:rsidRPr="00082F29">
                <w:rPr>
                  <w:rStyle w:val="aff5"/>
                </w:rPr>
                <w:t>LineItems</w:t>
              </w:r>
            </w:hyperlink>
          </w:p>
        </w:tc>
      </w:tr>
    </w:tbl>
    <w:p w14:paraId="2F5AE7CD" w14:textId="77777777" w:rsidR="00A42355" w:rsidRPr="002770C4" w:rsidRDefault="00A42355" w:rsidP="00A42355">
      <w:pPr>
        <w:pStyle w:val="4"/>
        <w:rPr>
          <w:i w:val="0"/>
        </w:rPr>
      </w:pPr>
      <w:r w:rsidRPr="002770C4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0"/>
        <w:gridCol w:w="2269"/>
        <w:gridCol w:w="1274"/>
        <w:gridCol w:w="1277"/>
        <w:gridCol w:w="1272"/>
        <w:gridCol w:w="2412"/>
      </w:tblGrid>
      <w:tr w:rsidR="00A42355" w14:paraId="7F3AE40E" w14:textId="77777777" w:rsidTr="003241B5">
        <w:tc>
          <w:tcPr>
            <w:tcW w:w="1143" w:type="pct"/>
            <w:shd w:val="clear" w:color="auto" w:fill="F2F2F2" w:themeFill="background1" w:themeFillShade="F2"/>
          </w:tcPr>
          <w:p w14:paraId="4D7B5DD7" w14:textId="77777777" w:rsidR="00A42355" w:rsidRDefault="00A42355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0CBEE0E" w14:textId="77777777" w:rsidR="00A42355" w:rsidRDefault="00A42355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7A78469B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79" w:type="pct"/>
            <w:shd w:val="clear" w:color="auto" w:fill="F2F2F2" w:themeFill="background1" w:themeFillShade="F2"/>
          </w:tcPr>
          <w:p w14:paraId="733998FF" w14:textId="77777777" w:rsidR="00A42355" w:rsidRDefault="00A42355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7" w:type="pct"/>
            <w:shd w:val="clear" w:color="auto" w:fill="F2F2F2" w:themeFill="background1" w:themeFillShade="F2"/>
          </w:tcPr>
          <w:p w14:paraId="03AF7609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7D4FF36F" w14:textId="77777777" w:rsidR="00A42355" w:rsidRPr="003F30C1" w:rsidRDefault="00A42355" w:rsidP="003241B5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A42355" w14:paraId="3B43F200" w14:textId="77777777" w:rsidTr="003241B5">
        <w:trPr>
          <w:trHeight w:val="325"/>
        </w:trPr>
        <w:tc>
          <w:tcPr>
            <w:tcW w:w="1143" w:type="pct"/>
          </w:tcPr>
          <w:p w14:paraId="114BDB29" w14:textId="77777777" w:rsidR="00A42355" w:rsidRPr="00974A9D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reception</w:t>
            </w:r>
            <w:r w:rsidRPr="00974A9D">
              <w:rPr>
                <w:lang w:val="en-US"/>
              </w:rPr>
              <w:t>DateTime</w:t>
            </w:r>
          </w:p>
        </w:tc>
        <w:tc>
          <w:tcPr>
            <w:tcW w:w="1029" w:type="pct"/>
          </w:tcPr>
          <w:p w14:paraId="262360EE" w14:textId="77777777" w:rsidR="00A42355" w:rsidRPr="00C7733D" w:rsidRDefault="00A42355" w:rsidP="003241B5">
            <w:pPr>
              <w:spacing w:after="0"/>
            </w:pPr>
            <w:r>
              <w:t>Время приемки товара</w:t>
            </w:r>
          </w:p>
        </w:tc>
        <w:tc>
          <w:tcPr>
            <w:tcW w:w="578" w:type="pct"/>
          </w:tcPr>
          <w:p w14:paraId="364A444E" w14:textId="77777777" w:rsidR="00A42355" w:rsidRDefault="00A42355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79" w:type="pct"/>
          </w:tcPr>
          <w:p w14:paraId="5A2B46DE" w14:textId="77777777" w:rsidR="00A42355" w:rsidRPr="00C73FBB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77" w:type="pct"/>
          </w:tcPr>
          <w:p w14:paraId="494A8704" w14:textId="77777777" w:rsidR="00A42355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B2A9286" w14:textId="77777777" w:rsidR="00A42355" w:rsidRPr="003F30C1" w:rsidRDefault="00A42355" w:rsidP="003241B5">
            <w:pPr>
              <w:spacing w:after="0" w:line="276" w:lineRule="auto"/>
            </w:pPr>
          </w:p>
        </w:tc>
      </w:tr>
      <w:tr w:rsidR="00A42355" w14:paraId="3D60D702" w14:textId="77777777" w:rsidTr="003241B5">
        <w:tc>
          <w:tcPr>
            <w:tcW w:w="1143" w:type="pct"/>
          </w:tcPr>
          <w:p w14:paraId="38A7C33E" w14:textId="77777777" w:rsidR="00A42355" w:rsidRPr="008035A8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1029" w:type="pct"/>
          </w:tcPr>
          <w:p w14:paraId="16F9E1D1" w14:textId="77777777" w:rsidR="00A42355" w:rsidRPr="00E30065" w:rsidRDefault="00A42355" w:rsidP="003241B5">
            <w:pPr>
              <w:spacing w:after="0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578" w:type="pct"/>
          </w:tcPr>
          <w:p w14:paraId="0B58BC90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6646852D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3A6FF746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46E0FCB" w14:textId="77777777" w:rsidR="00A42355" w:rsidRPr="003F30C1" w:rsidRDefault="00A42355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A42355" w:rsidRPr="00B95F18" w14:paraId="7214B12C" w14:textId="77777777" w:rsidTr="003241B5">
        <w:tc>
          <w:tcPr>
            <w:tcW w:w="1143" w:type="pct"/>
          </w:tcPr>
          <w:p w14:paraId="47252FBC" w14:textId="77777777" w:rsidR="00A42355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  <w:p w14:paraId="78A50820" w14:textId="77777777" w:rsidR="00A42355" w:rsidRPr="0012049E" w:rsidRDefault="00A42355" w:rsidP="003241B5">
            <w:pPr>
              <w:spacing w:after="0"/>
              <w:ind w:firstLine="708"/>
              <w:rPr>
                <w:lang w:val="en-US"/>
              </w:rPr>
            </w:pPr>
          </w:p>
        </w:tc>
        <w:tc>
          <w:tcPr>
            <w:tcW w:w="1029" w:type="pct"/>
          </w:tcPr>
          <w:p w14:paraId="6E35A2BE" w14:textId="77777777" w:rsidR="00A42355" w:rsidRPr="00E30065" w:rsidRDefault="00A42355" w:rsidP="003241B5">
            <w:pPr>
              <w:spacing w:after="0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</w:p>
        </w:tc>
        <w:tc>
          <w:tcPr>
            <w:tcW w:w="578" w:type="pct"/>
          </w:tcPr>
          <w:p w14:paraId="1AB13B40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1C3AD334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17C53A46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45954BE" w14:textId="77777777" w:rsidR="00A42355" w:rsidRPr="003F30C1" w:rsidRDefault="00A42355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A42355" w:rsidRPr="00B95F18" w14:paraId="440D7F1F" w14:textId="77777777" w:rsidTr="003241B5">
        <w:tc>
          <w:tcPr>
            <w:tcW w:w="1143" w:type="pct"/>
          </w:tcPr>
          <w:p w14:paraId="1EDDCF03" w14:textId="77777777" w:rsidR="00A42355" w:rsidRPr="008035A8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29" w:type="pct"/>
          </w:tcPr>
          <w:p w14:paraId="3E5B5A77" w14:textId="77777777" w:rsidR="00A42355" w:rsidRPr="00E30065" w:rsidRDefault="00A42355" w:rsidP="003241B5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578" w:type="pct"/>
          </w:tcPr>
          <w:p w14:paraId="51AA5FCC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1029E36A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320605DE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1BDD82" w14:textId="77777777" w:rsidR="00A42355" w:rsidRPr="003F30C1" w:rsidRDefault="00A42355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A42355" w:rsidRPr="00B95F18" w14:paraId="4C0B6A8F" w14:textId="77777777" w:rsidTr="003241B5">
        <w:tc>
          <w:tcPr>
            <w:tcW w:w="1143" w:type="pct"/>
          </w:tcPr>
          <w:p w14:paraId="54D29942" w14:textId="77777777" w:rsidR="00A42355" w:rsidRPr="00704076" w:rsidRDefault="00A42355" w:rsidP="003241B5">
            <w:pPr>
              <w:spacing w:after="0" w:line="276" w:lineRule="auto"/>
            </w:pPr>
            <w:r>
              <w:rPr>
                <w:lang w:val="en-US"/>
              </w:rPr>
              <w:lastRenderedPageBreak/>
              <w:t>warehouseKeeper</w:t>
            </w:r>
          </w:p>
        </w:tc>
        <w:tc>
          <w:tcPr>
            <w:tcW w:w="1029" w:type="pct"/>
          </w:tcPr>
          <w:p w14:paraId="2E4E6061" w14:textId="77777777" w:rsidR="00A42355" w:rsidRDefault="00A42355" w:rsidP="003241B5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578" w:type="pct"/>
          </w:tcPr>
          <w:p w14:paraId="0FD43631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79" w:type="pct"/>
          </w:tcPr>
          <w:p w14:paraId="5B2FBE2E" w14:textId="77777777" w:rsidR="00A42355" w:rsidRDefault="00A42355" w:rsidP="003241B5">
            <w:pPr>
              <w:spacing w:after="0" w:line="276" w:lineRule="auto"/>
              <w:jc w:val="center"/>
            </w:pPr>
          </w:p>
        </w:tc>
        <w:tc>
          <w:tcPr>
            <w:tcW w:w="577" w:type="pct"/>
          </w:tcPr>
          <w:p w14:paraId="519FD662" w14:textId="77777777" w:rsidR="00A42355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BF0481D" w14:textId="77777777" w:rsidR="00A42355" w:rsidRPr="003F30C1" w:rsidRDefault="00A42355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</w:tbl>
    <w:p w14:paraId="6D03CAAF" w14:textId="77777777" w:rsidR="00A42355" w:rsidRPr="002770C4" w:rsidRDefault="00A42355" w:rsidP="00A42355">
      <w:pPr>
        <w:pStyle w:val="4"/>
        <w:rPr>
          <w:i w:val="0"/>
        </w:rPr>
      </w:pPr>
      <w:r w:rsidRPr="002770C4">
        <w:rPr>
          <w:i w:val="0"/>
          <w:lang w:val="en-US"/>
        </w:rPr>
        <w:t>LineItems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276"/>
        <w:gridCol w:w="1275"/>
        <w:gridCol w:w="2410"/>
      </w:tblGrid>
      <w:tr w:rsidR="00A42355" w14:paraId="3A412C0E" w14:textId="77777777" w:rsidTr="003241B5">
        <w:tc>
          <w:tcPr>
            <w:tcW w:w="2552" w:type="dxa"/>
            <w:shd w:val="clear" w:color="auto" w:fill="F2F2F2" w:themeFill="background1" w:themeFillShade="F2"/>
          </w:tcPr>
          <w:p w14:paraId="45839A81" w14:textId="77777777" w:rsidR="00A42355" w:rsidRDefault="00A42355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4CB1529" w14:textId="77777777" w:rsidR="00A42355" w:rsidRDefault="00A42355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DF7BEFA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4666B0B" w14:textId="77777777" w:rsidR="00A42355" w:rsidRDefault="00A42355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8253FE3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810DED3" w14:textId="77777777" w:rsidR="00A42355" w:rsidRPr="003F30C1" w:rsidRDefault="00A42355" w:rsidP="003241B5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A42355" w14:paraId="38C8B2B2" w14:textId="77777777" w:rsidTr="003241B5">
        <w:tc>
          <w:tcPr>
            <w:tcW w:w="2552" w:type="dxa"/>
          </w:tcPr>
          <w:p w14:paraId="7143E209" w14:textId="77777777" w:rsidR="00A42355" w:rsidRPr="007525DB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268" w:type="dxa"/>
          </w:tcPr>
          <w:p w14:paraId="54436203" w14:textId="77777777" w:rsidR="00A42355" w:rsidRPr="00A10F6B" w:rsidRDefault="00A42355" w:rsidP="003241B5">
            <w:pPr>
              <w:spacing w:after="0"/>
              <w:rPr>
                <w:highlight w:val="green"/>
              </w:rPr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276" w:type="dxa"/>
          </w:tcPr>
          <w:p w14:paraId="3813F8C3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713B2B5A" w14:textId="77777777" w:rsidR="00A42355" w:rsidRPr="00C73FBB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5" w:type="dxa"/>
          </w:tcPr>
          <w:p w14:paraId="05FB05B9" w14:textId="77777777" w:rsidR="00A42355" w:rsidRPr="002B2461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A173E96" w14:textId="77777777" w:rsidR="00A42355" w:rsidRPr="003F30C1" w:rsidRDefault="00A42355" w:rsidP="003241B5">
            <w:pPr>
              <w:spacing w:after="0"/>
            </w:pPr>
          </w:p>
        </w:tc>
      </w:tr>
      <w:tr w:rsidR="00A42355" w14:paraId="7729F0D4" w14:textId="77777777" w:rsidTr="003241B5">
        <w:tc>
          <w:tcPr>
            <w:tcW w:w="2552" w:type="dxa"/>
          </w:tcPr>
          <w:p w14:paraId="067C24F8" w14:textId="77777777" w:rsidR="00A42355" w:rsidRPr="004C4339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268" w:type="dxa"/>
          </w:tcPr>
          <w:p w14:paraId="63A2EA73" w14:textId="77777777" w:rsidR="00A42355" w:rsidRPr="00F94A2B" w:rsidRDefault="00A42355" w:rsidP="003241B5">
            <w:pPr>
              <w:spacing w:after="0"/>
            </w:pPr>
            <w:r>
              <w:t>Товарная позиция</w:t>
            </w:r>
            <w:r w:rsidRPr="00F94A2B">
              <w:t>.</w:t>
            </w:r>
          </w:p>
          <w:p w14:paraId="7C092BFE" w14:textId="77777777" w:rsidR="00A42355" w:rsidRPr="00617680" w:rsidRDefault="00A42355" w:rsidP="003241B5">
            <w:pPr>
              <w:spacing w:after="0"/>
              <w:rPr>
                <w:sz w:val="20"/>
                <w:szCs w:val="20"/>
              </w:rPr>
            </w:pPr>
            <w:r w:rsidRPr="00A02415">
              <w:rPr>
                <w:sz w:val="18"/>
                <w:szCs w:val="20"/>
              </w:rPr>
              <w:t>Перечисляются все отгруженные позиции</w:t>
            </w:r>
            <w:r w:rsidRPr="00F94A2B">
              <w:rPr>
                <w:sz w:val="18"/>
                <w:szCs w:val="20"/>
              </w:rPr>
              <w:t>.</w:t>
            </w:r>
          </w:p>
        </w:tc>
        <w:tc>
          <w:tcPr>
            <w:tcW w:w="1276" w:type="dxa"/>
          </w:tcPr>
          <w:p w14:paraId="06E9B6E6" w14:textId="77777777" w:rsidR="00A42355" w:rsidRDefault="00A42355" w:rsidP="003241B5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14:paraId="4F1A4030" w14:textId="77777777" w:rsidR="00A42355" w:rsidRPr="00C73FBB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D1D58D7" w14:textId="77777777" w:rsidR="00A42355" w:rsidRDefault="00A42355" w:rsidP="003241B5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2410" w:type="dxa"/>
          </w:tcPr>
          <w:p w14:paraId="29E5FD0F" w14:textId="77777777" w:rsidR="00A42355" w:rsidRPr="003F30C1" w:rsidRDefault="00A42355" w:rsidP="003241B5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_7" w:history="1">
              <w:r w:rsidRPr="003F30C1">
                <w:rPr>
                  <w:rStyle w:val="aff5"/>
                </w:rPr>
                <w:t>LineItem</w:t>
              </w:r>
            </w:hyperlink>
          </w:p>
        </w:tc>
      </w:tr>
      <w:tr w:rsidR="00A42355" w14:paraId="0D391361" w14:textId="77777777" w:rsidTr="003241B5">
        <w:tc>
          <w:tcPr>
            <w:tcW w:w="2552" w:type="dxa"/>
          </w:tcPr>
          <w:p w14:paraId="1F08E0B1" w14:textId="77777777" w:rsidR="00A42355" w:rsidRPr="008035A8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2268" w:type="dxa"/>
          </w:tcPr>
          <w:p w14:paraId="32A09A87" w14:textId="77777777" w:rsidR="00A42355" w:rsidRDefault="00A42355" w:rsidP="003241B5">
            <w:pPr>
              <w:spacing w:after="0"/>
            </w:pPr>
            <w:r>
              <w:t>Общая сумма без НДС по всем принятым товарам</w:t>
            </w:r>
          </w:p>
        </w:tc>
        <w:tc>
          <w:tcPr>
            <w:tcW w:w="1276" w:type="dxa"/>
          </w:tcPr>
          <w:p w14:paraId="5654F7AC" w14:textId="77777777" w:rsidR="00A42355" w:rsidRDefault="00A42355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4AE5808" w14:textId="77777777" w:rsidR="00A42355" w:rsidRDefault="00A42355" w:rsidP="003241B5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7F73D683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9F954DB" w14:textId="77777777" w:rsidR="00A42355" w:rsidRPr="003F30C1" w:rsidRDefault="00A42355" w:rsidP="003241B5">
            <w:pPr>
              <w:spacing w:after="0" w:line="276" w:lineRule="auto"/>
              <w:rPr>
                <w:highlight w:val="yellow"/>
              </w:rPr>
            </w:pPr>
          </w:p>
        </w:tc>
      </w:tr>
      <w:tr w:rsidR="00A42355" w14:paraId="755AE99B" w14:textId="77777777" w:rsidTr="003241B5">
        <w:tc>
          <w:tcPr>
            <w:tcW w:w="2552" w:type="dxa"/>
          </w:tcPr>
          <w:p w14:paraId="61A91E18" w14:textId="77777777" w:rsidR="00A42355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2268" w:type="dxa"/>
          </w:tcPr>
          <w:p w14:paraId="2FF45EDA" w14:textId="77777777" w:rsidR="00A42355" w:rsidRPr="006C0430" w:rsidRDefault="00A42355" w:rsidP="003241B5">
            <w:pPr>
              <w:spacing w:after="0"/>
            </w:pPr>
            <w:r>
              <w:t>Общая сумма НДС по всем принятым товарам</w:t>
            </w:r>
          </w:p>
        </w:tc>
        <w:tc>
          <w:tcPr>
            <w:tcW w:w="1276" w:type="dxa"/>
          </w:tcPr>
          <w:p w14:paraId="4CE7ACC2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EDB66F7" w14:textId="77777777" w:rsidR="00A42355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7209FF6C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498CF72" w14:textId="77777777" w:rsidR="00A42355" w:rsidRPr="003F30C1" w:rsidRDefault="00A42355" w:rsidP="003241B5">
            <w:pPr>
              <w:spacing w:after="0"/>
              <w:rPr>
                <w:highlight w:val="yellow"/>
              </w:rPr>
            </w:pPr>
          </w:p>
        </w:tc>
      </w:tr>
      <w:tr w:rsidR="00A42355" w14:paraId="793161F2" w14:textId="77777777" w:rsidTr="003241B5">
        <w:tc>
          <w:tcPr>
            <w:tcW w:w="2552" w:type="dxa"/>
          </w:tcPr>
          <w:p w14:paraId="3BC0CB0E" w14:textId="77777777" w:rsidR="00A42355" w:rsidRPr="00E23DA2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268" w:type="dxa"/>
          </w:tcPr>
          <w:p w14:paraId="6E3AB991" w14:textId="77777777" w:rsidR="00A42355" w:rsidRPr="00E23DA2" w:rsidRDefault="00A42355" w:rsidP="003241B5">
            <w:pPr>
              <w:spacing w:after="0"/>
            </w:pPr>
            <w:r>
              <w:t>Общая сумма с НДС по всем принятым товарам</w:t>
            </w:r>
          </w:p>
        </w:tc>
        <w:tc>
          <w:tcPr>
            <w:tcW w:w="1276" w:type="dxa"/>
          </w:tcPr>
          <w:p w14:paraId="5DEDD594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082769CF" w14:textId="77777777" w:rsidR="00A42355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6B12D1E9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C0BBBD3" w14:textId="77777777" w:rsidR="00A42355" w:rsidRPr="003F30C1" w:rsidRDefault="00A42355" w:rsidP="003241B5">
            <w:pPr>
              <w:spacing w:after="0"/>
            </w:pPr>
          </w:p>
        </w:tc>
      </w:tr>
    </w:tbl>
    <w:p w14:paraId="76876803" w14:textId="77777777" w:rsidR="00A42355" w:rsidRPr="002770C4" w:rsidRDefault="00A42355" w:rsidP="00A42355">
      <w:pPr>
        <w:pStyle w:val="5"/>
        <w:rPr>
          <w:b/>
          <w:i/>
        </w:rPr>
      </w:pPr>
      <w:r w:rsidRPr="002770C4">
        <w:rPr>
          <w:b/>
          <w:i/>
          <w:lang w:val="en-US"/>
        </w:rPr>
        <w:t>LineItem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276"/>
        <w:gridCol w:w="1275"/>
        <w:gridCol w:w="2410"/>
      </w:tblGrid>
      <w:tr w:rsidR="00A42355" w14:paraId="4FC90088" w14:textId="77777777" w:rsidTr="003241B5">
        <w:tc>
          <w:tcPr>
            <w:tcW w:w="2552" w:type="dxa"/>
            <w:shd w:val="clear" w:color="auto" w:fill="F2F2F2" w:themeFill="background1" w:themeFillShade="F2"/>
          </w:tcPr>
          <w:p w14:paraId="43AE38E5" w14:textId="77777777" w:rsidR="00A42355" w:rsidRDefault="00A42355" w:rsidP="003241B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DC98222" w14:textId="77777777" w:rsidR="00A42355" w:rsidRDefault="00A42355" w:rsidP="003241B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6921D22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745F78" w14:textId="77777777" w:rsidR="00A42355" w:rsidRDefault="00A42355" w:rsidP="003241B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17F4853" w14:textId="77777777" w:rsidR="00A42355" w:rsidRDefault="00A42355" w:rsidP="003241B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B0667CD" w14:textId="77777777" w:rsidR="00A42355" w:rsidRPr="003F30C1" w:rsidRDefault="00A42355" w:rsidP="003241B5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A42355" w14:paraId="05F9792A" w14:textId="77777777" w:rsidTr="003241B5">
        <w:trPr>
          <w:trHeight w:val="75"/>
        </w:trPr>
        <w:tc>
          <w:tcPr>
            <w:tcW w:w="2552" w:type="dxa"/>
          </w:tcPr>
          <w:p w14:paraId="6D26522C" w14:textId="77777777" w:rsidR="00A42355" w:rsidRPr="00525090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268" w:type="dxa"/>
          </w:tcPr>
          <w:p w14:paraId="722B49FB" w14:textId="77777777" w:rsidR="00A42355" w:rsidRPr="00C96A30" w:rsidRDefault="00A42355" w:rsidP="003241B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1276" w:type="dxa"/>
          </w:tcPr>
          <w:p w14:paraId="01C226E3" w14:textId="77777777" w:rsidR="00A42355" w:rsidRPr="00470F05" w:rsidRDefault="00A42355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05A79F5" w14:textId="77777777" w:rsidR="00A42355" w:rsidRPr="00470F05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T(1-14)</w:t>
            </w:r>
          </w:p>
        </w:tc>
        <w:tc>
          <w:tcPr>
            <w:tcW w:w="1275" w:type="dxa"/>
          </w:tcPr>
          <w:p w14:paraId="7A0554EA" w14:textId="77777777" w:rsidR="00A42355" w:rsidRPr="00470F05" w:rsidRDefault="00A42355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39978C98" w14:textId="77777777" w:rsidR="00A42355" w:rsidRPr="003F30C1" w:rsidRDefault="00A42355" w:rsidP="003241B5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A42355" w14:paraId="72965A86" w14:textId="77777777" w:rsidTr="003241B5">
        <w:trPr>
          <w:trHeight w:val="238"/>
        </w:trPr>
        <w:tc>
          <w:tcPr>
            <w:tcW w:w="2552" w:type="dxa"/>
          </w:tcPr>
          <w:p w14:paraId="4EAA00D8" w14:textId="77777777" w:rsidR="00A42355" w:rsidRPr="008035A8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268" w:type="dxa"/>
          </w:tcPr>
          <w:p w14:paraId="6AEF4E56" w14:textId="77777777" w:rsidR="00A42355" w:rsidRDefault="00A42355" w:rsidP="003241B5">
            <w:pPr>
              <w:spacing w:after="0"/>
            </w:pPr>
            <w:r>
              <w:t>Внутренний код, присвоенный покупателем</w:t>
            </w:r>
          </w:p>
        </w:tc>
        <w:tc>
          <w:tcPr>
            <w:tcW w:w="1276" w:type="dxa"/>
          </w:tcPr>
          <w:p w14:paraId="799D1A59" w14:textId="77777777" w:rsidR="00A42355" w:rsidRDefault="00A42355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1B08B1C2" w14:textId="77777777" w:rsidR="00A42355" w:rsidRPr="00881AA0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379828D5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6363468C" w14:textId="77777777" w:rsidR="00A42355" w:rsidRPr="003F30C1" w:rsidRDefault="00A42355" w:rsidP="003241B5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A42355" w14:paraId="4F181A87" w14:textId="77777777" w:rsidTr="003241B5">
        <w:trPr>
          <w:trHeight w:val="538"/>
        </w:trPr>
        <w:tc>
          <w:tcPr>
            <w:tcW w:w="2552" w:type="dxa"/>
          </w:tcPr>
          <w:p w14:paraId="0D1BB594" w14:textId="77777777" w:rsidR="00A42355" w:rsidRPr="008035A8" w:rsidRDefault="00A42355" w:rsidP="003241B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268" w:type="dxa"/>
          </w:tcPr>
          <w:p w14:paraId="7B119BA5" w14:textId="77777777" w:rsidR="00A42355" w:rsidRPr="0001391F" w:rsidRDefault="00A42355" w:rsidP="003241B5">
            <w:pPr>
              <w:spacing w:after="0"/>
            </w:pPr>
            <w:r>
              <w:t>Внутренний код, присвоенный продавцом</w:t>
            </w:r>
          </w:p>
        </w:tc>
        <w:tc>
          <w:tcPr>
            <w:tcW w:w="1276" w:type="dxa"/>
          </w:tcPr>
          <w:p w14:paraId="6D8D0193" w14:textId="77777777" w:rsidR="00A42355" w:rsidRDefault="00A42355" w:rsidP="003241B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55824F2D" w14:textId="77777777" w:rsidR="00A42355" w:rsidRPr="00881AA0" w:rsidRDefault="00A42355" w:rsidP="003241B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0324450C" w14:textId="77777777" w:rsidR="00A42355" w:rsidRPr="00C73FBB" w:rsidRDefault="00A42355" w:rsidP="003241B5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2410" w:type="dxa"/>
          </w:tcPr>
          <w:p w14:paraId="21798CB7" w14:textId="77777777" w:rsidR="00A42355" w:rsidRPr="003F30C1" w:rsidRDefault="00A42355" w:rsidP="003241B5">
            <w:pPr>
              <w:spacing w:after="0"/>
            </w:pPr>
            <w:r w:rsidRPr="003F30C1">
              <w:t xml:space="preserve">Обязательно должно быть заполнено хотя бы одно из полей: </w:t>
            </w:r>
            <w:r w:rsidRPr="003F30C1">
              <w:rPr>
                <w:lang w:val="en-US"/>
              </w:rPr>
              <w:t>gtin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internalBuyerCode</w:t>
            </w:r>
            <w:r w:rsidRPr="003F30C1">
              <w:t xml:space="preserve">, </w:t>
            </w:r>
            <w:r w:rsidRPr="003F30C1">
              <w:rPr>
                <w:lang w:val="en-US"/>
              </w:rPr>
              <w:t>internalSupplierCode</w:t>
            </w:r>
            <w:r w:rsidRPr="003F30C1">
              <w:t>.</w:t>
            </w:r>
          </w:p>
        </w:tc>
      </w:tr>
      <w:tr w:rsidR="00A42355" w14:paraId="03BE8E7E" w14:textId="77777777" w:rsidTr="003241B5">
        <w:tc>
          <w:tcPr>
            <w:tcW w:w="2552" w:type="dxa"/>
          </w:tcPr>
          <w:p w14:paraId="6ABE99E9" w14:textId="77777777" w:rsidR="00A42355" w:rsidRPr="00C36990" w:rsidRDefault="00A42355" w:rsidP="003241B5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268" w:type="dxa"/>
          </w:tcPr>
          <w:p w14:paraId="2D237CED" w14:textId="77777777" w:rsidR="00A42355" w:rsidRDefault="00A42355" w:rsidP="003241B5">
            <w:pPr>
              <w:spacing w:after="0"/>
            </w:pPr>
            <w:r>
              <w:t>Признак возвратной тары.</w:t>
            </w:r>
          </w:p>
          <w:p w14:paraId="457C5E8C" w14:textId="77777777" w:rsidR="00A42355" w:rsidRPr="00C36990" w:rsidRDefault="00A42355" w:rsidP="003241B5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276" w:type="dxa"/>
          </w:tcPr>
          <w:p w14:paraId="4F440184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7EFB0AED" w14:textId="77777777" w:rsidR="00A42355" w:rsidRPr="004323CB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7FDF2E77" w14:textId="77777777" w:rsidR="00A42355" w:rsidRPr="00C73FBB" w:rsidRDefault="00A42355" w:rsidP="003241B5">
            <w:pPr>
              <w:spacing w:after="0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30067B8D" w14:textId="77777777" w:rsidR="00A42355" w:rsidRPr="003F30C1" w:rsidRDefault="00A42355" w:rsidP="003241B5">
            <w:pPr>
              <w:spacing w:after="0"/>
            </w:pPr>
            <w:r w:rsidRPr="003F30C1">
              <w:t xml:space="preserve">Код из справочника </w:t>
            </w:r>
            <w:hyperlink w:anchor="_TypeOfUnit" w:history="1">
              <w:r w:rsidRPr="003F30C1">
                <w:rPr>
                  <w:rStyle w:val="aff5"/>
                </w:rPr>
                <w:t>TypeOfUnit</w:t>
              </w:r>
            </w:hyperlink>
          </w:p>
        </w:tc>
      </w:tr>
      <w:tr w:rsidR="00A42355" w14:paraId="30867D18" w14:textId="77777777" w:rsidTr="003241B5">
        <w:trPr>
          <w:trHeight w:val="288"/>
        </w:trPr>
        <w:tc>
          <w:tcPr>
            <w:tcW w:w="2552" w:type="dxa"/>
          </w:tcPr>
          <w:p w14:paraId="406D2914" w14:textId="77777777" w:rsidR="00A42355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36CDABAC" w14:textId="77777777" w:rsidR="00A42355" w:rsidRDefault="00A42355" w:rsidP="003241B5">
            <w:pPr>
              <w:spacing w:after="0"/>
            </w:pPr>
            <w:r>
              <w:t xml:space="preserve">Наименование </w:t>
            </w:r>
            <w:r>
              <w:lastRenderedPageBreak/>
              <w:t>(описание) товара</w:t>
            </w:r>
          </w:p>
        </w:tc>
        <w:tc>
          <w:tcPr>
            <w:tcW w:w="1276" w:type="dxa"/>
          </w:tcPr>
          <w:p w14:paraId="0B3FC34C" w14:textId="77777777" w:rsidR="00A42355" w:rsidRDefault="00A42355" w:rsidP="003241B5">
            <w:pPr>
              <w:spacing w:after="0"/>
              <w:jc w:val="center"/>
            </w:pPr>
            <w:r>
              <w:lastRenderedPageBreak/>
              <w:t>П</w:t>
            </w:r>
          </w:p>
        </w:tc>
        <w:tc>
          <w:tcPr>
            <w:tcW w:w="1276" w:type="dxa"/>
          </w:tcPr>
          <w:p w14:paraId="2833FDF9" w14:textId="77777777" w:rsidR="00A42355" w:rsidRPr="004323CB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5" w:type="dxa"/>
          </w:tcPr>
          <w:p w14:paraId="6DA2F83F" w14:textId="77777777" w:rsidR="00A42355" w:rsidRPr="00C73FBB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01A6AF8" w14:textId="77777777" w:rsidR="00A42355" w:rsidRPr="003F30C1" w:rsidRDefault="00A42355" w:rsidP="003241B5">
            <w:pPr>
              <w:spacing w:after="0"/>
            </w:pPr>
          </w:p>
        </w:tc>
      </w:tr>
      <w:tr w:rsidR="00A42355" w14:paraId="6BDD7FEB" w14:textId="77777777" w:rsidTr="003241B5">
        <w:tc>
          <w:tcPr>
            <w:tcW w:w="2552" w:type="dxa"/>
          </w:tcPr>
          <w:p w14:paraId="3279C2C2" w14:textId="77777777" w:rsidR="00A42355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acceptedQuantity</w:t>
            </w:r>
          </w:p>
        </w:tc>
        <w:tc>
          <w:tcPr>
            <w:tcW w:w="2268" w:type="dxa"/>
          </w:tcPr>
          <w:p w14:paraId="0431596F" w14:textId="77777777" w:rsidR="00A42355" w:rsidRPr="00E10C8E" w:rsidRDefault="00A42355" w:rsidP="003241B5">
            <w:pPr>
              <w:spacing w:after="0"/>
              <w:rPr>
                <w:sz w:val="20"/>
                <w:szCs w:val="20"/>
              </w:rPr>
            </w:pPr>
            <w:r w:rsidRPr="00FD6CFF">
              <w:t>Полученное и принятое количество</w:t>
            </w:r>
          </w:p>
        </w:tc>
        <w:tc>
          <w:tcPr>
            <w:tcW w:w="1276" w:type="dxa"/>
          </w:tcPr>
          <w:p w14:paraId="74409957" w14:textId="77777777" w:rsidR="00A42355" w:rsidRDefault="00A42355" w:rsidP="003241B5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6D478A46" w14:textId="77777777" w:rsidR="00A42355" w:rsidRPr="00D91D41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6C90A061" w14:textId="77777777" w:rsidR="00A42355" w:rsidRPr="00C73FBB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03659A4F" w14:textId="77777777" w:rsidR="00A42355" w:rsidRPr="003F30C1" w:rsidRDefault="00A42355" w:rsidP="003241B5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A42355" w:rsidRPr="00B95F18" w14:paraId="00FD0642" w14:textId="77777777" w:rsidTr="003241B5">
        <w:tc>
          <w:tcPr>
            <w:tcW w:w="2552" w:type="dxa"/>
          </w:tcPr>
          <w:p w14:paraId="2B81558E" w14:textId="77777777" w:rsidR="00A42355" w:rsidRPr="00676FEB" w:rsidRDefault="00A42355" w:rsidP="003241B5">
            <w:pPr>
              <w:spacing w:after="0"/>
            </w:pPr>
            <w:r>
              <w:t>onePlaceQuantity</w:t>
            </w:r>
          </w:p>
        </w:tc>
        <w:tc>
          <w:tcPr>
            <w:tcW w:w="2268" w:type="dxa"/>
          </w:tcPr>
          <w:p w14:paraId="1BBBF3BE" w14:textId="77777777" w:rsidR="00A42355" w:rsidRPr="00676FEB" w:rsidRDefault="00A42355" w:rsidP="003241B5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1276" w:type="dxa"/>
          </w:tcPr>
          <w:p w14:paraId="14827A9F" w14:textId="77777777" w:rsidR="00A42355" w:rsidRDefault="00A42355" w:rsidP="003241B5">
            <w:pPr>
              <w:spacing w:after="0"/>
              <w:jc w:val="center"/>
            </w:pPr>
            <w:r>
              <w:t>ПА</w:t>
            </w:r>
          </w:p>
        </w:tc>
        <w:tc>
          <w:tcPr>
            <w:tcW w:w="1276" w:type="dxa"/>
          </w:tcPr>
          <w:p w14:paraId="6CA6DAE2" w14:textId="77777777" w:rsidR="00A42355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5" w:type="dxa"/>
          </w:tcPr>
          <w:p w14:paraId="582807FC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12C7405E" w14:textId="77777777" w:rsidR="00A42355" w:rsidRPr="003F30C1" w:rsidRDefault="00A42355" w:rsidP="003241B5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4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A42355" w14:paraId="6A39F6F8" w14:textId="77777777" w:rsidTr="003241B5">
        <w:tc>
          <w:tcPr>
            <w:tcW w:w="2552" w:type="dxa"/>
          </w:tcPr>
          <w:p w14:paraId="05E5B69F" w14:textId="77777777" w:rsidR="00A42355" w:rsidRPr="005E1795" w:rsidRDefault="00A42355" w:rsidP="003241B5">
            <w:pPr>
              <w:spacing w:after="0"/>
            </w:pPr>
            <w:r>
              <w:rPr>
                <w:lang w:val="en-US"/>
              </w:rPr>
              <w:t>netPrice</w:t>
            </w:r>
          </w:p>
        </w:tc>
        <w:tc>
          <w:tcPr>
            <w:tcW w:w="2268" w:type="dxa"/>
          </w:tcPr>
          <w:p w14:paraId="589B9E6B" w14:textId="77777777" w:rsidR="00A42355" w:rsidRDefault="00A42355" w:rsidP="003241B5">
            <w:pPr>
              <w:spacing w:after="0"/>
            </w:pPr>
            <w:r>
              <w:t>Цена за единицу без НДС</w:t>
            </w:r>
          </w:p>
          <w:p w14:paraId="65195E1A" w14:textId="77777777" w:rsidR="00A42355" w:rsidRPr="00E10C8E" w:rsidRDefault="00A42355" w:rsidP="003241B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93BEAE8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2AAF897E" w14:textId="77777777" w:rsidR="00A42355" w:rsidRPr="005E1795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5" w:type="dxa"/>
          </w:tcPr>
          <w:p w14:paraId="2B3A7DFE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7E003D3B" w14:textId="77777777" w:rsidR="00A42355" w:rsidRPr="003F30C1" w:rsidRDefault="00A42355" w:rsidP="003241B5">
            <w:pPr>
              <w:spacing w:after="0"/>
            </w:pPr>
          </w:p>
        </w:tc>
      </w:tr>
      <w:tr w:rsidR="00A42355" w14:paraId="107E64B3" w14:textId="77777777" w:rsidTr="003241B5">
        <w:tc>
          <w:tcPr>
            <w:tcW w:w="2552" w:type="dxa"/>
          </w:tcPr>
          <w:p w14:paraId="4CC46F92" w14:textId="77777777" w:rsidR="00A42355" w:rsidRPr="00327E63" w:rsidRDefault="00A42355" w:rsidP="003241B5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268" w:type="dxa"/>
          </w:tcPr>
          <w:p w14:paraId="26F907F6" w14:textId="77777777" w:rsidR="00A42355" w:rsidRPr="00A50018" w:rsidRDefault="00A42355" w:rsidP="003241B5">
            <w:pPr>
              <w:spacing w:after="0"/>
            </w:pPr>
            <w:r>
              <w:t>Цена за единицу с НДС</w:t>
            </w:r>
          </w:p>
        </w:tc>
        <w:tc>
          <w:tcPr>
            <w:tcW w:w="1276" w:type="dxa"/>
          </w:tcPr>
          <w:p w14:paraId="3AB32CA1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06C3E22D" w14:textId="77777777" w:rsidR="00A42355" w:rsidRPr="00D91D41" w:rsidRDefault="00A42355" w:rsidP="003241B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5" w:type="dxa"/>
          </w:tcPr>
          <w:p w14:paraId="23C888FA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F3BB43D" w14:textId="77777777" w:rsidR="00A42355" w:rsidRPr="003F30C1" w:rsidRDefault="00A42355" w:rsidP="003241B5">
            <w:pPr>
              <w:spacing w:after="0"/>
            </w:pPr>
          </w:p>
        </w:tc>
      </w:tr>
      <w:tr w:rsidR="00A42355" w:rsidRPr="00B95F18" w14:paraId="6F46B725" w14:textId="77777777" w:rsidTr="003241B5">
        <w:tc>
          <w:tcPr>
            <w:tcW w:w="2552" w:type="dxa"/>
          </w:tcPr>
          <w:p w14:paraId="5BE9E704" w14:textId="77777777" w:rsidR="00A42355" w:rsidRPr="005E1795" w:rsidRDefault="00A42355" w:rsidP="003241B5">
            <w:pPr>
              <w:spacing w:after="0"/>
            </w:pPr>
            <w:r>
              <w:rPr>
                <w:lang w:val="en-US"/>
              </w:rPr>
              <w:t>netAmount</w:t>
            </w:r>
          </w:p>
        </w:tc>
        <w:tc>
          <w:tcPr>
            <w:tcW w:w="2268" w:type="dxa"/>
          </w:tcPr>
          <w:p w14:paraId="375062F0" w14:textId="77777777" w:rsidR="00A42355" w:rsidRDefault="00A42355" w:rsidP="003241B5">
            <w:pPr>
              <w:spacing w:after="0"/>
            </w:pPr>
            <w:r>
              <w:t>Сумма по всей позиции без НДС</w:t>
            </w:r>
          </w:p>
          <w:p w14:paraId="21F06CE7" w14:textId="77777777" w:rsidR="00A42355" w:rsidRDefault="00A42355" w:rsidP="003241B5">
            <w:pPr>
              <w:spacing w:after="0"/>
            </w:pPr>
          </w:p>
        </w:tc>
        <w:tc>
          <w:tcPr>
            <w:tcW w:w="1276" w:type="dxa"/>
          </w:tcPr>
          <w:p w14:paraId="1F8E99FC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3CB617A3" w14:textId="77777777" w:rsidR="00A42355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5" w:type="dxa"/>
          </w:tcPr>
          <w:p w14:paraId="30B59FCF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42C088A3" w14:textId="77777777" w:rsidR="00A42355" w:rsidRPr="003F30C1" w:rsidRDefault="00A42355" w:rsidP="003241B5">
            <w:pPr>
              <w:spacing w:after="0"/>
            </w:pPr>
          </w:p>
        </w:tc>
      </w:tr>
      <w:tr w:rsidR="00A42355" w:rsidRPr="00B95F18" w14:paraId="3A5ECF40" w14:textId="77777777" w:rsidTr="003241B5">
        <w:tc>
          <w:tcPr>
            <w:tcW w:w="2552" w:type="dxa"/>
          </w:tcPr>
          <w:p w14:paraId="06ECEFCB" w14:textId="77777777" w:rsidR="00A42355" w:rsidRPr="00A36118" w:rsidRDefault="00A42355" w:rsidP="003241B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268" w:type="dxa"/>
          </w:tcPr>
          <w:p w14:paraId="4AB8010F" w14:textId="77777777" w:rsidR="00A42355" w:rsidRDefault="00A42355" w:rsidP="003241B5">
            <w:pPr>
              <w:spacing w:after="0"/>
            </w:pPr>
            <w:r>
              <w:t>Ставка НДС</w:t>
            </w:r>
          </w:p>
        </w:tc>
        <w:tc>
          <w:tcPr>
            <w:tcW w:w="1276" w:type="dxa"/>
          </w:tcPr>
          <w:p w14:paraId="100D6CC7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6E12B6FA" w14:textId="77777777" w:rsidR="00A42355" w:rsidRDefault="00A42355" w:rsidP="003241B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0286DC" w14:textId="77777777" w:rsidR="00A42355" w:rsidRPr="0061670E" w:rsidRDefault="00A42355" w:rsidP="003241B5">
            <w:pPr>
              <w:spacing w:after="0"/>
              <w:jc w:val="center"/>
            </w:pPr>
            <w:r>
              <w:t>НК</w:t>
            </w:r>
          </w:p>
        </w:tc>
        <w:tc>
          <w:tcPr>
            <w:tcW w:w="2410" w:type="dxa"/>
          </w:tcPr>
          <w:p w14:paraId="7EFC914A" w14:textId="77777777" w:rsidR="00A42355" w:rsidRPr="003F30C1" w:rsidRDefault="00A42355" w:rsidP="003241B5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A42355" w:rsidRPr="00B95F18" w14:paraId="1CCE6624" w14:textId="77777777" w:rsidTr="003241B5">
        <w:tc>
          <w:tcPr>
            <w:tcW w:w="2552" w:type="dxa"/>
          </w:tcPr>
          <w:p w14:paraId="62419E65" w14:textId="77777777" w:rsidR="00A42355" w:rsidRPr="00006B96" w:rsidRDefault="00A42355" w:rsidP="003241B5">
            <w:pPr>
              <w:spacing w:after="0"/>
            </w:pPr>
            <w:r>
              <w:rPr>
                <w:lang w:val="en-US"/>
              </w:rPr>
              <w:t>vATAmount</w:t>
            </w:r>
          </w:p>
        </w:tc>
        <w:tc>
          <w:tcPr>
            <w:tcW w:w="2268" w:type="dxa"/>
          </w:tcPr>
          <w:p w14:paraId="0A6661DC" w14:textId="77777777" w:rsidR="00A42355" w:rsidRDefault="00A42355" w:rsidP="003241B5">
            <w:pPr>
              <w:spacing w:after="0"/>
            </w:pPr>
            <w:r>
              <w:t>Сумма НДС</w:t>
            </w:r>
          </w:p>
          <w:p w14:paraId="14C4EE3F" w14:textId="77777777" w:rsidR="00A42355" w:rsidRPr="003B364E" w:rsidRDefault="00A42355" w:rsidP="003241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276" w:type="dxa"/>
          </w:tcPr>
          <w:p w14:paraId="61F498A3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7F90966E" w14:textId="77777777" w:rsidR="00A42355" w:rsidRPr="00006B96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5" w:type="dxa"/>
          </w:tcPr>
          <w:p w14:paraId="68E7E568" w14:textId="77777777" w:rsidR="00A42355" w:rsidRPr="00F26033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2358B2C1" w14:textId="77777777" w:rsidR="00A42355" w:rsidRPr="003F30C1" w:rsidRDefault="00A42355" w:rsidP="003241B5">
            <w:pPr>
              <w:spacing w:after="0"/>
              <w:rPr>
                <w:highlight w:val="yellow"/>
              </w:rPr>
            </w:pPr>
          </w:p>
        </w:tc>
      </w:tr>
      <w:tr w:rsidR="00A42355" w:rsidRPr="00B95F18" w14:paraId="10662B80" w14:textId="77777777" w:rsidTr="003241B5">
        <w:tc>
          <w:tcPr>
            <w:tcW w:w="2552" w:type="dxa"/>
          </w:tcPr>
          <w:p w14:paraId="35312641" w14:textId="77777777" w:rsidR="00A42355" w:rsidRPr="00F26033" w:rsidRDefault="00A42355" w:rsidP="003241B5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2268" w:type="dxa"/>
          </w:tcPr>
          <w:p w14:paraId="399567C7" w14:textId="77777777" w:rsidR="00A42355" w:rsidRPr="00A36118" w:rsidRDefault="00A42355" w:rsidP="003241B5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276" w:type="dxa"/>
          </w:tcPr>
          <w:p w14:paraId="33BB00CE" w14:textId="77777777" w:rsidR="00A42355" w:rsidRDefault="00A42355" w:rsidP="003241B5">
            <w:pPr>
              <w:spacing w:after="0"/>
              <w:jc w:val="center"/>
            </w:pPr>
            <w:r>
              <w:t>П</w:t>
            </w:r>
          </w:p>
        </w:tc>
        <w:tc>
          <w:tcPr>
            <w:tcW w:w="1276" w:type="dxa"/>
          </w:tcPr>
          <w:p w14:paraId="281AAB90" w14:textId="77777777" w:rsidR="00A42355" w:rsidRPr="00F26033" w:rsidRDefault="00A42355" w:rsidP="003241B5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5" w:type="dxa"/>
          </w:tcPr>
          <w:p w14:paraId="22348D27" w14:textId="77777777" w:rsidR="00A42355" w:rsidRDefault="00A42355" w:rsidP="003241B5">
            <w:pPr>
              <w:spacing w:after="0"/>
              <w:jc w:val="center"/>
            </w:pPr>
            <w:r>
              <w:t>Н</w:t>
            </w:r>
          </w:p>
        </w:tc>
        <w:tc>
          <w:tcPr>
            <w:tcW w:w="2410" w:type="dxa"/>
          </w:tcPr>
          <w:p w14:paraId="5517E2D7" w14:textId="77777777" w:rsidR="00A42355" w:rsidRPr="003F30C1" w:rsidRDefault="00A42355" w:rsidP="003241B5">
            <w:pPr>
              <w:spacing w:after="0"/>
              <w:rPr>
                <w:highlight w:val="yellow"/>
              </w:rPr>
            </w:pPr>
          </w:p>
        </w:tc>
      </w:tr>
    </w:tbl>
    <w:p w14:paraId="3A9F755D" w14:textId="77777777" w:rsidR="002B416A" w:rsidRPr="00A42355" w:rsidRDefault="00A42355" w:rsidP="002B416A">
      <w:pPr>
        <w:pStyle w:val="3"/>
      </w:pPr>
      <w:r w:rsidRPr="009E3A12">
        <w:br w:type="page"/>
      </w:r>
    </w:p>
    <w:p w14:paraId="12663C8A" w14:textId="079254D1" w:rsidR="002B416A" w:rsidRDefault="002B416A" w:rsidP="002B416A">
      <w:pPr>
        <w:pStyle w:val="3"/>
        <w:numPr>
          <w:ilvl w:val="0"/>
          <w:numId w:val="37"/>
        </w:numPr>
      </w:pPr>
      <w:r w:rsidRPr="002B416A">
        <w:rPr>
          <w:lang w:val="en-US"/>
        </w:rPr>
        <w:lastRenderedPageBreak/>
        <w:t>ReturnInvoice</w:t>
      </w:r>
      <w:r w:rsidRPr="005B4E1A">
        <w:t xml:space="preserve"> (</w:t>
      </w:r>
      <w:r>
        <w:t>Черновик счета-фактуры по возврату</w:t>
      </w:r>
      <w:r w:rsidR="008327A1" w:rsidRPr="008327A1">
        <w:t xml:space="preserve"> - </w:t>
      </w:r>
      <w:r w:rsidR="008327A1">
        <w:rPr>
          <w:lang w:val="en-US"/>
        </w:rPr>
        <w:t>RETINV</w:t>
      </w:r>
      <w:r>
        <w:t>)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4"/>
        <w:gridCol w:w="2271"/>
        <w:gridCol w:w="1420"/>
        <w:gridCol w:w="1133"/>
        <w:gridCol w:w="1274"/>
        <w:gridCol w:w="2412"/>
      </w:tblGrid>
      <w:tr w:rsidR="002B416A" w14:paraId="4479865B" w14:textId="77777777" w:rsidTr="0099527F">
        <w:tc>
          <w:tcPr>
            <w:tcW w:w="1140" w:type="pct"/>
            <w:shd w:val="clear" w:color="auto" w:fill="F2F2F2" w:themeFill="background1" w:themeFillShade="F2"/>
          </w:tcPr>
          <w:p w14:paraId="772D461B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14:paraId="1EE7810E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324ECAAE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13C251D3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20C9D29D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79A18508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7B61490D" w14:textId="77777777" w:rsidTr="0099527F">
        <w:trPr>
          <w:trHeight w:val="100"/>
        </w:trPr>
        <w:tc>
          <w:tcPr>
            <w:tcW w:w="1140" w:type="pct"/>
          </w:tcPr>
          <w:p w14:paraId="0524340B" w14:textId="77777777" w:rsidR="002B416A" w:rsidRPr="000D7372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30" w:type="pct"/>
          </w:tcPr>
          <w:p w14:paraId="58ED3B73" w14:textId="77777777" w:rsidR="002B416A" w:rsidRDefault="002B416A" w:rsidP="0099527F">
            <w:pPr>
              <w:spacing w:after="0"/>
            </w:pPr>
            <w:r>
              <w:t>Тип счета</w:t>
            </w:r>
          </w:p>
          <w:p w14:paraId="200E801F" w14:textId="77777777" w:rsidR="002B416A" w:rsidRPr="00CF29FE" w:rsidRDefault="002B416A" w:rsidP="0099527F">
            <w:pPr>
              <w:spacing w:after="0"/>
              <w:rPr>
                <w:sz w:val="18"/>
                <w:szCs w:val="18"/>
              </w:rPr>
            </w:pPr>
            <w:r w:rsidRPr="00CF29FE">
              <w:rPr>
                <w:sz w:val="18"/>
                <w:szCs w:val="18"/>
              </w:rPr>
              <w:t>Смысл статусов приведен в справочнике.</w:t>
            </w:r>
          </w:p>
          <w:p w14:paraId="6755FAD4" w14:textId="77777777" w:rsidR="002B416A" w:rsidRPr="000D7372" w:rsidRDefault="002B416A" w:rsidP="0099527F">
            <w:pPr>
              <w:spacing w:after="0"/>
            </w:pPr>
            <w:r w:rsidRPr="00CF29FE">
              <w:rPr>
                <w:sz w:val="18"/>
                <w:szCs w:val="18"/>
              </w:rPr>
              <w:t>Статус по умолчанию -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 xml:space="preserve">», т.е. если статус не указан явно, значит </w:t>
            </w:r>
            <w:r w:rsidRPr="00CF29FE">
              <w:rPr>
                <w:sz w:val="18"/>
                <w:szCs w:val="18"/>
                <w:lang w:val="en-US"/>
              </w:rPr>
              <w:t>status</w:t>
            </w:r>
            <w:r w:rsidRPr="00CF29FE">
              <w:rPr>
                <w:sz w:val="18"/>
                <w:szCs w:val="18"/>
              </w:rPr>
              <w:t xml:space="preserve"> = «</w:t>
            </w:r>
            <w:r w:rsidRPr="00CF29FE">
              <w:rPr>
                <w:sz w:val="18"/>
                <w:szCs w:val="18"/>
                <w:lang w:val="en-US"/>
              </w:rPr>
              <w:t>Original</w:t>
            </w:r>
            <w:r w:rsidRPr="00CF29FE">
              <w:rPr>
                <w:sz w:val="18"/>
                <w:szCs w:val="18"/>
              </w:rPr>
              <w:t>».</w:t>
            </w:r>
          </w:p>
        </w:tc>
        <w:tc>
          <w:tcPr>
            <w:tcW w:w="644" w:type="pct"/>
          </w:tcPr>
          <w:p w14:paraId="6884817D" w14:textId="77777777" w:rsidR="002B416A" w:rsidRDefault="002B416A" w:rsidP="0099527F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3E687685" w14:textId="77777777" w:rsidR="002B416A" w:rsidRDefault="002B416A" w:rsidP="0099527F">
            <w:pPr>
              <w:spacing w:after="0"/>
              <w:jc w:val="center"/>
            </w:pPr>
            <w:r>
              <w:t>ОК</w:t>
            </w:r>
          </w:p>
        </w:tc>
        <w:tc>
          <w:tcPr>
            <w:tcW w:w="578" w:type="pct"/>
          </w:tcPr>
          <w:p w14:paraId="4897AB8D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D9D14E3" w14:textId="77777777" w:rsidR="002B416A" w:rsidRPr="003F30C1" w:rsidRDefault="002B416A" w:rsidP="0099527F">
            <w:pPr>
              <w:spacing w:after="0"/>
              <w:rPr>
                <w:rStyle w:val="aff5"/>
              </w:rPr>
            </w:pPr>
            <w:r w:rsidRPr="003F30C1">
              <w:t>Код из справочника</w:t>
            </w:r>
            <w:hyperlink w:anchor="_InvoiceType" w:history="1">
              <w:r w:rsidRPr="003F30C1">
                <w:rPr>
                  <w:rStyle w:val="aff5"/>
                  <w:lang w:val="en-US"/>
                </w:rPr>
                <w:t>InvoiceType</w:t>
              </w:r>
            </w:hyperlink>
          </w:p>
          <w:p w14:paraId="0E375269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26CF1E9C" w14:textId="77777777" w:rsidTr="0099527F">
        <w:trPr>
          <w:trHeight w:val="490"/>
        </w:trPr>
        <w:tc>
          <w:tcPr>
            <w:tcW w:w="1140" w:type="pct"/>
          </w:tcPr>
          <w:p w14:paraId="5E3C7FCA" w14:textId="77777777" w:rsidR="002B416A" w:rsidRPr="00CC1FDE" w:rsidRDefault="002B416A" w:rsidP="0099527F">
            <w:pPr>
              <w:spacing w:after="0"/>
              <w:rPr>
                <w:lang w:val="en-US"/>
              </w:rPr>
            </w:pPr>
            <w:r w:rsidRPr="00CC1FDE">
              <w:rPr>
                <w:lang w:val="en-US"/>
              </w:rPr>
              <w:t>revisionNumber</w:t>
            </w:r>
          </w:p>
        </w:tc>
        <w:tc>
          <w:tcPr>
            <w:tcW w:w="1030" w:type="pct"/>
          </w:tcPr>
          <w:p w14:paraId="51FF6331" w14:textId="77777777" w:rsidR="002B416A" w:rsidRDefault="002B416A" w:rsidP="0099527F">
            <w:pPr>
              <w:spacing w:after="0"/>
            </w:pPr>
            <w:r>
              <w:t>Номер исправления</w:t>
            </w:r>
          </w:p>
        </w:tc>
        <w:tc>
          <w:tcPr>
            <w:tcW w:w="644" w:type="pct"/>
          </w:tcPr>
          <w:p w14:paraId="4D8D1D7A" w14:textId="77777777" w:rsidR="002B416A" w:rsidRDefault="002B416A" w:rsidP="0099527F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39B0A085" w14:textId="77777777" w:rsidR="002B416A" w:rsidRPr="0074481D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>
              <w:t>(1.3)</w:t>
            </w:r>
          </w:p>
        </w:tc>
        <w:tc>
          <w:tcPr>
            <w:tcW w:w="578" w:type="pct"/>
          </w:tcPr>
          <w:p w14:paraId="480AE7EE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 w:val="restart"/>
          </w:tcPr>
          <w:p w14:paraId="65707897" w14:textId="77777777" w:rsidR="002B416A" w:rsidRPr="003F30C1" w:rsidRDefault="002B416A" w:rsidP="0099527F">
            <w:pPr>
              <w:spacing w:after="0"/>
            </w:pPr>
            <w:r w:rsidRPr="003F30C1">
              <w:t>Номер и дата исправления обязательны, если тип счета - исправленный</w:t>
            </w:r>
          </w:p>
        </w:tc>
      </w:tr>
      <w:tr w:rsidR="002B416A" w14:paraId="696E0AC7" w14:textId="77777777" w:rsidTr="0099527F">
        <w:trPr>
          <w:trHeight w:val="424"/>
        </w:trPr>
        <w:tc>
          <w:tcPr>
            <w:tcW w:w="1140" w:type="pct"/>
          </w:tcPr>
          <w:p w14:paraId="72D613C5" w14:textId="77777777" w:rsidR="002B416A" w:rsidRPr="00E50DFF" w:rsidRDefault="002B416A" w:rsidP="0099527F">
            <w:pPr>
              <w:spacing w:after="0"/>
            </w:pPr>
            <w:r>
              <w:rPr>
                <w:lang w:val="en-US"/>
              </w:rPr>
              <w:t>revisionDate</w:t>
            </w:r>
          </w:p>
        </w:tc>
        <w:tc>
          <w:tcPr>
            <w:tcW w:w="1030" w:type="pct"/>
          </w:tcPr>
          <w:p w14:paraId="19C16940" w14:textId="77777777" w:rsidR="002B416A" w:rsidRDefault="002B416A" w:rsidP="0099527F">
            <w:pPr>
              <w:spacing w:after="0"/>
            </w:pPr>
            <w:r>
              <w:t>Дата исправления</w:t>
            </w:r>
          </w:p>
        </w:tc>
        <w:tc>
          <w:tcPr>
            <w:tcW w:w="644" w:type="pct"/>
          </w:tcPr>
          <w:p w14:paraId="2BEF7951" w14:textId="77777777" w:rsidR="002B416A" w:rsidRDefault="002B416A" w:rsidP="0099527F">
            <w:pPr>
              <w:spacing w:after="0"/>
              <w:jc w:val="center"/>
            </w:pPr>
            <w:r>
              <w:t>А</w:t>
            </w:r>
          </w:p>
        </w:tc>
        <w:tc>
          <w:tcPr>
            <w:tcW w:w="514" w:type="pct"/>
          </w:tcPr>
          <w:p w14:paraId="1D0DF3B1" w14:textId="77777777" w:rsidR="002B416A" w:rsidRPr="0095123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78" w:type="pct"/>
          </w:tcPr>
          <w:p w14:paraId="3B4A89EB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  <w:vMerge/>
          </w:tcPr>
          <w:p w14:paraId="3599D430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06B705D3" w14:textId="77777777" w:rsidTr="0099527F">
        <w:trPr>
          <w:trHeight w:val="100"/>
        </w:trPr>
        <w:tc>
          <w:tcPr>
            <w:tcW w:w="1140" w:type="pct"/>
          </w:tcPr>
          <w:p w14:paraId="3DA0703A" w14:textId="77777777" w:rsidR="002B416A" w:rsidRPr="000963B0" w:rsidRDefault="002B416A" w:rsidP="0099527F">
            <w:pPr>
              <w:spacing w:after="0"/>
              <w:rPr>
                <w:lang w:val="en-US"/>
              </w:rPr>
            </w:pPr>
            <w:r w:rsidRPr="00E77BB7">
              <w:rPr>
                <w:lang w:val="en-US"/>
              </w:rPr>
              <w:t>specialСonditions</w:t>
            </w:r>
          </w:p>
        </w:tc>
        <w:tc>
          <w:tcPr>
            <w:tcW w:w="1030" w:type="pct"/>
          </w:tcPr>
          <w:p w14:paraId="4EFE252E" w14:textId="77777777" w:rsidR="002B416A" w:rsidRDefault="002B416A" w:rsidP="0099527F">
            <w:pPr>
              <w:spacing w:after="0"/>
            </w:pPr>
            <w:r>
              <w:t>Признак Возврат товара</w:t>
            </w:r>
          </w:p>
          <w:p w14:paraId="06E533D3" w14:textId="77777777" w:rsidR="002B416A" w:rsidRDefault="002B416A" w:rsidP="0099527F">
            <w:pPr>
              <w:spacing w:after="0"/>
            </w:pPr>
            <w:r w:rsidRPr="009C1586">
              <w:rPr>
                <w:sz w:val="20"/>
              </w:rPr>
              <w:t>Если признака нет, значит счет-фактура по обратной реализации</w:t>
            </w:r>
          </w:p>
        </w:tc>
        <w:tc>
          <w:tcPr>
            <w:tcW w:w="644" w:type="pct"/>
          </w:tcPr>
          <w:p w14:paraId="2201DE86" w14:textId="77777777" w:rsidR="002B416A" w:rsidRPr="009C1586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CC28F59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0F022CEA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181CFD8" w14:textId="77777777" w:rsidR="002B416A" w:rsidRDefault="002B416A" w:rsidP="0099527F">
            <w:pPr>
              <w:spacing w:after="0"/>
            </w:pPr>
            <w:r>
              <w:t xml:space="preserve">Код из справочника </w:t>
            </w:r>
          </w:p>
          <w:p w14:paraId="4C0F6C35" w14:textId="77777777" w:rsidR="002B416A" w:rsidRPr="003F30C1" w:rsidRDefault="00A94B5E" w:rsidP="0099527F">
            <w:pPr>
              <w:spacing w:after="0"/>
            </w:pPr>
            <w:hyperlink w:anchor="_SpecialСonditions" w:history="1">
              <w:r w:rsidR="002B416A">
                <w:rPr>
                  <w:rStyle w:val="aff5"/>
                  <w:lang w:val="en-US"/>
                </w:rPr>
                <w:t>SpecialConditions</w:t>
              </w:r>
            </w:hyperlink>
          </w:p>
        </w:tc>
      </w:tr>
      <w:tr w:rsidR="002B416A" w14:paraId="4A1C8E8D" w14:textId="77777777" w:rsidTr="0099527F">
        <w:trPr>
          <w:trHeight w:val="100"/>
        </w:trPr>
        <w:tc>
          <w:tcPr>
            <w:tcW w:w="1140" w:type="pct"/>
          </w:tcPr>
          <w:p w14:paraId="36671797" w14:textId="77777777" w:rsidR="002B416A" w:rsidRPr="00B20961" w:rsidRDefault="002B416A" w:rsidP="0099527F">
            <w:pPr>
              <w:spacing w:after="0"/>
              <w:rPr>
                <w:lang w:val="en-US"/>
              </w:rPr>
            </w:pPr>
            <w:r w:rsidRPr="000963B0">
              <w:rPr>
                <w:lang w:val="en-US"/>
              </w:rPr>
              <w:t>originInvoic</w:t>
            </w:r>
          </w:p>
        </w:tc>
        <w:tc>
          <w:tcPr>
            <w:tcW w:w="1030" w:type="pct"/>
          </w:tcPr>
          <w:p w14:paraId="2C00CE94" w14:textId="77777777" w:rsidR="002B416A" w:rsidRDefault="002B416A" w:rsidP="0099527F">
            <w:pPr>
              <w:spacing w:after="0"/>
            </w:pPr>
            <w:r>
              <w:t>Данные по счету, на который делается исправление</w:t>
            </w:r>
          </w:p>
        </w:tc>
        <w:tc>
          <w:tcPr>
            <w:tcW w:w="644" w:type="pct"/>
          </w:tcPr>
          <w:p w14:paraId="3601CB9F" w14:textId="77777777" w:rsidR="002B416A" w:rsidRPr="000963B0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</w:tcPr>
          <w:p w14:paraId="7DED7404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1988B4D1" w14:textId="77777777" w:rsidR="002B416A" w:rsidRPr="000963B0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C8D770A" w14:textId="77777777" w:rsidR="002B416A" w:rsidRPr="00D80D84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 w:rsidRPr="003F30C1">
              <w:t>Описание элемента представлено в таблице</w:t>
            </w:r>
            <w:r>
              <w:t xml:space="preserve"> </w:t>
            </w:r>
            <w:hyperlink w:anchor="_OriginInvoicIdenfiticator" w:history="1">
              <w:r w:rsidRPr="000963B0">
                <w:rPr>
                  <w:rStyle w:val="aff5"/>
                </w:rPr>
                <w:t>OriginInvoicIdenfiticator</w:t>
              </w:r>
            </w:hyperlink>
          </w:p>
        </w:tc>
      </w:tr>
      <w:tr w:rsidR="002B416A" w14:paraId="67B0527E" w14:textId="77777777" w:rsidTr="0099527F">
        <w:trPr>
          <w:trHeight w:val="100"/>
        </w:trPr>
        <w:tc>
          <w:tcPr>
            <w:tcW w:w="1140" w:type="pct"/>
          </w:tcPr>
          <w:p w14:paraId="4495A1D8" w14:textId="77777777" w:rsidR="002B416A" w:rsidRPr="007F114E" w:rsidRDefault="002B416A" w:rsidP="0099527F">
            <w:pPr>
              <w:spacing w:after="0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1030" w:type="pct"/>
          </w:tcPr>
          <w:p w14:paraId="3B6EC784" w14:textId="77777777" w:rsidR="002B416A" w:rsidRPr="005B4E1A" w:rsidRDefault="002B416A" w:rsidP="0099527F">
            <w:pPr>
              <w:spacing w:after="0"/>
            </w:pPr>
            <w:r>
              <w:t>Идентификатор заказа, по которому закупались возвращаемые товары</w:t>
            </w:r>
          </w:p>
        </w:tc>
        <w:tc>
          <w:tcPr>
            <w:tcW w:w="644" w:type="pct"/>
          </w:tcPr>
          <w:p w14:paraId="23E8E9F2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3963BE55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42899F6A" w14:textId="77777777" w:rsidR="002B416A" w:rsidRPr="00D80D84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4B58BDC" w14:textId="77777777" w:rsidR="002B416A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SelfEmployedInvoice" w:history="1">
              <w:r w:rsidRPr="003F30C1">
                <w:rPr>
                  <w:rStyle w:val="aff5"/>
                </w:rPr>
                <w:t>OriginOrder</w:t>
              </w:r>
            </w:hyperlink>
          </w:p>
          <w:p w14:paraId="33C35568" w14:textId="77777777" w:rsidR="002B416A" w:rsidRPr="00D80D84" w:rsidRDefault="002B416A" w:rsidP="0099527F">
            <w:r>
              <w:t>Заполняется, если все товары закупались одним заказом.</w:t>
            </w:r>
          </w:p>
        </w:tc>
      </w:tr>
      <w:tr w:rsidR="002B416A" w14:paraId="629C0EBA" w14:textId="77777777" w:rsidTr="0099527F">
        <w:trPr>
          <w:trHeight w:val="113"/>
        </w:trPr>
        <w:tc>
          <w:tcPr>
            <w:tcW w:w="1140" w:type="pct"/>
          </w:tcPr>
          <w:p w14:paraId="72599233" w14:textId="77777777" w:rsidR="002B416A" w:rsidRPr="005B4E1A" w:rsidRDefault="002B416A" w:rsidP="0099527F">
            <w:pPr>
              <w:spacing w:after="0"/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1030" w:type="pct"/>
          </w:tcPr>
          <w:p w14:paraId="714A93FA" w14:textId="77777777" w:rsidR="002B416A" w:rsidRPr="002B7EBD" w:rsidRDefault="002B416A" w:rsidP="0099527F">
            <w:pPr>
              <w:spacing w:after="0"/>
            </w:pPr>
            <w:r>
              <w:t>Идентификатор контракта</w:t>
            </w:r>
          </w:p>
        </w:tc>
        <w:tc>
          <w:tcPr>
            <w:tcW w:w="644" w:type="pct"/>
          </w:tcPr>
          <w:p w14:paraId="551BDBC6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8CB21CF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13DCC4BD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7744587" w14:textId="77777777" w:rsidR="002B416A" w:rsidRPr="00D80D84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53A5E807" w14:textId="77777777" w:rsidTr="0099527F">
        <w:trPr>
          <w:trHeight w:val="137"/>
        </w:trPr>
        <w:tc>
          <w:tcPr>
            <w:tcW w:w="1140" w:type="pct"/>
          </w:tcPr>
          <w:p w14:paraId="17EDE8BD" w14:textId="77777777" w:rsidR="002B416A" w:rsidRPr="00B07331" w:rsidRDefault="002B416A" w:rsidP="0099527F">
            <w:pPr>
              <w:spacing w:after="0"/>
              <w:rPr>
                <w:lang w:val="en-US"/>
              </w:rPr>
            </w:pPr>
            <w:r w:rsidRPr="005B4E1A">
              <w:rPr>
                <w:rFonts w:eastAsiaTheme="minorHAnsi" w:cs="Consolas"/>
                <w:lang w:val="en-US"/>
              </w:rPr>
              <w:t>deliveryNoteIdentificator</w:t>
            </w:r>
          </w:p>
        </w:tc>
        <w:tc>
          <w:tcPr>
            <w:tcW w:w="1030" w:type="pct"/>
          </w:tcPr>
          <w:p w14:paraId="1D06551B" w14:textId="77777777" w:rsidR="002B416A" w:rsidRPr="00B07331" w:rsidRDefault="002B416A" w:rsidP="0099527F">
            <w:pPr>
              <w:spacing w:after="0"/>
            </w:pPr>
            <w:r>
              <w:t>Идентификатор закупочной накладной</w:t>
            </w:r>
          </w:p>
        </w:tc>
        <w:tc>
          <w:tcPr>
            <w:tcW w:w="644" w:type="pct"/>
          </w:tcPr>
          <w:p w14:paraId="16FBBA5D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229352F" w14:textId="77777777" w:rsidR="002B416A" w:rsidRPr="00C740E1" w:rsidRDefault="002B416A" w:rsidP="0099527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1EA3D25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2386B96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29844DB5" w14:textId="77777777" w:rsidR="002B416A" w:rsidRPr="003F30C1" w:rsidRDefault="002B416A" w:rsidP="0099527F">
            <w:pPr>
              <w:spacing w:after="0"/>
            </w:pPr>
            <w:r>
              <w:t>Заполняется, если все товары закупались одним по одной накладной</w:t>
            </w:r>
          </w:p>
        </w:tc>
      </w:tr>
      <w:tr w:rsidR="002B416A" w14:paraId="61C60486" w14:textId="77777777" w:rsidTr="0099527F">
        <w:trPr>
          <w:trHeight w:val="137"/>
        </w:trPr>
        <w:tc>
          <w:tcPr>
            <w:tcW w:w="1140" w:type="pct"/>
          </w:tcPr>
          <w:p w14:paraId="1EC33521" w14:textId="77777777" w:rsidR="002B416A" w:rsidRPr="00570023" w:rsidRDefault="002B416A" w:rsidP="0099527F">
            <w:pPr>
              <w:spacing w:after="0"/>
            </w:pPr>
            <w:r w:rsidRPr="00D80D84">
              <w:t>despatchIdentificator</w:t>
            </w:r>
          </w:p>
        </w:tc>
        <w:tc>
          <w:tcPr>
            <w:tcW w:w="1030" w:type="pct"/>
          </w:tcPr>
          <w:p w14:paraId="41D9EBA2" w14:textId="77777777" w:rsidR="002B416A" w:rsidRPr="00B20961" w:rsidRDefault="002B416A" w:rsidP="0099527F">
            <w:pPr>
              <w:spacing w:after="0"/>
            </w:pPr>
            <w:r>
              <w:t>Идентификатор у</w:t>
            </w:r>
            <w:r w:rsidRPr="00570023">
              <w:t>вед</w:t>
            </w:r>
            <w:r>
              <w:t>омления об отгрузке при закупке</w:t>
            </w:r>
          </w:p>
        </w:tc>
        <w:tc>
          <w:tcPr>
            <w:tcW w:w="644" w:type="pct"/>
          </w:tcPr>
          <w:p w14:paraId="60318BFA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7D3E5C3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472251EA" w14:textId="77777777" w:rsidR="002B416A" w:rsidRPr="00224C70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AAD6350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38C7BDB8" w14:textId="77777777" w:rsidR="002B416A" w:rsidRPr="00D80D84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>
              <w:t xml:space="preserve">Заполняется, если все товары при закупке содержались в одном </w:t>
            </w:r>
            <w:r>
              <w:rPr>
                <w:lang w:val="en-US"/>
              </w:rPr>
              <w:t>DESADV</w:t>
            </w:r>
          </w:p>
        </w:tc>
      </w:tr>
      <w:tr w:rsidR="002B416A" w14:paraId="395B465F" w14:textId="77777777" w:rsidTr="0099527F">
        <w:trPr>
          <w:trHeight w:val="138"/>
        </w:trPr>
        <w:tc>
          <w:tcPr>
            <w:tcW w:w="1140" w:type="pct"/>
          </w:tcPr>
          <w:p w14:paraId="04A869DE" w14:textId="77777777" w:rsidR="002B416A" w:rsidRPr="007F114E" w:rsidRDefault="002B416A" w:rsidP="0099527F">
            <w:pPr>
              <w:spacing w:after="0"/>
              <w:rPr>
                <w:lang w:val="en-US"/>
              </w:rPr>
            </w:pPr>
            <w:r w:rsidRPr="00570023">
              <w:rPr>
                <w:lang w:val="en-US"/>
              </w:rPr>
              <w:lastRenderedPageBreak/>
              <w:t>announcementForReturns</w:t>
            </w:r>
          </w:p>
        </w:tc>
        <w:tc>
          <w:tcPr>
            <w:tcW w:w="1030" w:type="pct"/>
          </w:tcPr>
          <w:p w14:paraId="4BF20D50" w14:textId="77777777" w:rsidR="002B416A" w:rsidRPr="00B20961" w:rsidRDefault="002B416A" w:rsidP="0099527F">
            <w:pPr>
              <w:spacing w:after="0"/>
            </w:pPr>
            <w:r>
              <w:t>Идентификатор уведомления о возврате</w:t>
            </w:r>
          </w:p>
        </w:tc>
        <w:tc>
          <w:tcPr>
            <w:tcW w:w="644" w:type="pct"/>
          </w:tcPr>
          <w:p w14:paraId="1FF5A196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D44C41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4222B271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82472F7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3A2922FB" w14:textId="77777777" w:rsidTr="0099527F">
        <w:trPr>
          <w:trHeight w:val="138"/>
        </w:trPr>
        <w:tc>
          <w:tcPr>
            <w:tcW w:w="1140" w:type="pct"/>
          </w:tcPr>
          <w:p w14:paraId="7DA77FC7" w14:textId="77777777" w:rsidR="002B416A" w:rsidRDefault="002B416A" w:rsidP="0099527F">
            <w:pPr>
              <w:spacing w:after="0"/>
              <w:rPr>
                <w:rFonts w:eastAsiaTheme="minorHAnsi" w:cs="Consolas"/>
                <w:lang w:val="en-US"/>
              </w:rPr>
            </w:pPr>
            <w:r w:rsidRPr="00570023">
              <w:rPr>
                <w:rFonts w:eastAsiaTheme="minorHAnsi" w:cs="Consolas"/>
                <w:lang w:val="en-US"/>
              </w:rPr>
              <w:t>instructionsForReturns</w:t>
            </w:r>
          </w:p>
        </w:tc>
        <w:tc>
          <w:tcPr>
            <w:tcW w:w="1030" w:type="pct"/>
          </w:tcPr>
          <w:p w14:paraId="1DDDEA42" w14:textId="77777777" w:rsidR="002B416A" w:rsidRPr="00224334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подтверждения возврата</w:t>
            </w:r>
          </w:p>
        </w:tc>
        <w:tc>
          <w:tcPr>
            <w:tcW w:w="644" w:type="pct"/>
          </w:tcPr>
          <w:p w14:paraId="6570AE48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EDAE4DC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1E8AAA8F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8BDF33C" w14:textId="77777777" w:rsidR="002B416A" w:rsidRPr="00082F29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3DD12B51" w14:textId="77777777" w:rsidTr="0099527F">
        <w:trPr>
          <w:trHeight w:val="138"/>
        </w:trPr>
        <w:tc>
          <w:tcPr>
            <w:tcW w:w="1140" w:type="pct"/>
          </w:tcPr>
          <w:p w14:paraId="572FDD62" w14:textId="77777777" w:rsidR="002B416A" w:rsidRDefault="002B416A" w:rsidP="0099527F">
            <w:pPr>
              <w:spacing w:after="0"/>
              <w:jc w:val="center"/>
              <w:rPr>
                <w:rFonts w:eastAsiaTheme="minorHAnsi" w:cs="Consolas"/>
                <w:lang w:val="en-US"/>
              </w:rPr>
            </w:pPr>
            <w:r w:rsidRPr="00570023">
              <w:rPr>
                <w:rFonts w:eastAsiaTheme="minorHAnsi" w:cs="Consolas"/>
                <w:lang w:val="en-US"/>
              </w:rPr>
              <w:t>returnDeliveryNoteIdentificator</w:t>
            </w:r>
          </w:p>
        </w:tc>
        <w:tc>
          <w:tcPr>
            <w:tcW w:w="1030" w:type="pct"/>
          </w:tcPr>
          <w:p w14:paraId="624CEF83" w14:textId="77777777" w:rsidR="002B416A" w:rsidRPr="00224334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возвратной накладной</w:t>
            </w:r>
          </w:p>
        </w:tc>
        <w:tc>
          <w:tcPr>
            <w:tcW w:w="644" w:type="pct"/>
          </w:tcPr>
          <w:p w14:paraId="3C8D588B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58AB22D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04E22E7C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41DFF1F" w14:textId="77777777" w:rsidR="002B416A" w:rsidRPr="00082F29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3D261515" w14:textId="77777777" w:rsidTr="0099527F">
        <w:trPr>
          <w:trHeight w:val="138"/>
        </w:trPr>
        <w:tc>
          <w:tcPr>
            <w:tcW w:w="1140" w:type="pct"/>
          </w:tcPr>
          <w:p w14:paraId="1C77A136" w14:textId="77777777" w:rsidR="002B416A" w:rsidRPr="00570023" w:rsidRDefault="002B416A" w:rsidP="0099527F">
            <w:pPr>
              <w:spacing w:after="0"/>
              <w:rPr>
                <w:rFonts w:eastAsiaTheme="minorHAnsi" w:cs="Consolas"/>
              </w:rPr>
            </w:pPr>
            <w:r w:rsidRPr="00570023">
              <w:rPr>
                <w:rFonts w:eastAsiaTheme="minorHAnsi" w:cs="Consolas"/>
              </w:rPr>
              <w:t>returnDespatchIdentificator</w:t>
            </w:r>
          </w:p>
        </w:tc>
        <w:tc>
          <w:tcPr>
            <w:tcW w:w="1030" w:type="pct"/>
          </w:tcPr>
          <w:p w14:paraId="347065D7" w14:textId="77777777" w:rsidR="002B416A" w:rsidRPr="00570023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570023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уведомления об отгрузке при возврате</w:t>
            </w:r>
          </w:p>
        </w:tc>
        <w:tc>
          <w:tcPr>
            <w:tcW w:w="644" w:type="pct"/>
          </w:tcPr>
          <w:p w14:paraId="56FFBF0C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C511650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3DD1C491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36ECFC9" w14:textId="77777777" w:rsidR="002B416A" w:rsidRPr="00570023" w:rsidRDefault="002B416A" w:rsidP="0099527F">
            <w:pPr>
              <w:spacing w:after="0"/>
            </w:pPr>
            <w:r w:rsidRPr="00570023">
              <w:t xml:space="preserve">Описание элемента представлено в таблице </w:t>
            </w:r>
            <w:hyperlink w:anchor="_DocumentIdenfiticator_2" w:history="1">
              <w:r w:rsidRPr="00570023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339E2933" w14:textId="77777777" w:rsidTr="0099527F">
        <w:trPr>
          <w:trHeight w:val="138"/>
        </w:trPr>
        <w:tc>
          <w:tcPr>
            <w:tcW w:w="1140" w:type="pct"/>
          </w:tcPr>
          <w:p w14:paraId="79038FE8" w14:textId="77777777" w:rsidR="002B416A" w:rsidRDefault="002B416A" w:rsidP="0099527F">
            <w:pPr>
              <w:spacing w:after="0"/>
              <w:rPr>
                <w:rFonts w:eastAsiaTheme="minorHAnsi" w:cs="Consolas"/>
                <w:lang w:val="en-US"/>
              </w:rPr>
            </w:pPr>
            <w:r w:rsidRPr="00570023">
              <w:rPr>
                <w:rFonts w:eastAsiaTheme="minorHAnsi" w:cs="Consolas"/>
                <w:lang w:val="en-US"/>
              </w:rPr>
              <w:t>returnReceivingIdentificator</w:t>
            </w:r>
          </w:p>
        </w:tc>
        <w:tc>
          <w:tcPr>
            <w:tcW w:w="1030" w:type="pct"/>
          </w:tcPr>
          <w:p w14:paraId="18B4A9D9" w14:textId="77777777" w:rsidR="002B416A" w:rsidRPr="00224334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приемки при возврате</w:t>
            </w:r>
          </w:p>
        </w:tc>
        <w:tc>
          <w:tcPr>
            <w:tcW w:w="644" w:type="pct"/>
          </w:tcPr>
          <w:p w14:paraId="65E4B954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12A6C10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22471603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C2431FB" w14:textId="77777777" w:rsidR="002B416A" w:rsidRPr="00082F29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6DFDC96D" w14:textId="77777777" w:rsidTr="0099527F">
        <w:trPr>
          <w:trHeight w:val="138"/>
        </w:trPr>
        <w:tc>
          <w:tcPr>
            <w:tcW w:w="1140" w:type="pct"/>
          </w:tcPr>
          <w:p w14:paraId="559F5A26" w14:textId="77777777" w:rsidR="002B416A" w:rsidRPr="00224334" w:rsidRDefault="002B416A" w:rsidP="0099527F">
            <w:pPr>
              <w:spacing w:after="0"/>
              <w:rPr>
                <w:rFonts w:eastAsiaTheme="minorHAnsi" w:cs="Consolas"/>
              </w:rPr>
            </w:pPr>
            <w:r>
              <w:rPr>
                <w:rFonts w:eastAsiaTheme="minorHAnsi" w:cs="Consolas"/>
                <w:lang w:val="en-US"/>
              </w:rPr>
              <w:t>e</w:t>
            </w:r>
            <w:r w:rsidRPr="00224334">
              <w:rPr>
                <w:rFonts w:eastAsiaTheme="minorHAnsi" w:cs="Consolas"/>
              </w:rPr>
              <w:t>gaisRegistrationIdentificator</w:t>
            </w:r>
          </w:p>
        </w:tc>
        <w:tc>
          <w:tcPr>
            <w:tcW w:w="1030" w:type="pct"/>
          </w:tcPr>
          <w:p w14:paraId="5D524EBA" w14:textId="77777777" w:rsidR="002B416A" w:rsidRPr="00224334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2433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Идентификатор ТТН в ЕГАИС</w:t>
            </w:r>
          </w:p>
        </w:tc>
        <w:tc>
          <w:tcPr>
            <w:tcW w:w="644" w:type="pct"/>
          </w:tcPr>
          <w:p w14:paraId="39A31721" w14:textId="77777777" w:rsidR="002B416A" w:rsidRPr="00E6030A" w:rsidRDefault="002B416A" w:rsidP="0099527F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514" w:type="pct"/>
          </w:tcPr>
          <w:p w14:paraId="40BB137F" w14:textId="77777777" w:rsidR="002B416A" w:rsidRPr="00E6030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63E7C60D" w14:textId="77777777" w:rsidR="002B416A" w:rsidRPr="00E6030A" w:rsidRDefault="002B416A" w:rsidP="0099527F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1094" w:type="pct"/>
          </w:tcPr>
          <w:p w14:paraId="4DA5D589" w14:textId="77777777" w:rsidR="002B416A" w:rsidRPr="00224334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2" w:history="1">
              <w:r w:rsidRPr="00082F29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6FC8031C" w14:textId="77777777" w:rsidTr="0099527F">
        <w:trPr>
          <w:trHeight w:val="138"/>
        </w:trPr>
        <w:tc>
          <w:tcPr>
            <w:tcW w:w="1140" w:type="pct"/>
          </w:tcPr>
          <w:p w14:paraId="3C254093" w14:textId="77777777" w:rsidR="002B416A" w:rsidRPr="00224334" w:rsidRDefault="002B416A" w:rsidP="0099527F">
            <w:pPr>
              <w:spacing w:after="0"/>
              <w:rPr>
                <w:rFonts w:eastAsiaTheme="minorHAnsi" w:cs="Consolas"/>
              </w:rPr>
            </w:pPr>
            <w:r w:rsidRPr="003E76F8">
              <w:rPr>
                <w:rFonts w:eastAsiaTheme="minorHAnsi" w:cs="Consolas"/>
                <w:lang w:val="en-US"/>
              </w:rPr>
              <w:t>egaisFixationIdentificator</w:t>
            </w:r>
          </w:p>
        </w:tc>
        <w:tc>
          <w:tcPr>
            <w:tcW w:w="1030" w:type="pct"/>
          </w:tcPr>
          <w:p w14:paraId="7C2B297B" w14:textId="77777777" w:rsidR="002B416A" w:rsidRPr="00224334" w:rsidRDefault="002B416A" w:rsidP="0099527F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Ф</w:t>
            </w:r>
            <w:r w:rsidRPr="003E76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иксации ТТН в ЕГАИС</w:t>
            </w:r>
          </w:p>
        </w:tc>
        <w:tc>
          <w:tcPr>
            <w:tcW w:w="644" w:type="pct"/>
          </w:tcPr>
          <w:p w14:paraId="1EE34AF9" w14:textId="77777777" w:rsidR="002B416A" w:rsidRPr="00E6030A" w:rsidRDefault="002B416A" w:rsidP="0099527F">
            <w:pPr>
              <w:spacing w:after="0"/>
              <w:jc w:val="center"/>
            </w:pPr>
            <w:r w:rsidRPr="00E6030A">
              <w:t>С</w:t>
            </w:r>
          </w:p>
        </w:tc>
        <w:tc>
          <w:tcPr>
            <w:tcW w:w="514" w:type="pct"/>
          </w:tcPr>
          <w:p w14:paraId="10BFEC88" w14:textId="77777777" w:rsidR="002B416A" w:rsidRPr="00E6030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2DE1C81E" w14:textId="77777777" w:rsidR="002B416A" w:rsidRPr="00E6030A" w:rsidRDefault="002B416A" w:rsidP="0099527F">
            <w:pPr>
              <w:spacing w:after="0"/>
              <w:jc w:val="center"/>
            </w:pPr>
            <w:r w:rsidRPr="00E6030A">
              <w:t>Н</w:t>
            </w:r>
          </w:p>
        </w:tc>
        <w:tc>
          <w:tcPr>
            <w:tcW w:w="1094" w:type="pct"/>
          </w:tcPr>
          <w:p w14:paraId="49C6EEE7" w14:textId="77777777" w:rsidR="002B416A" w:rsidRPr="00224334" w:rsidRDefault="002B416A" w:rsidP="0099527F">
            <w:pPr>
              <w:spacing w:after="0"/>
              <w:rPr>
                <w:color w:val="0563C1" w:themeColor="hyperlink"/>
                <w:u w:val="single"/>
              </w:rPr>
            </w:pPr>
            <w:r w:rsidRPr="00082F29">
              <w:t xml:space="preserve">Описание элемента представлено в таблице </w:t>
            </w:r>
            <w:hyperlink w:anchor="_DocumentIdenfiticator_2" w:history="1">
              <w:r w:rsidRPr="00082F29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71D89C12" w14:textId="77777777" w:rsidTr="0099527F">
        <w:trPr>
          <w:trHeight w:val="113"/>
        </w:trPr>
        <w:tc>
          <w:tcPr>
            <w:tcW w:w="1140" w:type="pct"/>
          </w:tcPr>
          <w:p w14:paraId="672C384A" w14:textId="77777777" w:rsidR="002B416A" w:rsidRPr="00534FD8" w:rsidRDefault="002B416A" w:rsidP="0099527F">
            <w:pPr>
              <w:spacing w:after="0"/>
              <w:rPr>
                <w:highlight w:val="white"/>
              </w:rPr>
            </w:pPr>
            <w:r>
              <w:rPr>
                <w:lang w:val="en-US"/>
              </w:rPr>
              <w:t>f</w:t>
            </w:r>
            <w:r w:rsidRPr="00857EA4">
              <w:t>actoringEncription</w:t>
            </w:r>
          </w:p>
        </w:tc>
        <w:tc>
          <w:tcPr>
            <w:tcW w:w="1030" w:type="pct"/>
          </w:tcPr>
          <w:p w14:paraId="2678571C" w14:textId="77777777" w:rsidR="002B416A" w:rsidRDefault="002B416A" w:rsidP="0099527F">
            <w:pPr>
              <w:spacing w:after="0"/>
            </w:pPr>
            <w:r>
              <w:t>Уступочная запись</w:t>
            </w:r>
          </w:p>
        </w:tc>
        <w:tc>
          <w:tcPr>
            <w:tcW w:w="644" w:type="pct"/>
          </w:tcPr>
          <w:p w14:paraId="71B29A0C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BCCA622" w14:textId="77777777" w:rsidR="002B416A" w:rsidRDefault="002B416A" w:rsidP="0099527F">
            <w:pPr>
              <w:spacing w:after="0"/>
              <w:jc w:val="center"/>
            </w:pPr>
            <w:r>
              <w:t>Т(1-2048)</w:t>
            </w:r>
          </w:p>
        </w:tc>
        <w:tc>
          <w:tcPr>
            <w:tcW w:w="578" w:type="pct"/>
          </w:tcPr>
          <w:p w14:paraId="250E5639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20E8387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1B3BC127" w14:textId="77777777" w:rsidTr="0099527F">
        <w:trPr>
          <w:trHeight w:val="113"/>
        </w:trPr>
        <w:tc>
          <w:tcPr>
            <w:tcW w:w="1140" w:type="pct"/>
          </w:tcPr>
          <w:p w14:paraId="1DE84A10" w14:textId="77777777" w:rsidR="002B416A" w:rsidRPr="00534FD8" w:rsidRDefault="002B416A" w:rsidP="0099527F">
            <w:pPr>
              <w:spacing w:after="0"/>
            </w:pPr>
            <w:r>
              <w:rPr>
                <w:lang w:val="en-US"/>
              </w:rPr>
              <w:t>seller</w:t>
            </w:r>
          </w:p>
        </w:tc>
        <w:tc>
          <w:tcPr>
            <w:tcW w:w="1030" w:type="pct"/>
          </w:tcPr>
          <w:p w14:paraId="736E1476" w14:textId="77777777" w:rsidR="002B416A" w:rsidRPr="00534FD8" w:rsidRDefault="002B416A" w:rsidP="0099527F">
            <w:pPr>
              <w:spacing w:after="0"/>
            </w:pPr>
            <w:r>
              <w:t>Продавец (сеть, т.к. она возвращает товары)</w:t>
            </w:r>
          </w:p>
        </w:tc>
        <w:tc>
          <w:tcPr>
            <w:tcW w:w="644" w:type="pct"/>
          </w:tcPr>
          <w:p w14:paraId="6113EC19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5455773D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6DCC382C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4E93E818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004C0D73" w14:textId="77777777" w:rsidTr="0099527F">
        <w:trPr>
          <w:trHeight w:val="137"/>
        </w:trPr>
        <w:tc>
          <w:tcPr>
            <w:tcW w:w="1140" w:type="pct"/>
          </w:tcPr>
          <w:p w14:paraId="5E6DC63D" w14:textId="77777777" w:rsidR="002B416A" w:rsidRPr="00857EA4" w:rsidRDefault="002B416A" w:rsidP="0099527F">
            <w:pPr>
              <w:spacing w:after="0"/>
            </w:pPr>
            <w:r>
              <w:rPr>
                <w:lang w:val="en-US"/>
              </w:rPr>
              <w:t>buyer</w:t>
            </w:r>
          </w:p>
        </w:tc>
        <w:tc>
          <w:tcPr>
            <w:tcW w:w="1030" w:type="pct"/>
          </w:tcPr>
          <w:p w14:paraId="345B0088" w14:textId="77777777" w:rsidR="002B416A" w:rsidRDefault="002B416A" w:rsidP="0099527F">
            <w:pPr>
              <w:spacing w:after="0"/>
            </w:pPr>
            <w:r>
              <w:t>Покупатель (поставщик)</w:t>
            </w:r>
          </w:p>
        </w:tc>
        <w:tc>
          <w:tcPr>
            <w:tcW w:w="644" w:type="pct"/>
          </w:tcPr>
          <w:p w14:paraId="22302A3D" w14:textId="77777777" w:rsidR="002B416A" w:rsidRPr="00857EA4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2CD12EEB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7001AF28" w14:textId="77777777" w:rsidR="002B416A" w:rsidRPr="00857EA4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BA97DCE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73A37258" w14:textId="77777777" w:rsidTr="0099527F">
        <w:trPr>
          <w:trHeight w:val="137"/>
        </w:trPr>
        <w:tc>
          <w:tcPr>
            <w:tcW w:w="1140" w:type="pct"/>
          </w:tcPr>
          <w:p w14:paraId="00AC9E71" w14:textId="77777777" w:rsidR="002B416A" w:rsidRPr="00224C70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1030" w:type="pct"/>
          </w:tcPr>
          <w:p w14:paraId="7947083A" w14:textId="77777777" w:rsidR="002B416A" w:rsidRPr="00224C70" w:rsidRDefault="002B416A" w:rsidP="0099527F">
            <w:pPr>
              <w:spacing w:after="0"/>
            </w:pPr>
            <w:r>
              <w:t>Получатель счета</w:t>
            </w:r>
          </w:p>
        </w:tc>
        <w:tc>
          <w:tcPr>
            <w:tcW w:w="644" w:type="pct"/>
          </w:tcPr>
          <w:p w14:paraId="3513839B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8ACB0B1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240358E9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F76979F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77B88CDB" w14:textId="77777777" w:rsidTr="0099527F">
        <w:tc>
          <w:tcPr>
            <w:tcW w:w="1140" w:type="pct"/>
          </w:tcPr>
          <w:p w14:paraId="60669406" w14:textId="77777777" w:rsidR="002B416A" w:rsidRPr="00224C70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1030" w:type="pct"/>
          </w:tcPr>
          <w:p w14:paraId="5A49A656" w14:textId="77777777" w:rsidR="002B416A" w:rsidRPr="00224C70" w:rsidRDefault="002B416A" w:rsidP="0099527F">
            <w:pPr>
              <w:spacing w:after="0"/>
            </w:pPr>
            <w:r>
              <w:t>Информация о поставке</w:t>
            </w:r>
          </w:p>
        </w:tc>
        <w:tc>
          <w:tcPr>
            <w:tcW w:w="644" w:type="pct"/>
          </w:tcPr>
          <w:p w14:paraId="567F0A42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2B957B9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7B673490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415868C8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eliveryInfo_5" w:history="1">
              <w:r w:rsidRPr="003F30C1">
                <w:rPr>
                  <w:rStyle w:val="aff5"/>
                </w:rPr>
                <w:t>DeliveryInfo</w:t>
              </w:r>
            </w:hyperlink>
          </w:p>
        </w:tc>
      </w:tr>
      <w:tr w:rsidR="002B416A" w14:paraId="670A4277" w14:textId="77777777" w:rsidTr="0099527F">
        <w:trPr>
          <w:trHeight w:val="384"/>
        </w:trPr>
        <w:tc>
          <w:tcPr>
            <w:tcW w:w="1140" w:type="pct"/>
          </w:tcPr>
          <w:p w14:paraId="7E00A358" w14:textId="77777777" w:rsidR="002B416A" w:rsidRPr="00224C70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1030" w:type="pct"/>
          </w:tcPr>
          <w:p w14:paraId="7987557C" w14:textId="77777777" w:rsidR="002B416A" w:rsidRPr="008418D0" w:rsidRDefault="002B416A" w:rsidP="0099527F">
            <w:pPr>
              <w:spacing w:after="0"/>
            </w:pPr>
            <w:r>
              <w:t>Табличная часть, содержащая информацию о товарах</w:t>
            </w:r>
          </w:p>
        </w:tc>
        <w:tc>
          <w:tcPr>
            <w:tcW w:w="644" w:type="pct"/>
          </w:tcPr>
          <w:p w14:paraId="57E77340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53D4C2B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7B9FF95D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432E6CA1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LineItems_2" w:history="1">
              <w:r w:rsidRPr="003F30C1">
                <w:rPr>
                  <w:rStyle w:val="aff5"/>
                </w:rPr>
                <w:t>LineItems</w:t>
              </w:r>
            </w:hyperlink>
          </w:p>
        </w:tc>
      </w:tr>
    </w:tbl>
    <w:p w14:paraId="0FA4B13D" w14:textId="77777777" w:rsidR="002B416A" w:rsidRPr="002770C4" w:rsidRDefault="002B416A" w:rsidP="002B416A">
      <w:pPr>
        <w:pStyle w:val="4"/>
        <w:numPr>
          <w:ilvl w:val="3"/>
          <w:numId w:val="1"/>
        </w:numPr>
        <w:rPr>
          <w:i w:val="0"/>
          <w:lang w:val="en-US"/>
        </w:rPr>
      </w:pPr>
      <w:r w:rsidRPr="002770C4">
        <w:rPr>
          <w:i w:val="0"/>
          <w:lang w:val="en-US"/>
        </w:rPr>
        <w:t>DeliveryInfo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1"/>
        <w:gridCol w:w="2269"/>
        <w:gridCol w:w="1415"/>
        <w:gridCol w:w="1133"/>
        <w:gridCol w:w="1274"/>
        <w:gridCol w:w="2412"/>
      </w:tblGrid>
      <w:tr w:rsidR="002B416A" w14:paraId="534B3A80" w14:textId="77777777" w:rsidTr="0099527F">
        <w:tc>
          <w:tcPr>
            <w:tcW w:w="1143" w:type="pct"/>
            <w:shd w:val="clear" w:color="auto" w:fill="F2F2F2" w:themeFill="background1" w:themeFillShade="F2"/>
          </w:tcPr>
          <w:p w14:paraId="3C303B1D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158AC17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61CEBF0D" w14:textId="77777777" w:rsidR="002B416A" w:rsidRDefault="002B416A" w:rsidP="0099527F">
            <w:pPr>
              <w:spacing w:after="0" w:line="276" w:lineRule="auto"/>
              <w:jc w:val="center"/>
            </w:pPr>
            <w:r>
              <w:t xml:space="preserve">Признак типа </w:t>
            </w:r>
            <w:r>
              <w:lastRenderedPageBreak/>
              <w:t>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5384479D" w14:textId="77777777" w:rsidR="002B416A" w:rsidRDefault="002B416A" w:rsidP="0099527F">
            <w:pPr>
              <w:spacing w:after="0"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14BC2F79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</w:t>
            </w:r>
            <w:r>
              <w:lastRenderedPageBreak/>
              <w:t>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1275FBD8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lastRenderedPageBreak/>
              <w:t>Примечание</w:t>
            </w:r>
          </w:p>
        </w:tc>
      </w:tr>
      <w:tr w:rsidR="002B416A" w14:paraId="6BE317DF" w14:textId="77777777" w:rsidTr="0099527F">
        <w:tc>
          <w:tcPr>
            <w:tcW w:w="1143" w:type="pct"/>
          </w:tcPr>
          <w:p w14:paraId="081020B6" w14:textId="77777777" w:rsidR="002B416A" w:rsidRDefault="002B416A" w:rsidP="0099527F">
            <w:pPr>
              <w:spacing w:after="0" w:line="276" w:lineRule="auto"/>
              <w:rPr>
                <w:lang w:val="en-US"/>
              </w:rPr>
            </w:pPr>
            <w:r>
              <w:t>actualDeliveryDateTime</w:t>
            </w:r>
          </w:p>
        </w:tc>
        <w:tc>
          <w:tcPr>
            <w:tcW w:w="1029" w:type="pct"/>
          </w:tcPr>
          <w:p w14:paraId="6DC3A248" w14:textId="77777777" w:rsidR="002B416A" w:rsidRDefault="002B416A" w:rsidP="0099527F">
            <w:pPr>
              <w:spacing w:after="0"/>
            </w:pPr>
            <w:r>
              <w:t>Фактическое дата и время доставки</w:t>
            </w:r>
          </w:p>
        </w:tc>
        <w:tc>
          <w:tcPr>
            <w:tcW w:w="642" w:type="pct"/>
          </w:tcPr>
          <w:p w14:paraId="05359EE5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751D5888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578" w:type="pct"/>
          </w:tcPr>
          <w:p w14:paraId="01DA5318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FB27299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6458D627" w14:textId="77777777" w:rsidTr="0099527F">
        <w:tc>
          <w:tcPr>
            <w:tcW w:w="1143" w:type="pct"/>
          </w:tcPr>
          <w:p w14:paraId="0217B103" w14:textId="77777777" w:rsidR="002B416A" w:rsidRPr="000D7372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1029" w:type="pct"/>
          </w:tcPr>
          <w:p w14:paraId="61EE8240" w14:textId="77777777" w:rsidR="002B416A" w:rsidRPr="00B20961" w:rsidRDefault="002B416A" w:rsidP="0099527F">
            <w:pPr>
              <w:spacing w:after="0"/>
            </w:pPr>
            <w:r>
              <w:t>Идентификатор транспортной накладной</w:t>
            </w:r>
          </w:p>
        </w:tc>
        <w:tc>
          <w:tcPr>
            <w:tcW w:w="642" w:type="pct"/>
          </w:tcPr>
          <w:p w14:paraId="1607BA01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177804B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2081A579" w14:textId="77777777" w:rsidR="002B416A" w:rsidRPr="00224C70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8B5DFD6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</w:tc>
      </w:tr>
      <w:tr w:rsidR="002B416A" w14:paraId="186585B3" w14:textId="77777777" w:rsidTr="0099527F">
        <w:tc>
          <w:tcPr>
            <w:tcW w:w="1143" w:type="pct"/>
          </w:tcPr>
          <w:p w14:paraId="3F1C85F6" w14:textId="77777777" w:rsidR="002B416A" w:rsidRPr="0041700B" w:rsidRDefault="002B416A" w:rsidP="0099527F">
            <w:pPr>
              <w:spacing w:after="0" w:line="276" w:lineRule="auto"/>
            </w:pPr>
            <w:r>
              <w:rPr>
                <w:lang w:val="en-US"/>
              </w:rPr>
              <w:t>shipFrom</w:t>
            </w:r>
          </w:p>
        </w:tc>
        <w:tc>
          <w:tcPr>
            <w:tcW w:w="1029" w:type="pct"/>
          </w:tcPr>
          <w:p w14:paraId="444C0882" w14:textId="77777777" w:rsidR="002B416A" w:rsidRDefault="002B416A" w:rsidP="0099527F">
            <w:pPr>
              <w:spacing w:after="0"/>
            </w:pPr>
            <w:r>
              <w:t>Грузоотправитель (магазин сети)</w:t>
            </w:r>
          </w:p>
        </w:tc>
        <w:tc>
          <w:tcPr>
            <w:tcW w:w="642" w:type="pct"/>
          </w:tcPr>
          <w:p w14:paraId="33EF2A69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93AC70C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EF30D72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D57B272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371581CF" w14:textId="77777777" w:rsidTr="0099527F">
        <w:tc>
          <w:tcPr>
            <w:tcW w:w="1143" w:type="pct"/>
          </w:tcPr>
          <w:p w14:paraId="09C6E60B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1029" w:type="pct"/>
          </w:tcPr>
          <w:p w14:paraId="2E73E873" w14:textId="77777777" w:rsidR="002B416A" w:rsidRDefault="002B416A" w:rsidP="0099527F">
            <w:pPr>
              <w:spacing w:after="0"/>
            </w:pPr>
            <w:r>
              <w:t>Место доставки, грузополучатель (склад поставщика)</w:t>
            </w:r>
          </w:p>
        </w:tc>
        <w:tc>
          <w:tcPr>
            <w:tcW w:w="642" w:type="pct"/>
          </w:tcPr>
          <w:p w14:paraId="2FA93CF3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0A940076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6AE25B99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8E0E749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418EB6DC" w14:textId="77777777" w:rsidTr="0099527F">
        <w:tc>
          <w:tcPr>
            <w:tcW w:w="1143" w:type="pct"/>
          </w:tcPr>
          <w:p w14:paraId="4F21B512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ultimateCustomer</w:t>
            </w:r>
          </w:p>
        </w:tc>
        <w:tc>
          <w:tcPr>
            <w:tcW w:w="1029" w:type="pct"/>
          </w:tcPr>
          <w:p w14:paraId="5B2C4955" w14:textId="77777777" w:rsidR="002B416A" w:rsidRPr="00E30065" w:rsidRDefault="002B416A" w:rsidP="0099527F">
            <w:pPr>
              <w:spacing w:after="0"/>
              <w:rPr>
                <w:lang w:val="en-US"/>
              </w:rPr>
            </w:pPr>
            <w:r>
              <w:t>Конечная точка доставки</w:t>
            </w:r>
          </w:p>
        </w:tc>
        <w:tc>
          <w:tcPr>
            <w:tcW w:w="642" w:type="pct"/>
          </w:tcPr>
          <w:p w14:paraId="4D061AE5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7E4294EF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B589B8B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715413F6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4C1ABE74" w14:textId="77777777" w:rsidTr="0099527F">
        <w:tc>
          <w:tcPr>
            <w:tcW w:w="1143" w:type="pct"/>
          </w:tcPr>
          <w:p w14:paraId="1B09DE61" w14:textId="77777777" w:rsidR="002B416A" w:rsidRPr="00704076" w:rsidRDefault="002B416A" w:rsidP="0099527F">
            <w:pPr>
              <w:spacing w:after="0" w:line="276" w:lineRule="auto"/>
            </w:pPr>
            <w:r>
              <w:rPr>
                <w:lang w:val="en-US"/>
              </w:rPr>
              <w:t>warehouseKeeper</w:t>
            </w:r>
          </w:p>
        </w:tc>
        <w:tc>
          <w:tcPr>
            <w:tcW w:w="1029" w:type="pct"/>
          </w:tcPr>
          <w:p w14:paraId="64A4FB83" w14:textId="77777777" w:rsidR="002B416A" w:rsidRDefault="002B416A" w:rsidP="0099527F">
            <w:pPr>
              <w:spacing w:after="0"/>
            </w:pPr>
            <w:r>
              <w:t>Промежуточная точка доставки</w:t>
            </w:r>
          </w:p>
        </w:tc>
        <w:tc>
          <w:tcPr>
            <w:tcW w:w="642" w:type="pct"/>
          </w:tcPr>
          <w:p w14:paraId="2851CD59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53F935D" w14:textId="77777777" w:rsidR="002B416A" w:rsidRDefault="002B416A" w:rsidP="0099527F">
            <w:pPr>
              <w:spacing w:after="0" w:line="276" w:lineRule="auto"/>
              <w:jc w:val="center"/>
            </w:pPr>
          </w:p>
        </w:tc>
        <w:tc>
          <w:tcPr>
            <w:tcW w:w="578" w:type="pct"/>
          </w:tcPr>
          <w:p w14:paraId="5305544A" w14:textId="77777777" w:rsidR="002B416A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E7F7E3E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Contractor_1" w:history="1">
              <w:r w:rsidRPr="003F30C1">
                <w:rPr>
                  <w:rStyle w:val="aff5"/>
                </w:rPr>
                <w:t>Contractor</w:t>
              </w:r>
            </w:hyperlink>
          </w:p>
        </w:tc>
      </w:tr>
      <w:tr w:rsidR="002B416A" w14:paraId="28164519" w14:textId="77777777" w:rsidTr="0099527F">
        <w:tc>
          <w:tcPr>
            <w:tcW w:w="1143" w:type="pct"/>
          </w:tcPr>
          <w:p w14:paraId="39094F3E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1029" w:type="pct"/>
          </w:tcPr>
          <w:p w14:paraId="3531D4F7" w14:textId="77777777" w:rsidR="002B416A" w:rsidRPr="0012049E" w:rsidRDefault="002B416A" w:rsidP="0099527F">
            <w:r>
              <w:t>Кто отгружает и перевозит товары</w:t>
            </w:r>
          </w:p>
        </w:tc>
        <w:tc>
          <w:tcPr>
            <w:tcW w:w="642" w:type="pct"/>
          </w:tcPr>
          <w:p w14:paraId="53C3E098" w14:textId="77777777" w:rsidR="002B416A" w:rsidRPr="00DA727D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C8C1165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448411EE" w14:textId="77777777" w:rsidR="002B416A" w:rsidRDefault="002B416A" w:rsidP="0099527F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19B0A0D2" w14:textId="77777777" w:rsidR="002B416A" w:rsidRPr="003F30C1" w:rsidRDefault="002B416A" w:rsidP="0099527F">
            <w:pPr>
              <w:spacing w:after="0"/>
            </w:pPr>
            <w:r w:rsidRPr="003F30C1">
              <w:t>Код из справочника</w:t>
            </w:r>
            <w:hyperlink w:anchor="_TransportByCodeList" w:history="1">
              <w:r w:rsidRPr="003F30C1">
                <w:rPr>
                  <w:rStyle w:val="aff5"/>
                  <w:lang w:val="en-US"/>
                </w:rPr>
                <w:t>TransportByCodeList</w:t>
              </w:r>
            </w:hyperlink>
          </w:p>
        </w:tc>
      </w:tr>
    </w:tbl>
    <w:p w14:paraId="79659B62" w14:textId="77777777" w:rsidR="002B416A" w:rsidRPr="002770C4" w:rsidRDefault="002B416A" w:rsidP="002B416A">
      <w:pPr>
        <w:pStyle w:val="4"/>
        <w:numPr>
          <w:ilvl w:val="3"/>
          <w:numId w:val="1"/>
        </w:numPr>
        <w:rPr>
          <w:i w:val="0"/>
        </w:rPr>
      </w:pPr>
      <w:r w:rsidRPr="002770C4">
        <w:rPr>
          <w:i w:val="0"/>
          <w:lang w:val="en-US"/>
        </w:rPr>
        <w:t>LineItems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8"/>
        <w:gridCol w:w="2267"/>
        <w:gridCol w:w="1420"/>
        <w:gridCol w:w="1133"/>
        <w:gridCol w:w="1274"/>
        <w:gridCol w:w="2412"/>
      </w:tblGrid>
      <w:tr w:rsidR="002B416A" w14:paraId="0ED5E6C3" w14:textId="77777777" w:rsidTr="0099527F">
        <w:tc>
          <w:tcPr>
            <w:tcW w:w="1142" w:type="pct"/>
            <w:shd w:val="clear" w:color="auto" w:fill="F2F2F2" w:themeFill="background1" w:themeFillShade="F2"/>
          </w:tcPr>
          <w:p w14:paraId="4A06ED7F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06D1F463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3F9925E0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714EC6C8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762CE0A3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32B2C254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425E0F90" w14:textId="77777777" w:rsidTr="0099527F">
        <w:tc>
          <w:tcPr>
            <w:tcW w:w="1142" w:type="pct"/>
          </w:tcPr>
          <w:p w14:paraId="3F027CF0" w14:textId="77777777" w:rsidR="002B416A" w:rsidRPr="007525DB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1028" w:type="pct"/>
          </w:tcPr>
          <w:p w14:paraId="5D7FE292" w14:textId="77777777" w:rsidR="002B416A" w:rsidRPr="00EF13B1" w:rsidRDefault="002B416A" w:rsidP="0099527F">
            <w:pPr>
              <w:spacing w:after="0"/>
            </w:pPr>
            <w:r>
              <w:t xml:space="preserve">Код </w:t>
            </w:r>
            <w:r w:rsidRPr="00EF13B1">
              <w:t>(3-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валюты, согласно </w:t>
            </w:r>
            <w:r>
              <w:rPr>
                <w:lang w:val="en-US"/>
              </w:rPr>
              <w:t>ISO</w:t>
            </w:r>
            <w:r w:rsidRPr="00EF13B1">
              <w:t>-4217</w:t>
            </w:r>
          </w:p>
        </w:tc>
        <w:tc>
          <w:tcPr>
            <w:tcW w:w="644" w:type="pct"/>
          </w:tcPr>
          <w:p w14:paraId="0E23DDA6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0FADE48" w14:textId="77777777" w:rsidR="002B416A" w:rsidRPr="00C73FB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578" w:type="pct"/>
          </w:tcPr>
          <w:p w14:paraId="032E33BF" w14:textId="77777777" w:rsidR="002B416A" w:rsidRPr="006E0AEC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1E83D3B9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2BBF1469" w14:textId="77777777" w:rsidTr="0099527F">
        <w:tc>
          <w:tcPr>
            <w:tcW w:w="1142" w:type="pct"/>
          </w:tcPr>
          <w:p w14:paraId="2D87F05D" w14:textId="77777777" w:rsidR="002B416A" w:rsidRPr="004C4339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1028" w:type="pct"/>
          </w:tcPr>
          <w:p w14:paraId="531CEC96" w14:textId="77777777" w:rsidR="002B416A" w:rsidRPr="00BD7D27" w:rsidRDefault="002B416A" w:rsidP="0099527F">
            <w:pPr>
              <w:spacing w:after="0"/>
            </w:pPr>
            <w:r>
              <w:t>Товарная позиция</w:t>
            </w:r>
          </w:p>
        </w:tc>
        <w:tc>
          <w:tcPr>
            <w:tcW w:w="644" w:type="pct"/>
          </w:tcPr>
          <w:p w14:paraId="17AD174D" w14:textId="77777777" w:rsidR="002B416A" w:rsidRDefault="002B416A" w:rsidP="0099527F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663B285" w14:textId="77777777" w:rsidR="002B416A" w:rsidRPr="00C73FBB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9C49872" w14:textId="77777777" w:rsidR="002B416A" w:rsidRDefault="002B416A" w:rsidP="0099527F">
            <w:pPr>
              <w:spacing w:after="0" w:line="276" w:lineRule="auto"/>
              <w:jc w:val="center"/>
            </w:pPr>
            <w:r>
              <w:t>ОМ</w:t>
            </w:r>
          </w:p>
        </w:tc>
        <w:tc>
          <w:tcPr>
            <w:tcW w:w="1094" w:type="pct"/>
          </w:tcPr>
          <w:p w14:paraId="2619181F" w14:textId="77777777" w:rsidR="002B416A" w:rsidRPr="003F30C1" w:rsidRDefault="002B416A" w:rsidP="0099527F">
            <w:pPr>
              <w:spacing w:after="0" w:line="276" w:lineRule="auto"/>
            </w:pPr>
            <w:r w:rsidRPr="003F30C1">
              <w:t xml:space="preserve">Описание элемента представлено в таблице </w:t>
            </w:r>
            <w:hyperlink w:anchor="_LineItem_8" w:history="1">
              <w:r w:rsidRPr="003F30C1">
                <w:rPr>
                  <w:rStyle w:val="aff5"/>
                </w:rPr>
                <w:t>LineItem</w:t>
              </w:r>
            </w:hyperlink>
          </w:p>
        </w:tc>
      </w:tr>
      <w:tr w:rsidR="002B416A" w14:paraId="6846F924" w14:textId="77777777" w:rsidTr="0099527F">
        <w:trPr>
          <w:trHeight w:val="626"/>
        </w:trPr>
        <w:tc>
          <w:tcPr>
            <w:tcW w:w="1142" w:type="pct"/>
          </w:tcPr>
          <w:p w14:paraId="5C7ECDFE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1028" w:type="pct"/>
          </w:tcPr>
          <w:p w14:paraId="07B17EEA" w14:textId="77777777" w:rsidR="002B416A" w:rsidRDefault="002B416A" w:rsidP="0099527F">
            <w:pPr>
              <w:spacing w:after="0"/>
            </w:pPr>
            <w:r>
              <w:t>Общая сумма без НДС по всем товарным позициям</w:t>
            </w:r>
          </w:p>
        </w:tc>
        <w:tc>
          <w:tcPr>
            <w:tcW w:w="644" w:type="pct"/>
          </w:tcPr>
          <w:p w14:paraId="3F5E913A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9F63D15" w14:textId="77777777" w:rsidR="002B416A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66920E64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C3F0246" w14:textId="77777777" w:rsidR="002B416A" w:rsidRPr="003F30C1" w:rsidRDefault="002B416A" w:rsidP="0099527F">
            <w:pPr>
              <w:spacing w:after="0" w:line="276" w:lineRule="auto"/>
              <w:rPr>
                <w:highlight w:val="yellow"/>
              </w:rPr>
            </w:pPr>
          </w:p>
        </w:tc>
      </w:tr>
      <w:tr w:rsidR="002B416A" w14:paraId="1BE161D4" w14:textId="77777777" w:rsidTr="0099527F">
        <w:trPr>
          <w:trHeight w:val="138"/>
        </w:trPr>
        <w:tc>
          <w:tcPr>
            <w:tcW w:w="1142" w:type="pct"/>
          </w:tcPr>
          <w:p w14:paraId="05D0BF63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28" w:type="pct"/>
          </w:tcPr>
          <w:p w14:paraId="344ADC42" w14:textId="77777777" w:rsidR="002B416A" w:rsidRPr="00E544E3" w:rsidRDefault="002B416A" w:rsidP="0099527F">
            <w:pPr>
              <w:spacing w:after="0"/>
              <w:rPr>
                <w:rFonts w:ascii="Calibri" w:hAnsi="Calibri" w:cs="Calibri"/>
                <w:color w:val="000000"/>
                <w:sz w:val="18"/>
                <w:szCs w:val="20"/>
              </w:rPr>
            </w:pPr>
            <w:r>
              <w:t>Общая сумма НДСпо всем товарным позициям</w:t>
            </w:r>
          </w:p>
        </w:tc>
        <w:tc>
          <w:tcPr>
            <w:tcW w:w="644" w:type="pct"/>
          </w:tcPr>
          <w:p w14:paraId="36F098A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71D4637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491B7602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D8B1640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095FD3E8" w14:textId="77777777" w:rsidTr="0099527F">
        <w:trPr>
          <w:trHeight w:val="200"/>
        </w:trPr>
        <w:tc>
          <w:tcPr>
            <w:tcW w:w="1142" w:type="pct"/>
          </w:tcPr>
          <w:p w14:paraId="3072CDEB" w14:textId="77777777" w:rsidR="002B416A" w:rsidRPr="00E23DA2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28" w:type="pct"/>
          </w:tcPr>
          <w:p w14:paraId="3F528A49" w14:textId="77777777" w:rsidR="002B416A" w:rsidRPr="002822BC" w:rsidRDefault="002B416A" w:rsidP="0099527F">
            <w:pPr>
              <w:spacing w:after="0"/>
            </w:pPr>
            <w:r>
              <w:t>Общая сумма с НДСпо всем товарным позициям</w:t>
            </w:r>
          </w:p>
        </w:tc>
        <w:tc>
          <w:tcPr>
            <w:tcW w:w="644" w:type="pct"/>
          </w:tcPr>
          <w:p w14:paraId="5C8FEB29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83D592A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04926EDD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00B3B628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1D862C34" w14:textId="77777777" w:rsidTr="0099527F">
        <w:trPr>
          <w:trHeight w:val="626"/>
        </w:trPr>
        <w:tc>
          <w:tcPr>
            <w:tcW w:w="1142" w:type="pct"/>
          </w:tcPr>
          <w:p w14:paraId="3C5127AD" w14:textId="77777777" w:rsidR="002B416A" w:rsidRPr="002C4653" w:rsidRDefault="002B416A" w:rsidP="0099527F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totalSumExcludingTaxesFor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106BE643" w14:textId="77777777" w:rsidR="002B416A" w:rsidRDefault="002B416A" w:rsidP="0099527F">
            <w:pPr>
              <w:spacing w:after="0"/>
            </w:pPr>
            <w:r>
              <w:t>Сумма всего без НДС для накладной (ТОРГ-12)</w:t>
            </w:r>
          </w:p>
        </w:tc>
        <w:tc>
          <w:tcPr>
            <w:tcW w:w="644" w:type="pct"/>
          </w:tcPr>
          <w:p w14:paraId="166D625F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7D639BAB" w14:textId="77777777" w:rsidR="002B416A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7157E20F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53884BB7" w14:textId="77777777" w:rsidR="002B416A" w:rsidRPr="003F30C1" w:rsidRDefault="002B416A" w:rsidP="0099527F">
            <w:pPr>
              <w:spacing w:after="0" w:line="276" w:lineRule="auto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>.</w:t>
            </w:r>
          </w:p>
          <w:p w14:paraId="2ECD8579" w14:textId="77777777" w:rsidR="002B416A" w:rsidRPr="003F30C1" w:rsidRDefault="002B416A" w:rsidP="0099527F">
            <w:pPr>
              <w:spacing w:after="0" w:line="276" w:lineRule="auto"/>
              <w:rPr>
                <w:highlight w:val="yellow"/>
              </w:rPr>
            </w:pPr>
            <w:r w:rsidRPr="003F30C1">
              <w:t xml:space="preserve">Должно быть заполнено, если указана хотя бы одна </w:t>
            </w:r>
            <w:r w:rsidRPr="003F30C1">
              <w:lastRenderedPageBreak/>
              <w:t>сумма для накладной (ТОРГ-12).</w:t>
            </w:r>
          </w:p>
        </w:tc>
      </w:tr>
      <w:tr w:rsidR="002B416A" w14:paraId="515EB6BD" w14:textId="77777777" w:rsidTr="0099527F">
        <w:trPr>
          <w:trHeight w:val="138"/>
        </w:trPr>
        <w:tc>
          <w:tcPr>
            <w:tcW w:w="1142" w:type="pct"/>
          </w:tcPr>
          <w:p w14:paraId="3F5A980A" w14:textId="77777777" w:rsidR="002B416A" w:rsidRPr="002C4653" w:rsidRDefault="002B416A" w:rsidP="0099527F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lastRenderedPageBreak/>
              <w:t>totalVATAmountFor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1187869C" w14:textId="77777777" w:rsidR="002B416A" w:rsidRPr="00013B44" w:rsidRDefault="002B416A" w:rsidP="0099527F">
            <w:pPr>
              <w:spacing w:after="0"/>
            </w:pPr>
            <w:r>
              <w:t>Сумма НДС для накладной (ТОРГ-12)</w:t>
            </w:r>
          </w:p>
        </w:tc>
        <w:tc>
          <w:tcPr>
            <w:tcW w:w="644" w:type="pct"/>
          </w:tcPr>
          <w:p w14:paraId="1743D362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0111FBC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4BFB2D90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E0FC4FA" w14:textId="77777777" w:rsidR="002B416A" w:rsidRPr="003F30C1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>.</w:t>
            </w:r>
          </w:p>
          <w:p w14:paraId="3E049897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накладной (ТОРГ-12).</w:t>
            </w:r>
          </w:p>
        </w:tc>
      </w:tr>
      <w:tr w:rsidR="002B416A" w14:paraId="52D9CF74" w14:textId="77777777" w:rsidTr="0099527F">
        <w:trPr>
          <w:trHeight w:val="200"/>
        </w:trPr>
        <w:tc>
          <w:tcPr>
            <w:tcW w:w="1142" w:type="pct"/>
          </w:tcPr>
          <w:p w14:paraId="3995615A" w14:textId="77777777" w:rsidR="002B416A" w:rsidRPr="002C4653" w:rsidRDefault="002B416A" w:rsidP="0099527F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1028" w:type="pct"/>
          </w:tcPr>
          <w:p w14:paraId="32C49ABB" w14:textId="77777777" w:rsidR="002B416A" w:rsidRPr="00E23DA2" w:rsidRDefault="002B416A" w:rsidP="0099527F">
            <w:pPr>
              <w:spacing w:after="0"/>
            </w:pPr>
            <w:r>
              <w:t>Сумма к оплате всего с НДС для накладной (ТОРГ-12)</w:t>
            </w:r>
          </w:p>
        </w:tc>
        <w:tc>
          <w:tcPr>
            <w:tcW w:w="644" w:type="pct"/>
          </w:tcPr>
          <w:p w14:paraId="3B70B407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DB73DF1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9D038BE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341DA3F8" w14:textId="77777777" w:rsidR="002B416A" w:rsidRPr="003F30C1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>.</w:t>
            </w:r>
          </w:p>
          <w:p w14:paraId="70283DDA" w14:textId="77777777" w:rsidR="002B416A" w:rsidRPr="003F30C1" w:rsidRDefault="002B416A" w:rsidP="0099527F">
            <w:pPr>
              <w:spacing w:after="0"/>
            </w:pPr>
            <w:r w:rsidRPr="003F30C1">
              <w:t>Должно быть заполнено, если указана хотя бы одна сумма для накладной (ТОРГ-12).</w:t>
            </w:r>
          </w:p>
        </w:tc>
      </w:tr>
      <w:tr w:rsidR="002B416A" w14:paraId="08D1D6EB" w14:textId="77777777" w:rsidTr="0099527F">
        <w:trPr>
          <w:trHeight w:val="626"/>
        </w:trPr>
        <w:tc>
          <w:tcPr>
            <w:tcW w:w="1142" w:type="pct"/>
          </w:tcPr>
          <w:p w14:paraId="08F86757" w14:textId="77777777" w:rsidR="002B416A" w:rsidRPr="002C4653" w:rsidRDefault="002B416A" w:rsidP="0099527F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totalSumExcludingTaxesForIV</w:t>
            </w:r>
          </w:p>
        </w:tc>
        <w:tc>
          <w:tcPr>
            <w:tcW w:w="1028" w:type="pct"/>
          </w:tcPr>
          <w:p w14:paraId="3CA1320C" w14:textId="77777777" w:rsidR="002B416A" w:rsidRDefault="002B416A" w:rsidP="0099527F">
            <w:pPr>
              <w:spacing w:after="0"/>
            </w:pPr>
            <w:r>
              <w:t>Сумма всего без НДС для счета-фактуры</w:t>
            </w:r>
          </w:p>
        </w:tc>
        <w:tc>
          <w:tcPr>
            <w:tcW w:w="644" w:type="pct"/>
          </w:tcPr>
          <w:p w14:paraId="0F09CE1B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63489D3" w14:textId="77777777" w:rsidR="002B416A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89816FB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DB65EEB" w14:textId="77777777" w:rsidR="002B416A" w:rsidRPr="003F30C1" w:rsidRDefault="002B416A" w:rsidP="0099527F">
            <w:pPr>
              <w:spacing w:after="0" w:line="276" w:lineRule="auto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>.</w:t>
            </w:r>
          </w:p>
          <w:p w14:paraId="08643F02" w14:textId="77777777" w:rsidR="002B416A" w:rsidRPr="003F30C1" w:rsidRDefault="002B416A" w:rsidP="0099527F">
            <w:pPr>
              <w:spacing w:after="0" w:line="276" w:lineRule="auto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счета-фактуры.</w:t>
            </w:r>
          </w:p>
        </w:tc>
      </w:tr>
      <w:tr w:rsidR="002B416A" w14:paraId="07B59432" w14:textId="77777777" w:rsidTr="0099527F">
        <w:trPr>
          <w:trHeight w:val="138"/>
        </w:trPr>
        <w:tc>
          <w:tcPr>
            <w:tcW w:w="1142" w:type="pct"/>
          </w:tcPr>
          <w:p w14:paraId="752EA8C5" w14:textId="77777777" w:rsidR="002B416A" w:rsidRPr="002C4653" w:rsidRDefault="002B416A" w:rsidP="0099527F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totalVATAmountForIV</w:t>
            </w:r>
          </w:p>
        </w:tc>
        <w:tc>
          <w:tcPr>
            <w:tcW w:w="1028" w:type="pct"/>
          </w:tcPr>
          <w:p w14:paraId="1A0D7EA3" w14:textId="77777777" w:rsidR="002B416A" w:rsidRPr="00C65FF2" w:rsidRDefault="002B416A" w:rsidP="0099527F">
            <w:pPr>
              <w:spacing w:after="0"/>
            </w:pPr>
            <w:r>
              <w:t>Сумма НДС для счета-фактуры</w:t>
            </w:r>
          </w:p>
        </w:tc>
        <w:tc>
          <w:tcPr>
            <w:tcW w:w="644" w:type="pct"/>
          </w:tcPr>
          <w:p w14:paraId="12BFEA71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67919F81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58A10961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34F1AF32" w14:textId="77777777" w:rsidR="002B416A" w:rsidRPr="003F30C1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>.</w:t>
            </w:r>
          </w:p>
          <w:p w14:paraId="36DAECA7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>Должно быть заполнено, если указана хотя бы одна сумма для счета-фактуры.</w:t>
            </w:r>
          </w:p>
        </w:tc>
      </w:tr>
      <w:tr w:rsidR="002B416A" w14:paraId="11A277D0" w14:textId="77777777" w:rsidTr="0099527F">
        <w:trPr>
          <w:trHeight w:val="200"/>
        </w:trPr>
        <w:tc>
          <w:tcPr>
            <w:tcW w:w="1142" w:type="pct"/>
          </w:tcPr>
          <w:p w14:paraId="5C02E741" w14:textId="77777777" w:rsidR="002B416A" w:rsidRPr="002C4653" w:rsidRDefault="002B416A" w:rsidP="0099527F">
            <w:pPr>
              <w:spacing w:after="0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totalAmountForIV</w:t>
            </w:r>
          </w:p>
        </w:tc>
        <w:tc>
          <w:tcPr>
            <w:tcW w:w="1028" w:type="pct"/>
          </w:tcPr>
          <w:p w14:paraId="766E7F14" w14:textId="77777777" w:rsidR="002B416A" w:rsidRPr="00E23DA2" w:rsidRDefault="002B416A" w:rsidP="0099527F">
            <w:pPr>
              <w:spacing w:after="0"/>
            </w:pPr>
            <w:r>
              <w:t>Сумма к оплате всего с НДС для счета-фактуры</w:t>
            </w:r>
          </w:p>
        </w:tc>
        <w:tc>
          <w:tcPr>
            <w:tcW w:w="644" w:type="pct"/>
          </w:tcPr>
          <w:p w14:paraId="080E13A3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F1400F3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5D752E9C" w14:textId="77777777" w:rsidR="002B416A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738A09AF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TotalSumForDocument" w:history="1">
              <w:r w:rsidRPr="003F30C1">
                <w:rPr>
                  <w:rStyle w:val="aff5"/>
                </w:rPr>
                <w:t>TotalSumForDocument</w:t>
              </w:r>
            </w:hyperlink>
            <w:r w:rsidRPr="003F30C1">
              <w:rPr>
                <w:rStyle w:val="aff5"/>
              </w:rPr>
              <w:t xml:space="preserve">. </w:t>
            </w:r>
            <w:r w:rsidRPr="003F30C1">
              <w:t>Должно быть заполнено, если указана хотя бы одна сумма для счета-фактуры.</w:t>
            </w:r>
          </w:p>
        </w:tc>
      </w:tr>
      <w:tr w:rsidR="002B416A" w14:paraId="6F322AE1" w14:textId="77777777" w:rsidTr="0099527F">
        <w:trPr>
          <w:trHeight w:val="200"/>
        </w:trPr>
        <w:tc>
          <w:tcPr>
            <w:tcW w:w="1142" w:type="pct"/>
          </w:tcPr>
          <w:p w14:paraId="20DB15FF" w14:textId="77777777" w:rsidR="002B416A" w:rsidRPr="002C4653" w:rsidRDefault="002B416A" w:rsidP="0099527F">
            <w:pPr>
              <w:spacing w:after="0"/>
              <w:rPr>
                <w:rFonts w:cstheme="minorHAnsi"/>
                <w:szCs w:val="19"/>
                <w:highlight w:val="white"/>
              </w:rPr>
            </w:pPr>
            <w:r>
              <w:t>transportationCosts</w:t>
            </w:r>
          </w:p>
        </w:tc>
        <w:tc>
          <w:tcPr>
            <w:tcW w:w="1028" w:type="pct"/>
          </w:tcPr>
          <w:p w14:paraId="0FE78A4B" w14:textId="77777777" w:rsidR="002B416A" w:rsidRDefault="002B416A" w:rsidP="0099527F">
            <w:pPr>
              <w:spacing w:after="0"/>
            </w:pPr>
            <w:r>
              <w:t>Транспортные расходы</w:t>
            </w:r>
          </w:p>
        </w:tc>
        <w:tc>
          <w:tcPr>
            <w:tcW w:w="644" w:type="pct"/>
          </w:tcPr>
          <w:p w14:paraId="40B10AA1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62F1A2D8" w14:textId="77777777" w:rsidR="002B416A" w:rsidRPr="00F141BB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6B0128EF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268C4B51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</w:t>
            </w:r>
            <w:r w:rsidRPr="003F30C1">
              <w:lastRenderedPageBreak/>
              <w:t xml:space="preserve">таблице </w:t>
            </w:r>
            <w:hyperlink w:anchor="_TransportationCosts" w:history="1">
              <w:r w:rsidRPr="003F30C1">
                <w:rPr>
                  <w:rStyle w:val="aff5"/>
                </w:rPr>
                <w:t>TransportationCosts</w:t>
              </w:r>
            </w:hyperlink>
          </w:p>
        </w:tc>
      </w:tr>
    </w:tbl>
    <w:p w14:paraId="72A3EC60" w14:textId="77777777" w:rsidR="002B416A" w:rsidRDefault="002B416A" w:rsidP="002B416A">
      <w:pPr>
        <w:pStyle w:val="5"/>
        <w:numPr>
          <w:ilvl w:val="4"/>
          <w:numId w:val="1"/>
        </w:numPr>
        <w:rPr>
          <w:b/>
          <w:i/>
          <w:color w:val="0D0D0D" w:themeColor="text1" w:themeTint="F2"/>
        </w:rPr>
      </w:pPr>
      <w:r>
        <w:rPr>
          <w:b/>
          <w:i/>
          <w:color w:val="0D0D0D" w:themeColor="text1" w:themeTint="F2"/>
          <w:lang w:val="en-US"/>
        </w:rPr>
        <w:lastRenderedPageBreak/>
        <w:t>TransportationCosts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18"/>
        <w:gridCol w:w="2267"/>
        <w:gridCol w:w="1420"/>
        <w:gridCol w:w="1133"/>
        <w:gridCol w:w="1274"/>
        <w:gridCol w:w="2412"/>
      </w:tblGrid>
      <w:tr w:rsidR="002B416A" w14:paraId="23560D01" w14:textId="77777777" w:rsidTr="0099527F">
        <w:tc>
          <w:tcPr>
            <w:tcW w:w="1142" w:type="pct"/>
            <w:shd w:val="clear" w:color="auto" w:fill="F2F2F2" w:themeFill="background1" w:themeFillShade="F2"/>
          </w:tcPr>
          <w:p w14:paraId="15B01BA2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14:paraId="2020D9F7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4" w:type="pct"/>
            <w:shd w:val="clear" w:color="auto" w:fill="F2F2F2" w:themeFill="background1" w:themeFillShade="F2"/>
          </w:tcPr>
          <w:p w14:paraId="2756907B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3EF1778E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50845741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00143C32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7384A211" w14:textId="77777777" w:rsidTr="0099527F">
        <w:tc>
          <w:tcPr>
            <w:tcW w:w="1142" w:type="pct"/>
          </w:tcPr>
          <w:p w14:paraId="373D93BE" w14:textId="77777777" w:rsidR="002B416A" w:rsidRPr="007525DB" w:rsidRDefault="002B416A" w:rsidP="0099527F">
            <w:pPr>
              <w:spacing w:after="0"/>
              <w:rPr>
                <w:lang w:val="en-US"/>
              </w:rPr>
            </w:pPr>
            <w:r>
              <w:t>vATRate</w:t>
            </w:r>
          </w:p>
        </w:tc>
        <w:tc>
          <w:tcPr>
            <w:tcW w:w="1028" w:type="pct"/>
          </w:tcPr>
          <w:p w14:paraId="50599FDD" w14:textId="77777777" w:rsidR="002B416A" w:rsidRDefault="002B416A" w:rsidP="0099527F">
            <w:pPr>
              <w:spacing w:after="0"/>
            </w:pPr>
            <w:r>
              <w:t>Ставка НДС по транспортным расходам</w:t>
            </w:r>
          </w:p>
        </w:tc>
        <w:tc>
          <w:tcPr>
            <w:tcW w:w="644" w:type="pct"/>
          </w:tcPr>
          <w:p w14:paraId="1956B1D6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DF11C56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5D8CE8F" w14:textId="77777777" w:rsidR="002B416A" w:rsidRDefault="002B416A" w:rsidP="0099527F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4" w:type="pct"/>
          </w:tcPr>
          <w:p w14:paraId="39790A15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2B416A" w14:paraId="0E22DBA3" w14:textId="77777777" w:rsidTr="0099527F">
        <w:trPr>
          <w:trHeight w:val="626"/>
        </w:trPr>
        <w:tc>
          <w:tcPr>
            <w:tcW w:w="1142" w:type="pct"/>
          </w:tcPr>
          <w:p w14:paraId="424A493B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t>totalSumExcludingTaxes</w:t>
            </w:r>
          </w:p>
        </w:tc>
        <w:tc>
          <w:tcPr>
            <w:tcW w:w="1028" w:type="pct"/>
          </w:tcPr>
          <w:p w14:paraId="36E83B38" w14:textId="77777777" w:rsidR="002B416A" w:rsidRDefault="002B416A" w:rsidP="0099527F">
            <w:pPr>
              <w:spacing w:after="0"/>
            </w:pPr>
            <w:r>
              <w:t>Сумма всего без НДС  по транспортным расходам</w:t>
            </w:r>
          </w:p>
        </w:tc>
        <w:tc>
          <w:tcPr>
            <w:tcW w:w="644" w:type="pct"/>
          </w:tcPr>
          <w:p w14:paraId="0634A492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2C9A249F" w14:textId="77777777" w:rsidR="002B416A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307BA85A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2F64E34" w14:textId="77777777" w:rsidR="002B416A" w:rsidRPr="003F30C1" w:rsidRDefault="002B416A" w:rsidP="0099527F">
            <w:pPr>
              <w:spacing w:after="0" w:line="276" w:lineRule="auto"/>
              <w:rPr>
                <w:highlight w:val="yellow"/>
              </w:rPr>
            </w:pPr>
          </w:p>
        </w:tc>
      </w:tr>
      <w:tr w:rsidR="002B416A" w14:paraId="704520A8" w14:textId="77777777" w:rsidTr="0099527F">
        <w:trPr>
          <w:trHeight w:val="138"/>
        </w:trPr>
        <w:tc>
          <w:tcPr>
            <w:tcW w:w="1142" w:type="pct"/>
          </w:tcPr>
          <w:p w14:paraId="6A50BF46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1028" w:type="pct"/>
          </w:tcPr>
          <w:p w14:paraId="36C6D013" w14:textId="77777777" w:rsidR="002B416A" w:rsidRPr="006C0430" w:rsidRDefault="002B416A" w:rsidP="0099527F">
            <w:pPr>
              <w:spacing w:after="0"/>
            </w:pPr>
            <w:r>
              <w:t>Сумма НДС по транспортным расходам</w:t>
            </w:r>
          </w:p>
        </w:tc>
        <w:tc>
          <w:tcPr>
            <w:tcW w:w="644" w:type="pct"/>
          </w:tcPr>
          <w:p w14:paraId="0429351C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3BE71C3C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C32F1F4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78F469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2BD06325" w14:textId="77777777" w:rsidTr="0099527F">
        <w:trPr>
          <w:trHeight w:val="200"/>
        </w:trPr>
        <w:tc>
          <w:tcPr>
            <w:tcW w:w="1142" w:type="pct"/>
          </w:tcPr>
          <w:p w14:paraId="2702B5EF" w14:textId="77777777" w:rsidR="002B416A" w:rsidRPr="00E23DA2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028" w:type="pct"/>
          </w:tcPr>
          <w:p w14:paraId="2E0A50B1" w14:textId="77777777" w:rsidR="002B416A" w:rsidRPr="00E23DA2" w:rsidRDefault="002B416A" w:rsidP="0099527F">
            <w:pPr>
              <w:spacing w:after="0"/>
            </w:pPr>
            <w:r>
              <w:t>Сумма к оплате всего с НДС по транспортным расходам</w:t>
            </w:r>
          </w:p>
        </w:tc>
        <w:tc>
          <w:tcPr>
            <w:tcW w:w="644" w:type="pct"/>
          </w:tcPr>
          <w:p w14:paraId="5CC658FC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4050AEB6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724B5CEC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038BDA6" w14:textId="77777777" w:rsidR="002B416A" w:rsidRPr="003F30C1" w:rsidRDefault="002B416A" w:rsidP="0099527F">
            <w:pPr>
              <w:spacing w:after="0"/>
            </w:pPr>
          </w:p>
        </w:tc>
      </w:tr>
    </w:tbl>
    <w:p w14:paraId="7478541C" w14:textId="77777777" w:rsidR="002B416A" w:rsidRPr="002770C4" w:rsidRDefault="002B416A" w:rsidP="002B416A">
      <w:pPr>
        <w:pStyle w:val="5"/>
        <w:numPr>
          <w:ilvl w:val="4"/>
          <w:numId w:val="1"/>
        </w:numPr>
        <w:rPr>
          <w:b/>
          <w:i/>
          <w:color w:val="0D0D0D" w:themeColor="text1" w:themeTint="F2"/>
        </w:rPr>
      </w:pPr>
      <w:r w:rsidRPr="002770C4">
        <w:rPr>
          <w:b/>
          <w:i/>
          <w:color w:val="0D0D0D" w:themeColor="text1" w:themeTint="F2"/>
          <w:lang w:val="en-US"/>
        </w:rPr>
        <w:t>LineItem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523"/>
        <w:gridCol w:w="2271"/>
        <w:gridCol w:w="1415"/>
        <w:gridCol w:w="1129"/>
        <w:gridCol w:w="1274"/>
        <w:gridCol w:w="2412"/>
      </w:tblGrid>
      <w:tr w:rsidR="002B416A" w14:paraId="0B03999B" w14:textId="77777777" w:rsidTr="0099527F">
        <w:tc>
          <w:tcPr>
            <w:tcW w:w="1144" w:type="pct"/>
            <w:shd w:val="clear" w:color="auto" w:fill="F2F2F2" w:themeFill="background1" w:themeFillShade="F2"/>
          </w:tcPr>
          <w:p w14:paraId="473FB5ED" w14:textId="77777777" w:rsidR="002B416A" w:rsidRDefault="002B416A" w:rsidP="0099527F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14:paraId="72331365" w14:textId="77777777" w:rsidR="002B416A" w:rsidRDefault="002B416A" w:rsidP="0099527F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42" w:type="pct"/>
            <w:shd w:val="clear" w:color="auto" w:fill="F2F2F2" w:themeFill="background1" w:themeFillShade="F2"/>
          </w:tcPr>
          <w:p w14:paraId="2C7C02C7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2" w:type="pct"/>
            <w:shd w:val="clear" w:color="auto" w:fill="F2F2F2" w:themeFill="background1" w:themeFillShade="F2"/>
          </w:tcPr>
          <w:p w14:paraId="2C835427" w14:textId="77777777" w:rsidR="002B416A" w:rsidRDefault="002B416A" w:rsidP="0099527F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5401710" w14:textId="77777777" w:rsidR="002B416A" w:rsidRDefault="002B416A" w:rsidP="0099527F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1094" w:type="pct"/>
            <w:shd w:val="clear" w:color="auto" w:fill="F2F2F2" w:themeFill="background1" w:themeFillShade="F2"/>
          </w:tcPr>
          <w:p w14:paraId="46C191CF" w14:textId="77777777" w:rsidR="002B416A" w:rsidRPr="003F30C1" w:rsidRDefault="002B416A" w:rsidP="0099527F">
            <w:pPr>
              <w:spacing w:after="0" w:line="276" w:lineRule="auto"/>
              <w:jc w:val="center"/>
            </w:pPr>
            <w:r w:rsidRPr="003F30C1">
              <w:t>Примечание</w:t>
            </w:r>
          </w:p>
        </w:tc>
      </w:tr>
      <w:tr w:rsidR="002B416A" w14:paraId="0A870350" w14:textId="77777777" w:rsidTr="0099527F">
        <w:tc>
          <w:tcPr>
            <w:tcW w:w="1144" w:type="pct"/>
          </w:tcPr>
          <w:p w14:paraId="242875E6" w14:textId="77777777" w:rsidR="002B416A" w:rsidRPr="00856291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030" w:type="pct"/>
          </w:tcPr>
          <w:p w14:paraId="3F3FC0F0" w14:textId="77777777" w:rsidR="002B416A" w:rsidRPr="00E544E3" w:rsidRDefault="002B416A" w:rsidP="0099527F">
            <w:pPr>
              <w:spacing w:after="0"/>
            </w:pPr>
            <w:r>
              <w:t>Штрихкод (</w:t>
            </w:r>
            <w:r>
              <w:rPr>
                <w:lang w:val="en-US"/>
              </w:rPr>
              <w:t>GTIN</w:t>
            </w:r>
            <w:r>
              <w:t>)</w:t>
            </w:r>
          </w:p>
        </w:tc>
        <w:tc>
          <w:tcPr>
            <w:tcW w:w="642" w:type="pct"/>
          </w:tcPr>
          <w:p w14:paraId="0BD97C80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3189EEA7" w14:textId="77777777" w:rsidR="002B416A" w:rsidRPr="00881AA0" w:rsidRDefault="002B416A" w:rsidP="0099527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T(1-14)</w:t>
            </w:r>
          </w:p>
        </w:tc>
        <w:tc>
          <w:tcPr>
            <w:tcW w:w="578" w:type="pct"/>
          </w:tcPr>
          <w:p w14:paraId="13954055" w14:textId="77777777" w:rsidR="002B416A" w:rsidRDefault="002B416A" w:rsidP="0099527F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5FD1B12D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04F92CCE" w14:textId="77777777" w:rsidTr="0099527F">
        <w:trPr>
          <w:trHeight w:val="576"/>
        </w:trPr>
        <w:tc>
          <w:tcPr>
            <w:tcW w:w="1144" w:type="pct"/>
          </w:tcPr>
          <w:p w14:paraId="7896C01E" w14:textId="77777777" w:rsidR="002B416A" w:rsidRPr="008035A8" w:rsidRDefault="002B416A" w:rsidP="0099527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1030" w:type="pct"/>
          </w:tcPr>
          <w:p w14:paraId="4A55379C" w14:textId="77777777" w:rsidR="002B416A" w:rsidRDefault="002B416A" w:rsidP="0099527F">
            <w:pPr>
              <w:spacing w:after="0"/>
            </w:pPr>
            <w:r>
              <w:t>Внутренний код, присвоенный текущим покупателем (т.е. поставщиком)</w:t>
            </w:r>
          </w:p>
        </w:tc>
        <w:tc>
          <w:tcPr>
            <w:tcW w:w="642" w:type="pct"/>
          </w:tcPr>
          <w:p w14:paraId="42432720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2540CD18" w14:textId="77777777" w:rsidR="002B416A" w:rsidRPr="0073578F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T</w:t>
            </w:r>
            <w:r w:rsidRPr="0073578F">
              <w:t>(1-</w:t>
            </w:r>
            <w:r>
              <w:t>35</w:t>
            </w:r>
            <w:r w:rsidRPr="0073578F">
              <w:t>)</w:t>
            </w:r>
          </w:p>
        </w:tc>
        <w:tc>
          <w:tcPr>
            <w:tcW w:w="578" w:type="pct"/>
          </w:tcPr>
          <w:p w14:paraId="4208DCB9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6908783A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0C0190C4" w14:textId="77777777" w:rsidTr="0099527F">
        <w:trPr>
          <w:trHeight w:val="319"/>
        </w:trPr>
        <w:tc>
          <w:tcPr>
            <w:tcW w:w="1144" w:type="pct"/>
          </w:tcPr>
          <w:p w14:paraId="6638853E" w14:textId="77777777" w:rsidR="002B416A" w:rsidRPr="0073578F" w:rsidRDefault="002B416A" w:rsidP="0099527F">
            <w:pPr>
              <w:spacing w:after="0" w:line="276" w:lineRule="auto"/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1030" w:type="pct"/>
          </w:tcPr>
          <w:p w14:paraId="215C9463" w14:textId="77777777" w:rsidR="002B416A" w:rsidRPr="0001391F" w:rsidRDefault="002B416A" w:rsidP="0099527F">
            <w:pPr>
              <w:spacing w:after="0"/>
            </w:pPr>
            <w:r>
              <w:t>Внутренний код, присвоенный текущим продавцом (т.е. сетью)</w:t>
            </w:r>
          </w:p>
        </w:tc>
        <w:tc>
          <w:tcPr>
            <w:tcW w:w="642" w:type="pct"/>
          </w:tcPr>
          <w:p w14:paraId="77B54CEA" w14:textId="77777777" w:rsidR="002B416A" w:rsidRDefault="002B416A" w:rsidP="0099527F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01549AA2" w14:textId="77777777" w:rsidR="002B416A" w:rsidRPr="0073578F" w:rsidRDefault="002B416A" w:rsidP="0099527F">
            <w:pPr>
              <w:spacing w:after="0" w:line="276" w:lineRule="auto"/>
              <w:jc w:val="center"/>
            </w:pPr>
            <w:r>
              <w:rPr>
                <w:lang w:val="en-US"/>
              </w:rPr>
              <w:t>T</w:t>
            </w:r>
            <w:r w:rsidRPr="0073578F">
              <w:t>(1-</w:t>
            </w:r>
            <w:r>
              <w:t>35</w:t>
            </w:r>
            <w:r w:rsidRPr="0073578F">
              <w:t>)</w:t>
            </w:r>
          </w:p>
        </w:tc>
        <w:tc>
          <w:tcPr>
            <w:tcW w:w="578" w:type="pct"/>
          </w:tcPr>
          <w:p w14:paraId="25BCE270" w14:textId="77777777" w:rsidR="002B416A" w:rsidRPr="00C73FBB" w:rsidRDefault="002B416A" w:rsidP="0099527F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A47B542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6466BAB5" w14:textId="77777777" w:rsidTr="0099527F">
        <w:trPr>
          <w:trHeight w:val="319"/>
        </w:trPr>
        <w:tc>
          <w:tcPr>
            <w:tcW w:w="1144" w:type="pct"/>
          </w:tcPr>
          <w:p w14:paraId="331B5AAA" w14:textId="77777777" w:rsidR="002B416A" w:rsidRPr="009B680B" w:rsidRDefault="002B416A" w:rsidP="0099527F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>
              <w:rPr>
                <w:rFonts w:eastAsiaTheme="minorHAnsi" w:cs="Consolas"/>
                <w:highlight w:val="white"/>
                <w:lang w:val="en-US"/>
              </w:rPr>
              <w:t>codeOfEgais</w:t>
            </w:r>
            <w:r w:rsidRPr="0073578F">
              <w:rPr>
                <w:rFonts w:eastAsiaTheme="minorHAnsi" w:cs="Consolas"/>
                <w:highlight w:val="white"/>
              </w:rPr>
              <w:tab/>
            </w:r>
          </w:p>
        </w:tc>
        <w:tc>
          <w:tcPr>
            <w:tcW w:w="1030" w:type="pct"/>
          </w:tcPr>
          <w:p w14:paraId="3B71ECB9" w14:textId="77777777" w:rsidR="002B416A" w:rsidRPr="00B03C3E" w:rsidRDefault="002B416A" w:rsidP="0099527F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Код товара в ЕГАИС</w:t>
            </w:r>
          </w:p>
        </w:tc>
        <w:tc>
          <w:tcPr>
            <w:tcW w:w="642" w:type="pct"/>
          </w:tcPr>
          <w:p w14:paraId="1C933B31" w14:textId="77777777" w:rsidR="002B416A" w:rsidRPr="00A77FF0" w:rsidRDefault="002B416A" w:rsidP="0099527F">
            <w:pPr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5752934D" w14:textId="77777777" w:rsidR="002B416A" w:rsidRDefault="002B416A" w:rsidP="0099527F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78" w:type="pct"/>
          </w:tcPr>
          <w:p w14:paraId="15E9DC46" w14:textId="77777777" w:rsidR="002B416A" w:rsidRDefault="002B416A" w:rsidP="0099527F">
            <w:pPr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47B4211A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77AEF702" w14:textId="77777777" w:rsidTr="0099527F">
        <w:trPr>
          <w:trHeight w:val="319"/>
        </w:trPr>
        <w:tc>
          <w:tcPr>
            <w:tcW w:w="1144" w:type="pct"/>
          </w:tcPr>
          <w:p w14:paraId="5415B0E8" w14:textId="77777777" w:rsidR="002B416A" w:rsidRPr="009B680B" w:rsidRDefault="002B416A" w:rsidP="0099527F">
            <w:pPr>
              <w:tabs>
                <w:tab w:val="right" w:pos="2163"/>
              </w:tabs>
              <w:spacing w:after="0"/>
              <w:rPr>
                <w:rFonts w:eastAsiaTheme="minorHAnsi" w:cs="Consolas"/>
                <w:highlight w:val="white"/>
              </w:rPr>
            </w:pPr>
            <w:r w:rsidRPr="003E76F8">
              <w:rPr>
                <w:rFonts w:eastAsiaTheme="minorHAnsi" w:cs="Consolas"/>
                <w:lang w:val="en-US"/>
              </w:rPr>
              <w:t>lotNumberEgais</w:t>
            </w:r>
            <w:r>
              <w:rPr>
                <w:rFonts w:eastAsiaTheme="minorHAnsi" w:cs="Consolas"/>
                <w:highlight w:val="white"/>
                <w:lang w:val="en-US"/>
              </w:rPr>
              <w:tab/>
            </w:r>
          </w:p>
        </w:tc>
        <w:tc>
          <w:tcPr>
            <w:tcW w:w="1030" w:type="pct"/>
          </w:tcPr>
          <w:p w14:paraId="5F30977C" w14:textId="77777777" w:rsidR="002B416A" w:rsidRPr="00B03C3E" w:rsidRDefault="002B416A" w:rsidP="0099527F">
            <w:pPr>
              <w:spacing w:after="0"/>
              <w:rPr>
                <w:rFonts w:eastAsiaTheme="minorHAnsi" w:cs="Consolas"/>
                <w:highlight w:val="white"/>
              </w:rPr>
            </w:pPr>
            <w:r>
              <w:t>И</w:t>
            </w:r>
            <w:r w:rsidRPr="003E76F8">
              <w:t>дентификатор позиции в ТТН ЕГАИС</w:t>
            </w:r>
          </w:p>
        </w:tc>
        <w:tc>
          <w:tcPr>
            <w:tcW w:w="642" w:type="pct"/>
          </w:tcPr>
          <w:p w14:paraId="66305CC4" w14:textId="77777777" w:rsidR="002B416A" w:rsidRPr="00A77FF0" w:rsidRDefault="002B416A" w:rsidP="0099527F">
            <w:pPr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6863BA8B" w14:textId="77777777" w:rsidR="002B416A" w:rsidRDefault="002B416A" w:rsidP="0099527F">
            <w:pPr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578" w:type="pct"/>
          </w:tcPr>
          <w:p w14:paraId="54F8638D" w14:textId="77777777" w:rsidR="002B416A" w:rsidRDefault="002B416A" w:rsidP="0099527F">
            <w:pPr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80FF821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00DCB900" w14:textId="77777777" w:rsidTr="0099527F">
        <w:tc>
          <w:tcPr>
            <w:tcW w:w="1144" w:type="pct"/>
          </w:tcPr>
          <w:p w14:paraId="0E46EC95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t>originOrder</w:t>
            </w:r>
          </w:p>
        </w:tc>
        <w:tc>
          <w:tcPr>
            <w:tcW w:w="1030" w:type="pct"/>
          </w:tcPr>
          <w:p w14:paraId="51EED656" w14:textId="77777777" w:rsidR="002B416A" w:rsidRDefault="002B416A" w:rsidP="0099527F">
            <w:pPr>
              <w:spacing w:after="0"/>
            </w:pPr>
            <w:r>
              <w:t>Идентификатор заказа</w:t>
            </w:r>
          </w:p>
        </w:tc>
        <w:tc>
          <w:tcPr>
            <w:tcW w:w="642" w:type="pct"/>
          </w:tcPr>
          <w:p w14:paraId="52A182A6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2" w:type="pct"/>
          </w:tcPr>
          <w:p w14:paraId="191DF93E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2DEF7852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6E7AF7D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1144361D" w14:textId="77777777" w:rsidR="002B416A" w:rsidRPr="003F30C1" w:rsidRDefault="002B416A" w:rsidP="0099527F">
            <w:pPr>
              <w:spacing w:after="0"/>
            </w:pPr>
            <w:r>
              <w:t>Заполняется, если товары закупались разными заказами, у каждого товара указывается соответствующий</w:t>
            </w:r>
          </w:p>
        </w:tc>
      </w:tr>
      <w:tr w:rsidR="002B416A" w14:paraId="158449B4" w14:textId="77777777" w:rsidTr="0099527F">
        <w:tc>
          <w:tcPr>
            <w:tcW w:w="1144" w:type="pct"/>
          </w:tcPr>
          <w:p w14:paraId="2EB1ECE6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t>deliveryNoteIdentificator</w:t>
            </w:r>
          </w:p>
        </w:tc>
        <w:tc>
          <w:tcPr>
            <w:tcW w:w="1030" w:type="pct"/>
          </w:tcPr>
          <w:p w14:paraId="7AD9FA5C" w14:textId="77777777" w:rsidR="002B416A" w:rsidRDefault="002B416A" w:rsidP="0099527F">
            <w:pPr>
              <w:spacing w:after="0"/>
            </w:pPr>
            <w:r>
              <w:t xml:space="preserve">Идентификатор </w:t>
            </w:r>
            <w:r>
              <w:lastRenderedPageBreak/>
              <w:t>закупочной накладной</w:t>
            </w:r>
          </w:p>
        </w:tc>
        <w:tc>
          <w:tcPr>
            <w:tcW w:w="642" w:type="pct"/>
          </w:tcPr>
          <w:p w14:paraId="176699B7" w14:textId="77777777" w:rsidR="002B416A" w:rsidRDefault="002B416A" w:rsidP="0099527F">
            <w:pPr>
              <w:spacing w:after="0"/>
              <w:jc w:val="center"/>
            </w:pPr>
            <w:r>
              <w:lastRenderedPageBreak/>
              <w:t>С</w:t>
            </w:r>
          </w:p>
        </w:tc>
        <w:tc>
          <w:tcPr>
            <w:tcW w:w="512" w:type="pct"/>
          </w:tcPr>
          <w:p w14:paraId="5623CE22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36A7C139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CAC7D80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</w:t>
            </w:r>
            <w:r w:rsidRPr="003F30C1">
              <w:lastRenderedPageBreak/>
              <w:t xml:space="preserve">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60577083" w14:textId="77777777" w:rsidR="002B416A" w:rsidRPr="003F30C1" w:rsidRDefault="002B416A" w:rsidP="0099527F">
            <w:pPr>
              <w:spacing w:after="0"/>
            </w:pPr>
            <w:r>
              <w:t>Заполняется, если товары закупались разными накладными, у каждого товара указывается соответствующая</w:t>
            </w:r>
          </w:p>
        </w:tc>
      </w:tr>
      <w:tr w:rsidR="002B416A" w14:paraId="58A78AED" w14:textId="77777777" w:rsidTr="0099527F">
        <w:tc>
          <w:tcPr>
            <w:tcW w:w="1144" w:type="pct"/>
          </w:tcPr>
          <w:p w14:paraId="0F0C3863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D80D84">
              <w:rPr>
                <w:lang w:val="en-US"/>
              </w:rPr>
              <w:lastRenderedPageBreak/>
              <w:t>despatchIdentificator</w:t>
            </w:r>
          </w:p>
        </w:tc>
        <w:tc>
          <w:tcPr>
            <w:tcW w:w="1030" w:type="pct"/>
          </w:tcPr>
          <w:p w14:paraId="62DBF811" w14:textId="77777777" w:rsidR="002B416A" w:rsidRDefault="002B416A" w:rsidP="0099527F">
            <w:pPr>
              <w:spacing w:after="0"/>
            </w:pPr>
            <w:r>
              <w:t>Идентификатор уведомления об отгрузке при закупке</w:t>
            </w:r>
          </w:p>
        </w:tc>
        <w:tc>
          <w:tcPr>
            <w:tcW w:w="642" w:type="pct"/>
          </w:tcPr>
          <w:p w14:paraId="2BC896AB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2" w:type="pct"/>
          </w:tcPr>
          <w:p w14:paraId="4948E694" w14:textId="77777777" w:rsidR="002B416A" w:rsidRDefault="002B416A" w:rsidP="0099527F">
            <w:pPr>
              <w:spacing w:after="0"/>
              <w:jc w:val="center"/>
            </w:pPr>
          </w:p>
        </w:tc>
        <w:tc>
          <w:tcPr>
            <w:tcW w:w="578" w:type="pct"/>
          </w:tcPr>
          <w:p w14:paraId="0CC2880C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DE9E464" w14:textId="77777777" w:rsidR="002B416A" w:rsidRDefault="002B416A" w:rsidP="0099527F">
            <w:pPr>
              <w:spacing w:after="0"/>
              <w:rPr>
                <w:rStyle w:val="aff5"/>
              </w:rPr>
            </w:pPr>
            <w:r w:rsidRPr="003F30C1">
              <w:t xml:space="preserve">Описание элемента представлено в таблице </w:t>
            </w:r>
            <w:hyperlink w:anchor="_DocumentIdenfiticator_2" w:history="1">
              <w:r w:rsidRPr="003F30C1">
                <w:rPr>
                  <w:rStyle w:val="aff5"/>
                </w:rPr>
                <w:t>DocumentIdenfiticator</w:t>
              </w:r>
            </w:hyperlink>
          </w:p>
          <w:p w14:paraId="30EB945D" w14:textId="77777777" w:rsidR="002B416A" w:rsidRPr="00192FE2" w:rsidRDefault="002B416A" w:rsidP="0099527F">
            <w:pPr>
              <w:spacing w:after="0"/>
            </w:pPr>
            <w:r>
              <w:t xml:space="preserve">Заполняется, если товары при закупке содержались в разных </w:t>
            </w:r>
            <w:r>
              <w:rPr>
                <w:lang w:val="en-US"/>
              </w:rPr>
              <w:t>DESADV</w:t>
            </w:r>
            <w:r>
              <w:t>, у каждого товара указываются соответствующий</w:t>
            </w:r>
          </w:p>
        </w:tc>
      </w:tr>
      <w:tr w:rsidR="002B416A" w14:paraId="4032C184" w14:textId="77777777" w:rsidTr="0099527F">
        <w:tc>
          <w:tcPr>
            <w:tcW w:w="1144" w:type="pct"/>
          </w:tcPr>
          <w:p w14:paraId="2E898974" w14:textId="77777777" w:rsidR="002B416A" w:rsidRPr="00C36990" w:rsidRDefault="002B416A" w:rsidP="0099527F">
            <w:pPr>
              <w:spacing w:after="0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1030" w:type="pct"/>
          </w:tcPr>
          <w:p w14:paraId="6D6AFB6F" w14:textId="77777777" w:rsidR="002B416A" w:rsidRDefault="002B416A" w:rsidP="0099527F">
            <w:pPr>
              <w:spacing w:after="0"/>
            </w:pPr>
            <w:r>
              <w:t>Признак возвратной тары.</w:t>
            </w:r>
          </w:p>
          <w:p w14:paraId="3C3CB86D" w14:textId="77777777" w:rsidR="002B416A" w:rsidRPr="00C36990" w:rsidRDefault="002B416A" w:rsidP="0099527F">
            <w:pPr>
              <w:spacing w:after="0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642" w:type="pct"/>
          </w:tcPr>
          <w:p w14:paraId="007C050B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30DA2980" w14:textId="77777777" w:rsidR="002B416A" w:rsidRPr="004323C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578" w:type="pct"/>
          </w:tcPr>
          <w:p w14:paraId="3C76D750" w14:textId="77777777" w:rsidR="002B416A" w:rsidRPr="00C73FBB" w:rsidRDefault="002B416A" w:rsidP="0099527F">
            <w:pPr>
              <w:spacing w:after="0"/>
              <w:jc w:val="center"/>
            </w:pPr>
            <w:r>
              <w:t>НК</w:t>
            </w:r>
          </w:p>
        </w:tc>
        <w:tc>
          <w:tcPr>
            <w:tcW w:w="1094" w:type="pct"/>
          </w:tcPr>
          <w:p w14:paraId="362EE5CD" w14:textId="77777777" w:rsidR="002B416A" w:rsidRPr="003F30C1" w:rsidRDefault="002B416A" w:rsidP="0099527F">
            <w:pPr>
              <w:spacing w:after="0"/>
            </w:pPr>
            <w:r w:rsidRPr="003F30C1">
              <w:t xml:space="preserve">Код из справочника </w:t>
            </w:r>
            <w:hyperlink w:anchor="_TypeOfUnit" w:history="1">
              <w:r w:rsidRPr="003F30C1">
                <w:rPr>
                  <w:rStyle w:val="aff5"/>
                </w:rPr>
                <w:t>TypeOfUnit</w:t>
              </w:r>
            </w:hyperlink>
          </w:p>
        </w:tc>
      </w:tr>
      <w:tr w:rsidR="002B416A" w14:paraId="3D88842F" w14:textId="77777777" w:rsidTr="0099527F">
        <w:tc>
          <w:tcPr>
            <w:tcW w:w="1144" w:type="pct"/>
          </w:tcPr>
          <w:p w14:paraId="7636A8D6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30" w:type="pct"/>
          </w:tcPr>
          <w:p w14:paraId="29F80950" w14:textId="77777777" w:rsidR="002B416A" w:rsidRDefault="002B416A" w:rsidP="0099527F">
            <w:pPr>
              <w:spacing w:after="0"/>
            </w:pPr>
            <w:r>
              <w:t>Наименование (описание) товара</w:t>
            </w:r>
          </w:p>
        </w:tc>
        <w:tc>
          <w:tcPr>
            <w:tcW w:w="642" w:type="pct"/>
          </w:tcPr>
          <w:p w14:paraId="2B8A075F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6949A206" w14:textId="77777777" w:rsidR="002B416A" w:rsidRPr="004323CB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578" w:type="pct"/>
          </w:tcPr>
          <w:p w14:paraId="48D9AA34" w14:textId="77777777" w:rsidR="002B416A" w:rsidRPr="00C73FBB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6163678D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743D07CE" w14:textId="77777777" w:rsidTr="0099527F">
        <w:tc>
          <w:tcPr>
            <w:tcW w:w="1144" w:type="pct"/>
          </w:tcPr>
          <w:p w14:paraId="3943D17F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30" w:type="pct"/>
          </w:tcPr>
          <w:p w14:paraId="79C8C77B" w14:textId="77777777" w:rsidR="002B416A" w:rsidRPr="008178CD" w:rsidRDefault="002B416A" w:rsidP="0099527F">
            <w:pPr>
              <w:spacing w:after="0"/>
            </w:pPr>
            <w:r>
              <w:t>Текстовый комментарий к товарной позиции</w:t>
            </w:r>
          </w:p>
        </w:tc>
        <w:tc>
          <w:tcPr>
            <w:tcW w:w="642" w:type="pct"/>
          </w:tcPr>
          <w:p w14:paraId="2699AB6D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70524418" w14:textId="77777777" w:rsidR="002B416A" w:rsidRPr="008178CD" w:rsidRDefault="002B416A" w:rsidP="0099527F">
            <w:pPr>
              <w:spacing w:after="0"/>
              <w:jc w:val="center"/>
            </w:pPr>
            <w:r>
              <w:t>Т(1-2560)</w:t>
            </w:r>
          </w:p>
        </w:tc>
        <w:tc>
          <w:tcPr>
            <w:tcW w:w="578" w:type="pct"/>
          </w:tcPr>
          <w:p w14:paraId="1F0B4235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DF7BDE7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58120ED5" w14:textId="77777777" w:rsidTr="0099527F">
        <w:tc>
          <w:tcPr>
            <w:tcW w:w="1144" w:type="pct"/>
          </w:tcPr>
          <w:p w14:paraId="64614F36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030" w:type="pct"/>
          </w:tcPr>
          <w:p w14:paraId="0428C1AF" w14:textId="77777777" w:rsidR="002B416A" w:rsidRDefault="002B416A" w:rsidP="0099527F">
            <w:pPr>
              <w:spacing w:after="0"/>
            </w:pPr>
            <w:r>
              <w:t>Количество</w:t>
            </w:r>
          </w:p>
        </w:tc>
        <w:tc>
          <w:tcPr>
            <w:tcW w:w="642" w:type="pct"/>
          </w:tcPr>
          <w:p w14:paraId="2A9AFBBE" w14:textId="77777777" w:rsidR="002B416A" w:rsidRDefault="002B416A" w:rsidP="0099527F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2" w:type="pct"/>
          </w:tcPr>
          <w:p w14:paraId="16B85F19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3A2508F7" w14:textId="77777777" w:rsidR="002B416A" w:rsidRPr="00C73FBB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39D5BF20" w14:textId="77777777" w:rsidR="002B416A" w:rsidRPr="003F30C1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2B416A" w:rsidRPr="00B95F18" w14:paraId="5ABEE280" w14:textId="77777777" w:rsidTr="0099527F">
        <w:tc>
          <w:tcPr>
            <w:tcW w:w="1144" w:type="pct"/>
          </w:tcPr>
          <w:p w14:paraId="47CFE3E9" w14:textId="77777777" w:rsidR="002B416A" w:rsidRPr="00676FEB" w:rsidRDefault="002B416A" w:rsidP="0099527F">
            <w:pPr>
              <w:spacing w:after="0"/>
            </w:pPr>
            <w:r>
              <w:t>onePlaceQuantity</w:t>
            </w:r>
          </w:p>
        </w:tc>
        <w:tc>
          <w:tcPr>
            <w:tcW w:w="1030" w:type="pct"/>
          </w:tcPr>
          <w:p w14:paraId="0D673604" w14:textId="77777777" w:rsidR="002B416A" w:rsidRPr="00676FEB" w:rsidRDefault="002B416A" w:rsidP="0099527F">
            <w:pPr>
              <w:spacing w:after="0"/>
            </w:pPr>
            <w:r>
              <w:t>Количество в одном месте</w:t>
            </w:r>
          </w:p>
        </w:tc>
        <w:tc>
          <w:tcPr>
            <w:tcW w:w="642" w:type="pct"/>
          </w:tcPr>
          <w:p w14:paraId="4B8FFF29" w14:textId="77777777" w:rsidR="002B416A" w:rsidRDefault="002B416A" w:rsidP="0099527F">
            <w:pPr>
              <w:spacing w:after="0"/>
              <w:jc w:val="center"/>
            </w:pPr>
            <w:r>
              <w:t>ПА</w:t>
            </w:r>
          </w:p>
        </w:tc>
        <w:tc>
          <w:tcPr>
            <w:tcW w:w="512" w:type="pct"/>
          </w:tcPr>
          <w:p w14:paraId="6E3C9B36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578" w:type="pct"/>
          </w:tcPr>
          <w:p w14:paraId="261B6639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042D5913" w14:textId="77777777" w:rsidR="002B416A" w:rsidRPr="00354269" w:rsidRDefault="002B416A" w:rsidP="0099527F">
            <w:pPr>
              <w:spacing w:after="0"/>
            </w:pPr>
            <w:r w:rsidRPr="003F30C1">
              <w:t xml:space="preserve">Описание элемента представлено в таблице </w:t>
            </w:r>
            <w:hyperlink w:anchor="_Quantity_3" w:history="1">
              <w:r w:rsidRPr="003F30C1">
                <w:rPr>
                  <w:rStyle w:val="aff5"/>
                </w:rPr>
                <w:t>Quantity</w:t>
              </w:r>
            </w:hyperlink>
          </w:p>
        </w:tc>
      </w:tr>
      <w:tr w:rsidR="002B416A" w:rsidRPr="00B95F18" w14:paraId="5290BB35" w14:textId="77777777" w:rsidTr="0099527F">
        <w:tc>
          <w:tcPr>
            <w:tcW w:w="1144" w:type="pct"/>
          </w:tcPr>
          <w:p w14:paraId="680435F8" w14:textId="77777777" w:rsidR="002B416A" w:rsidRPr="002E6D5B" w:rsidRDefault="002B416A" w:rsidP="0099527F">
            <w:pPr>
              <w:spacing w:after="0"/>
              <w:rPr>
                <w:lang w:val="en-US"/>
              </w:rPr>
            </w:pPr>
            <w:r w:rsidRPr="002E6D5B">
              <w:rPr>
                <w:lang w:val="en-US"/>
              </w:rPr>
              <w:t>physicalDimensions</w:t>
            </w:r>
          </w:p>
        </w:tc>
        <w:tc>
          <w:tcPr>
            <w:tcW w:w="1030" w:type="pct"/>
          </w:tcPr>
          <w:p w14:paraId="04975366" w14:textId="77777777" w:rsidR="002B416A" w:rsidRPr="002E6D5B" w:rsidRDefault="002B416A" w:rsidP="0099527F">
            <w:pPr>
              <w:spacing w:after="0"/>
            </w:pPr>
            <w:r>
              <w:t>Физические характеристики товара</w:t>
            </w:r>
          </w:p>
        </w:tc>
        <w:tc>
          <w:tcPr>
            <w:tcW w:w="642" w:type="pct"/>
          </w:tcPr>
          <w:p w14:paraId="3C671D89" w14:textId="77777777" w:rsidR="002B416A" w:rsidRDefault="002B416A" w:rsidP="0099527F">
            <w:pPr>
              <w:spacing w:after="0"/>
              <w:jc w:val="center"/>
            </w:pPr>
            <w:r>
              <w:t>С</w:t>
            </w:r>
          </w:p>
        </w:tc>
        <w:tc>
          <w:tcPr>
            <w:tcW w:w="512" w:type="pct"/>
          </w:tcPr>
          <w:p w14:paraId="5AE4F46C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1C81C368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39321D09" w14:textId="77777777" w:rsidR="002B416A" w:rsidRPr="003F30C1" w:rsidRDefault="002B416A" w:rsidP="0099527F">
            <w:pPr>
              <w:spacing w:after="0"/>
            </w:pPr>
            <w:r>
              <w:t>Описание элемента представлено в таблице</w:t>
            </w:r>
            <w:r>
              <w:fldChar w:fldCharType="begin"/>
            </w:r>
            <w:r>
              <w:instrText xml:space="preserve"> REF _Ref455508442 \h  \* MERGEFORMAT </w:instrText>
            </w:r>
            <w:r>
              <w:fldChar w:fldCharType="separate"/>
            </w:r>
            <w:r w:rsidR="00BC15AC" w:rsidRPr="00BC15AC">
              <w:rPr>
                <w:rStyle w:val="aff5"/>
              </w:rPr>
              <w:t>PhysicalDimensions</w:t>
            </w:r>
            <w:r>
              <w:fldChar w:fldCharType="end"/>
            </w:r>
          </w:p>
        </w:tc>
      </w:tr>
      <w:tr w:rsidR="002B416A" w14:paraId="4F2024A0" w14:textId="77777777" w:rsidTr="0099527F">
        <w:tc>
          <w:tcPr>
            <w:tcW w:w="1144" w:type="pct"/>
          </w:tcPr>
          <w:p w14:paraId="156AD166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1030" w:type="pct"/>
          </w:tcPr>
          <w:p w14:paraId="3DEFF42C" w14:textId="77777777" w:rsidR="002B416A" w:rsidRPr="00A50018" w:rsidRDefault="002B416A" w:rsidP="0099527F">
            <w:pPr>
              <w:spacing w:after="0"/>
            </w:pPr>
            <w:r>
              <w:t>Цена за единицу без НДС</w:t>
            </w:r>
          </w:p>
        </w:tc>
        <w:tc>
          <w:tcPr>
            <w:tcW w:w="642" w:type="pct"/>
          </w:tcPr>
          <w:p w14:paraId="397705B7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26230D22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29BB880D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1A5F2521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739368A2" w14:textId="77777777" w:rsidTr="0099527F">
        <w:tc>
          <w:tcPr>
            <w:tcW w:w="1144" w:type="pct"/>
          </w:tcPr>
          <w:p w14:paraId="1F29EC76" w14:textId="77777777" w:rsidR="002B416A" w:rsidRPr="00327E63" w:rsidRDefault="002B416A" w:rsidP="0099527F">
            <w:pPr>
              <w:spacing w:after="0"/>
            </w:pPr>
            <w:r>
              <w:rPr>
                <w:lang w:val="en-US"/>
              </w:rPr>
              <w:t>netPriceWithVAT</w:t>
            </w:r>
          </w:p>
        </w:tc>
        <w:tc>
          <w:tcPr>
            <w:tcW w:w="1030" w:type="pct"/>
          </w:tcPr>
          <w:p w14:paraId="266138A5" w14:textId="77777777" w:rsidR="002B416A" w:rsidRPr="00A50018" w:rsidRDefault="002B416A" w:rsidP="0099527F">
            <w:pPr>
              <w:spacing w:after="0"/>
            </w:pPr>
            <w:r>
              <w:t>Цена за единицу с НДС</w:t>
            </w:r>
          </w:p>
        </w:tc>
        <w:tc>
          <w:tcPr>
            <w:tcW w:w="642" w:type="pct"/>
          </w:tcPr>
          <w:p w14:paraId="7AC6DA3E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39AF8797" w14:textId="77777777" w:rsidR="002B416A" w:rsidRPr="00D91D41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1DF18A7E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565AC70F" w14:textId="77777777" w:rsidR="002B416A" w:rsidRPr="003F30C1" w:rsidRDefault="002B416A" w:rsidP="0099527F">
            <w:pPr>
              <w:spacing w:after="0"/>
            </w:pPr>
          </w:p>
        </w:tc>
      </w:tr>
      <w:tr w:rsidR="002B416A" w14:paraId="58284262" w14:textId="77777777" w:rsidTr="0099527F">
        <w:trPr>
          <w:trHeight w:val="601"/>
        </w:trPr>
        <w:tc>
          <w:tcPr>
            <w:tcW w:w="1144" w:type="pct"/>
          </w:tcPr>
          <w:p w14:paraId="7921F50D" w14:textId="77777777" w:rsidR="002B416A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1030" w:type="pct"/>
          </w:tcPr>
          <w:p w14:paraId="26C2EAA3" w14:textId="77777777" w:rsidR="002B416A" w:rsidRDefault="002B416A" w:rsidP="0099527F">
            <w:pPr>
              <w:spacing w:after="0"/>
            </w:pPr>
            <w:r>
              <w:rPr>
                <w:rStyle w:val="edigoodstextlabel"/>
              </w:rPr>
              <w:t>Стоимость всего без НДС</w:t>
            </w:r>
          </w:p>
        </w:tc>
        <w:tc>
          <w:tcPr>
            <w:tcW w:w="642" w:type="pct"/>
          </w:tcPr>
          <w:p w14:paraId="1EB02CE2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67B6A062" w14:textId="77777777" w:rsidR="002B416A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6433B7FA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F25CCA2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7A1F1D14" w14:textId="77777777" w:rsidTr="0099527F">
        <w:trPr>
          <w:trHeight w:val="614"/>
        </w:trPr>
        <w:tc>
          <w:tcPr>
            <w:tcW w:w="1144" w:type="pct"/>
          </w:tcPr>
          <w:p w14:paraId="1B879A25" w14:textId="77777777" w:rsidR="002B416A" w:rsidRPr="00A36118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1030" w:type="pct"/>
          </w:tcPr>
          <w:p w14:paraId="3C31508A" w14:textId="77777777" w:rsidR="002B416A" w:rsidRPr="00A36118" w:rsidRDefault="002B416A" w:rsidP="0099527F">
            <w:pPr>
              <w:spacing w:after="0"/>
            </w:pPr>
            <w:r>
              <w:t>В том числе акциз</w:t>
            </w:r>
          </w:p>
        </w:tc>
        <w:tc>
          <w:tcPr>
            <w:tcW w:w="642" w:type="pct"/>
          </w:tcPr>
          <w:p w14:paraId="4AEB827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47F9023F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578" w:type="pct"/>
          </w:tcPr>
          <w:p w14:paraId="36D7FDC2" w14:textId="77777777" w:rsidR="002B416A" w:rsidRDefault="002B416A" w:rsidP="0099527F">
            <w:pPr>
              <w:spacing w:after="0"/>
              <w:jc w:val="center"/>
            </w:pPr>
            <w:r>
              <w:t>Н</w:t>
            </w:r>
          </w:p>
        </w:tc>
        <w:tc>
          <w:tcPr>
            <w:tcW w:w="1094" w:type="pct"/>
          </w:tcPr>
          <w:p w14:paraId="172ED146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23720E31" w14:textId="77777777" w:rsidTr="0099527F">
        <w:trPr>
          <w:trHeight w:val="614"/>
        </w:trPr>
        <w:tc>
          <w:tcPr>
            <w:tcW w:w="1144" w:type="pct"/>
          </w:tcPr>
          <w:p w14:paraId="16AB8061" w14:textId="77777777" w:rsidR="002B416A" w:rsidRPr="00A36118" w:rsidRDefault="002B416A" w:rsidP="0099527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1030" w:type="pct"/>
          </w:tcPr>
          <w:p w14:paraId="4C68C34F" w14:textId="77777777" w:rsidR="002B416A" w:rsidRDefault="002B416A" w:rsidP="0099527F">
            <w:pPr>
              <w:spacing w:after="0"/>
            </w:pPr>
            <w:r>
              <w:t>Ставка НДС</w:t>
            </w:r>
          </w:p>
        </w:tc>
        <w:tc>
          <w:tcPr>
            <w:tcW w:w="642" w:type="pct"/>
          </w:tcPr>
          <w:p w14:paraId="6A197EC5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6F2139EF" w14:textId="77777777" w:rsidR="002B416A" w:rsidRDefault="002B416A" w:rsidP="0099527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78" w:type="pct"/>
          </w:tcPr>
          <w:p w14:paraId="68B87504" w14:textId="77777777" w:rsidR="002B416A" w:rsidRDefault="002B416A" w:rsidP="0099527F">
            <w:pPr>
              <w:spacing w:after="0"/>
              <w:jc w:val="center"/>
            </w:pPr>
            <w:r>
              <w:t>ОК</w:t>
            </w:r>
          </w:p>
        </w:tc>
        <w:tc>
          <w:tcPr>
            <w:tcW w:w="1094" w:type="pct"/>
          </w:tcPr>
          <w:p w14:paraId="076E0993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 xml:space="preserve">Код из справочника </w:t>
            </w:r>
            <w:hyperlink w:anchor="_VATRateCodeList_1" w:history="1">
              <w:r w:rsidRPr="003F30C1">
                <w:rPr>
                  <w:rStyle w:val="aff5"/>
                </w:rPr>
                <w:t>VATRateCodeList</w:t>
              </w:r>
            </w:hyperlink>
          </w:p>
        </w:tc>
      </w:tr>
      <w:tr w:rsidR="002B416A" w14:paraId="4A2AFC50" w14:textId="77777777" w:rsidTr="0099527F">
        <w:trPr>
          <w:trHeight w:val="614"/>
        </w:trPr>
        <w:tc>
          <w:tcPr>
            <w:tcW w:w="1144" w:type="pct"/>
          </w:tcPr>
          <w:p w14:paraId="699733B5" w14:textId="77777777" w:rsidR="002B416A" w:rsidRPr="00006B96" w:rsidRDefault="002B416A" w:rsidP="0099527F">
            <w:pPr>
              <w:spacing w:after="0"/>
            </w:pPr>
            <w:r>
              <w:rPr>
                <w:lang w:val="en-US"/>
              </w:rPr>
              <w:lastRenderedPageBreak/>
              <w:t>vATAmount</w:t>
            </w:r>
          </w:p>
        </w:tc>
        <w:tc>
          <w:tcPr>
            <w:tcW w:w="1030" w:type="pct"/>
          </w:tcPr>
          <w:p w14:paraId="68A792A6" w14:textId="77777777" w:rsidR="002B416A" w:rsidRDefault="002B416A" w:rsidP="0099527F">
            <w:pPr>
              <w:spacing w:after="0"/>
            </w:pPr>
            <w:r>
              <w:t>Сумма НДС</w:t>
            </w:r>
          </w:p>
          <w:p w14:paraId="7FB1D9B8" w14:textId="77777777" w:rsidR="002B416A" w:rsidRPr="000A7C06" w:rsidRDefault="002B416A" w:rsidP="0099527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Должна присутствовать, если ставка </w:t>
            </w:r>
            <w:r w:rsidRPr="000A7C06">
              <w:rPr>
                <w:sz w:val="18"/>
                <w:szCs w:val="18"/>
              </w:rPr>
              <w:t xml:space="preserve">НДС </w:t>
            </w:r>
            <w:r w:rsidRPr="000A7C06">
              <w:rPr>
                <w:i/>
                <w:sz w:val="18"/>
                <w:szCs w:val="18"/>
              </w:rPr>
              <w:t xml:space="preserve">не </w:t>
            </w:r>
            <w:r w:rsidRPr="000A7C06">
              <w:rPr>
                <w:sz w:val="18"/>
                <w:szCs w:val="18"/>
              </w:rPr>
              <w:t xml:space="preserve">равна «Без НДС» </w:t>
            </w:r>
            <w:r>
              <w:rPr>
                <w:sz w:val="18"/>
                <w:szCs w:val="18"/>
              </w:rPr>
              <w:t>(</w:t>
            </w:r>
            <w:proofErr w:type="gramStart"/>
            <w:r w:rsidRPr="000A7C06">
              <w:rPr>
                <w:sz w:val="18"/>
                <w:szCs w:val="18"/>
                <w:lang w:val="en-US"/>
              </w:rPr>
              <w:t>vATAmount</w:t>
            </w:r>
            <w:r w:rsidRPr="000A7C06">
              <w:rPr>
                <w:sz w:val="18"/>
                <w:szCs w:val="18"/>
              </w:rPr>
              <w:t xml:space="preserve"> !</w:t>
            </w:r>
            <w:proofErr w:type="gramEnd"/>
            <w:r w:rsidRPr="000A7C06">
              <w:rPr>
                <w:sz w:val="18"/>
                <w:szCs w:val="18"/>
              </w:rPr>
              <w:t>= NOT_APPLICABLE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42" w:type="pct"/>
          </w:tcPr>
          <w:p w14:paraId="64FA6BDE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7608FF6F" w14:textId="77777777" w:rsidR="002B416A" w:rsidRPr="00006B96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578" w:type="pct"/>
          </w:tcPr>
          <w:p w14:paraId="523C32B8" w14:textId="77777777" w:rsidR="002B416A" w:rsidRPr="00F26033" w:rsidRDefault="002B416A" w:rsidP="0099527F">
            <w:pPr>
              <w:spacing w:after="0"/>
              <w:jc w:val="center"/>
            </w:pPr>
            <w:r>
              <w:t>У</w:t>
            </w:r>
          </w:p>
        </w:tc>
        <w:tc>
          <w:tcPr>
            <w:tcW w:w="1094" w:type="pct"/>
          </w:tcPr>
          <w:p w14:paraId="6A729E2C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275FF445" w14:textId="77777777" w:rsidTr="0099527F">
        <w:trPr>
          <w:trHeight w:val="614"/>
        </w:trPr>
        <w:tc>
          <w:tcPr>
            <w:tcW w:w="1144" w:type="pct"/>
          </w:tcPr>
          <w:p w14:paraId="6E1E6C57" w14:textId="77777777" w:rsidR="002B416A" w:rsidRPr="00F26033" w:rsidRDefault="002B416A" w:rsidP="0099527F">
            <w:pPr>
              <w:spacing w:after="0"/>
            </w:pPr>
            <w:r>
              <w:rPr>
                <w:lang w:val="en-US"/>
              </w:rPr>
              <w:t>amount</w:t>
            </w:r>
          </w:p>
        </w:tc>
        <w:tc>
          <w:tcPr>
            <w:tcW w:w="1030" w:type="pct"/>
          </w:tcPr>
          <w:p w14:paraId="202F394C" w14:textId="77777777" w:rsidR="002B416A" w:rsidRPr="00A36118" w:rsidRDefault="002B416A" w:rsidP="0099527F">
            <w:pPr>
              <w:spacing w:after="0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642" w:type="pct"/>
          </w:tcPr>
          <w:p w14:paraId="4EB5DD78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31FE1BA9" w14:textId="77777777" w:rsidR="002B416A" w:rsidRPr="00F26033" w:rsidRDefault="002B416A" w:rsidP="0099527F">
            <w:pPr>
              <w:spacing w:after="0"/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578" w:type="pct"/>
          </w:tcPr>
          <w:p w14:paraId="7C77FEC7" w14:textId="77777777" w:rsidR="002B416A" w:rsidRDefault="002B416A" w:rsidP="0099527F">
            <w:pPr>
              <w:spacing w:after="0"/>
              <w:jc w:val="center"/>
            </w:pPr>
            <w:r>
              <w:t>О</w:t>
            </w:r>
          </w:p>
        </w:tc>
        <w:tc>
          <w:tcPr>
            <w:tcW w:w="1094" w:type="pct"/>
          </w:tcPr>
          <w:p w14:paraId="22761713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</w:p>
        </w:tc>
      </w:tr>
      <w:tr w:rsidR="002B416A" w14:paraId="5749268C" w14:textId="77777777" w:rsidTr="0099527F">
        <w:trPr>
          <w:trHeight w:val="908"/>
        </w:trPr>
        <w:tc>
          <w:tcPr>
            <w:tcW w:w="1144" w:type="pct"/>
          </w:tcPr>
          <w:p w14:paraId="272AAFAB" w14:textId="77777777" w:rsidR="002B416A" w:rsidRPr="00030431" w:rsidRDefault="002B416A" w:rsidP="0099527F">
            <w:pPr>
              <w:spacing w:after="0"/>
            </w:pPr>
            <w:r w:rsidRPr="00030431">
              <w:rPr>
                <w:lang w:val="en-US"/>
              </w:rPr>
              <w:t>countryOfOriginISOCode</w:t>
            </w:r>
          </w:p>
        </w:tc>
        <w:tc>
          <w:tcPr>
            <w:tcW w:w="1030" w:type="pct"/>
          </w:tcPr>
          <w:p w14:paraId="2BA1FA3B" w14:textId="77777777" w:rsidR="002B416A" w:rsidRPr="00A36118" w:rsidRDefault="002B416A" w:rsidP="0099527F">
            <w:pPr>
              <w:spacing w:after="0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642" w:type="pct"/>
          </w:tcPr>
          <w:p w14:paraId="00096B60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0468EF5C" w14:textId="77777777" w:rsidR="002B416A" w:rsidRPr="005345B8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578" w:type="pct"/>
          </w:tcPr>
          <w:p w14:paraId="48B359B7" w14:textId="77777777" w:rsidR="002B416A" w:rsidRDefault="002B416A" w:rsidP="0099527F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94" w:type="pct"/>
          </w:tcPr>
          <w:p w14:paraId="238598F1" w14:textId="77777777" w:rsidR="002B416A" w:rsidRPr="003F30C1" w:rsidRDefault="002B416A" w:rsidP="0099527F">
            <w:pPr>
              <w:rPr>
                <w:highlight w:val="yellow"/>
              </w:rPr>
            </w:pPr>
            <w:r w:rsidRPr="003F30C1">
              <w:t>Обязательно, если указан Номер таможенной декларации (</w:t>
            </w:r>
            <w:r w:rsidRPr="003F30C1">
              <w:rPr>
                <w:lang w:val="en-US"/>
              </w:rPr>
              <w:t>customsDeclarationNumber</w:t>
            </w:r>
            <w:r w:rsidRPr="003F30C1">
              <w:t>)</w:t>
            </w:r>
          </w:p>
        </w:tc>
      </w:tr>
      <w:tr w:rsidR="002B416A" w14:paraId="77BEE31B" w14:textId="77777777" w:rsidTr="0099527F">
        <w:trPr>
          <w:trHeight w:val="332"/>
        </w:trPr>
        <w:tc>
          <w:tcPr>
            <w:tcW w:w="1144" w:type="pct"/>
          </w:tcPr>
          <w:p w14:paraId="2C58B043" w14:textId="77777777" w:rsidR="002B416A" w:rsidRPr="00030431" w:rsidRDefault="002B416A" w:rsidP="0099527F">
            <w:pPr>
              <w:spacing w:after="0"/>
              <w:rPr>
                <w:lang w:val="en-US"/>
              </w:rPr>
            </w:pPr>
            <w:r w:rsidRPr="00030431">
              <w:rPr>
                <w:lang w:val="en-US"/>
              </w:rPr>
              <w:t>customsDeclarationNumber</w:t>
            </w:r>
          </w:p>
        </w:tc>
        <w:tc>
          <w:tcPr>
            <w:tcW w:w="1030" w:type="pct"/>
          </w:tcPr>
          <w:p w14:paraId="616EC74A" w14:textId="77777777" w:rsidR="002B416A" w:rsidRPr="003B364E" w:rsidRDefault="002B416A" w:rsidP="0099527F">
            <w:pPr>
              <w:spacing w:after="0"/>
              <w:rPr>
                <w:sz w:val="20"/>
                <w:szCs w:val="20"/>
              </w:rPr>
            </w:pPr>
            <w:r>
              <w:t>Номер таможенной декларации</w:t>
            </w:r>
          </w:p>
        </w:tc>
        <w:tc>
          <w:tcPr>
            <w:tcW w:w="642" w:type="pct"/>
          </w:tcPr>
          <w:p w14:paraId="71E050A0" w14:textId="77777777" w:rsidR="002B416A" w:rsidRDefault="002B416A" w:rsidP="0099527F">
            <w:pPr>
              <w:spacing w:after="0"/>
              <w:jc w:val="center"/>
            </w:pPr>
            <w:r>
              <w:t>П</w:t>
            </w:r>
          </w:p>
        </w:tc>
        <w:tc>
          <w:tcPr>
            <w:tcW w:w="512" w:type="pct"/>
          </w:tcPr>
          <w:p w14:paraId="4581F5CC" w14:textId="77777777" w:rsidR="002B416A" w:rsidRPr="00AC4987" w:rsidRDefault="002B416A" w:rsidP="0099527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T(2</w:t>
            </w:r>
            <w:r>
              <w:t>3-28</w:t>
            </w:r>
            <w:r>
              <w:rPr>
                <w:lang w:val="en-US"/>
              </w:rPr>
              <w:t>)</w:t>
            </w:r>
          </w:p>
        </w:tc>
        <w:tc>
          <w:tcPr>
            <w:tcW w:w="578" w:type="pct"/>
          </w:tcPr>
          <w:p w14:paraId="25BF6DB3" w14:textId="77777777" w:rsidR="002B416A" w:rsidRPr="00AC4987" w:rsidRDefault="002B416A" w:rsidP="0099527F">
            <w:pPr>
              <w:spacing w:after="0"/>
              <w:jc w:val="center"/>
            </w:pPr>
            <w:r>
              <w:t>УМ</w:t>
            </w:r>
          </w:p>
        </w:tc>
        <w:tc>
          <w:tcPr>
            <w:tcW w:w="1094" w:type="pct"/>
          </w:tcPr>
          <w:p w14:paraId="3BE036A8" w14:textId="77777777" w:rsidR="002B416A" w:rsidRPr="003F30C1" w:rsidRDefault="002B416A" w:rsidP="0099527F">
            <w:pPr>
              <w:spacing w:after="0"/>
            </w:pPr>
            <w:r w:rsidRPr="003F30C1">
              <w:t xml:space="preserve">Номер должен соответствовать одной из масок: </w:t>
            </w:r>
          </w:p>
          <w:p w14:paraId="239DA193" w14:textId="77777777" w:rsidR="002B416A" w:rsidRPr="00F94A2B" w:rsidRDefault="002B416A" w:rsidP="0099527F">
            <w:pPr>
              <w:spacing w:after="0"/>
              <w:rPr>
                <w:sz w:val="16"/>
              </w:rPr>
            </w:pP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(=8)/</w:t>
            </w:r>
            <w:r w:rsidRPr="00F94A2B">
              <w:rPr>
                <w:sz w:val="16"/>
                <w:lang w:val="en-US"/>
              </w:rPr>
              <w:t>DDMMYY</w:t>
            </w:r>
            <w:r w:rsidRPr="00F94A2B">
              <w:rPr>
                <w:sz w:val="16"/>
              </w:rPr>
              <w:t>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</w:t>
            </w:r>
            <w:r w:rsidRPr="00F94A2B">
              <w:rPr>
                <w:sz w:val="16"/>
                <w:lang w:val="en-US"/>
              </w:rPr>
              <w:t>N</w:t>
            </w:r>
            <w:r w:rsidRPr="00F94A2B">
              <w:rPr>
                <w:sz w:val="16"/>
              </w:rPr>
              <w:t>(0.5)</w:t>
            </w:r>
          </w:p>
          <w:p w14:paraId="714C565F" w14:textId="77777777" w:rsidR="002B416A" w:rsidRPr="003F30C1" w:rsidRDefault="002B416A" w:rsidP="0099527F">
            <w:pPr>
              <w:spacing w:after="0"/>
            </w:pPr>
            <w:r w:rsidRPr="003F30C1">
              <w:t xml:space="preserve">или </w:t>
            </w:r>
            <w:r w:rsidRPr="00F94A2B">
              <w:rPr>
                <w:sz w:val="16"/>
              </w:rPr>
              <w:t>N(=8)/DDMMYYYY/</w:t>
            </w:r>
            <w:r w:rsidRPr="00F94A2B">
              <w:rPr>
                <w:sz w:val="16"/>
                <w:lang w:val="en-US"/>
              </w:rPr>
              <w:t>T</w:t>
            </w:r>
            <w:r w:rsidRPr="00F94A2B">
              <w:rPr>
                <w:sz w:val="16"/>
              </w:rPr>
              <w:t>(=7)/N(0.5).</w:t>
            </w:r>
          </w:p>
          <w:p w14:paraId="189A6FC7" w14:textId="77777777" w:rsidR="002B416A" w:rsidRPr="003F30C1" w:rsidRDefault="002B416A" w:rsidP="0099527F">
            <w:pPr>
              <w:spacing w:after="0"/>
              <w:rPr>
                <w:highlight w:val="yellow"/>
              </w:rPr>
            </w:pPr>
            <w:r w:rsidRPr="003F30C1">
              <w:t>Номер обязателен, если указана хотя бы одна страна происхождения, отличающаяся от “</w:t>
            </w:r>
            <w:r w:rsidRPr="003F30C1">
              <w:rPr>
                <w:lang w:val="en-US"/>
              </w:rPr>
              <w:t>RU</w:t>
            </w:r>
            <w:r w:rsidRPr="003F30C1">
              <w:t>”, “</w:t>
            </w:r>
            <w:r w:rsidRPr="003F30C1">
              <w:rPr>
                <w:lang w:val="en-US"/>
              </w:rPr>
              <w:t>KZ</w:t>
            </w:r>
            <w:r w:rsidRPr="003F30C1">
              <w:t>”, “</w:t>
            </w:r>
            <w:r w:rsidRPr="003F30C1">
              <w:rPr>
                <w:lang w:val="en-US"/>
              </w:rPr>
              <w:t>BY</w:t>
            </w:r>
            <w:r w:rsidRPr="003F30C1">
              <w:t>”, “</w:t>
            </w:r>
            <w:r w:rsidRPr="003F30C1">
              <w:rPr>
                <w:lang w:val="en-US"/>
              </w:rPr>
              <w:t>AM</w:t>
            </w:r>
            <w:r w:rsidRPr="003F30C1">
              <w:t>”, “</w:t>
            </w:r>
            <w:r w:rsidRPr="003F30C1">
              <w:rPr>
                <w:lang w:val="en-US"/>
              </w:rPr>
              <w:t>KG</w:t>
            </w:r>
            <w:r w:rsidRPr="003F30C1">
              <w:t>” (Россия, Казахстан, Беларусь, Армения, Киргизия)</w:t>
            </w:r>
          </w:p>
        </w:tc>
      </w:tr>
    </w:tbl>
    <w:p w14:paraId="711B7D63" w14:textId="77777777" w:rsidR="002B416A" w:rsidRDefault="002B416A" w:rsidP="002B416A">
      <w:pPr>
        <w:rPr>
          <w:rFonts w:eastAsia="SimSun"/>
        </w:rPr>
      </w:pPr>
    </w:p>
    <w:p w14:paraId="46A64576" w14:textId="77777777" w:rsidR="002B416A" w:rsidRDefault="002B416A" w:rsidP="002B416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73C39B80" w14:textId="77777777" w:rsidR="00756D11" w:rsidRPr="00A42355" w:rsidRDefault="00756D11" w:rsidP="00A42355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2318353" w14:textId="77777777" w:rsidR="00882D34" w:rsidRPr="00BB5828" w:rsidRDefault="00882D34" w:rsidP="005379BF">
      <w:pPr>
        <w:pStyle w:val="2"/>
      </w:pPr>
      <w:r w:rsidRPr="00BB5828">
        <w:t>Унифицированные элементы</w:t>
      </w:r>
      <w:bookmarkEnd w:id="1006"/>
    </w:p>
    <w:p w14:paraId="3087CA5D" w14:textId="77777777" w:rsidR="00882D34" w:rsidRPr="003A6302" w:rsidRDefault="00882D34" w:rsidP="005379BF">
      <w:pPr>
        <w:pStyle w:val="3"/>
        <w:rPr>
          <w:lang w:val="en-US"/>
        </w:rPr>
      </w:pPr>
      <w:bookmarkStart w:id="1009" w:name="_Contractror"/>
      <w:bookmarkStart w:id="1010" w:name="_AdditionalInfo"/>
      <w:bookmarkEnd w:id="1009"/>
      <w:bookmarkEnd w:id="1010"/>
      <w:r>
        <w:rPr>
          <w:lang w:val="en-US"/>
        </w:rPr>
        <w:t>AdditionalInfo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3005"/>
        <w:gridCol w:w="2155"/>
        <w:gridCol w:w="1456"/>
        <w:gridCol w:w="941"/>
        <w:gridCol w:w="1693"/>
        <w:gridCol w:w="1774"/>
      </w:tblGrid>
      <w:tr w:rsidR="00B23BD3" w14:paraId="64060576" w14:textId="77777777" w:rsidTr="00B23BD3">
        <w:tc>
          <w:tcPr>
            <w:tcW w:w="991" w:type="pct"/>
            <w:shd w:val="clear" w:color="auto" w:fill="F2F2F2" w:themeFill="background1" w:themeFillShade="F2"/>
          </w:tcPr>
          <w:p w14:paraId="646B2900" w14:textId="77777777" w:rsidR="00882D34" w:rsidRDefault="00882D34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51" w:type="pct"/>
            <w:shd w:val="clear" w:color="auto" w:fill="F2F2F2" w:themeFill="background1" w:themeFillShade="F2"/>
          </w:tcPr>
          <w:p w14:paraId="7E10CF52" w14:textId="77777777" w:rsidR="00882D34" w:rsidRDefault="00882D34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73" w:type="pct"/>
            <w:shd w:val="clear" w:color="auto" w:fill="F2F2F2" w:themeFill="background1" w:themeFillShade="F2"/>
          </w:tcPr>
          <w:p w14:paraId="65EE7353" w14:textId="77777777" w:rsidR="00882D34" w:rsidRDefault="00882D34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07CB1EA2" w14:textId="77777777" w:rsidR="00882D34" w:rsidRDefault="00882D34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1662DA69" w14:textId="77777777" w:rsidR="00882D34" w:rsidRDefault="00B23BD3" w:rsidP="00756D11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942" w:type="pct"/>
            <w:shd w:val="clear" w:color="auto" w:fill="F2F2F2" w:themeFill="background1" w:themeFillShade="F2"/>
          </w:tcPr>
          <w:p w14:paraId="6961B267" w14:textId="77777777" w:rsidR="00882D34" w:rsidRPr="00756D11" w:rsidRDefault="00882D34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B23BD3" w14:paraId="0B2891CF" w14:textId="77777777" w:rsidTr="00B23BD3">
        <w:tc>
          <w:tcPr>
            <w:tcW w:w="991" w:type="pct"/>
          </w:tcPr>
          <w:p w14:paraId="560C7D39" w14:textId="77777777" w:rsidR="00882D34" w:rsidRPr="004C4339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051" w:type="pct"/>
          </w:tcPr>
          <w:p w14:paraId="382CC920" w14:textId="77777777" w:rsidR="00882D34" w:rsidRDefault="00882D34" w:rsidP="00756D11">
            <w:pPr>
              <w:spacing w:after="0"/>
            </w:pPr>
            <w:r>
              <w:t>Телефон</w:t>
            </w:r>
            <w:r w:rsidR="005A0AB5">
              <w:t xml:space="preserve"> контактного лица заказа</w:t>
            </w:r>
            <w:r w:rsidR="00941F71">
              <w:t>.</w:t>
            </w:r>
          </w:p>
          <w:p w14:paraId="292CAD2A" w14:textId="77777777" w:rsidR="00941F71" w:rsidRPr="00941F71" w:rsidRDefault="00CD19A0" w:rsidP="00756D11">
            <w:pPr>
              <w:spacing w:after="0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31FBE43F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27702360" w14:textId="77777777" w:rsidR="00882D34" w:rsidRPr="00941F71" w:rsidRDefault="00882D34" w:rsidP="00B23BD3">
            <w:pPr>
              <w:spacing w:after="0" w:line="276" w:lineRule="auto"/>
              <w:jc w:val="center"/>
            </w:pPr>
            <w:r>
              <w:rPr>
                <w:lang w:val="en-US"/>
              </w:rPr>
              <w:t>T</w:t>
            </w:r>
            <w:r w:rsidRPr="00941F71">
              <w:t>(1-</w:t>
            </w:r>
            <w:r>
              <w:t>20</w:t>
            </w:r>
            <w:r w:rsidRPr="00941F71">
              <w:t>)</w:t>
            </w:r>
          </w:p>
        </w:tc>
        <w:tc>
          <w:tcPr>
            <w:tcW w:w="768" w:type="pct"/>
          </w:tcPr>
          <w:p w14:paraId="1409CF3A" w14:textId="77777777" w:rsidR="00882D34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575FA422" w14:textId="77777777" w:rsidR="00882D34" w:rsidRPr="00756D11" w:rsidRDefault="00882D34" w:rsidP="00756D11">
            <w:pPr>
              <w:spacing w:after="0" w:line="276" w:lineRule="auto"/>
            </w:pPr>
          </w:p>
        </w:tc>
      </w:tr>
      <w:tr w:rsidR="00B23BD3" w14:paraId="7A08A3FA" w14:textId="77777777" w:rsidTr="00B23BD3">
        <w:trPr>
          <w:trHeight w:val="200"/>
        </w:trPr>
        <w:tc>
          <w:tcPr>
            <w:tcW w:w="991" w:type="pct"/>
          </w:tcPr>
          <w:p w14:paraId="2E6E636E" w14:textId="77777777" w:rsidR="00882D34" w:rsidRPr="00941F71" w:rsidRDefault="00882D34" w:rsidP="00756D11">
            <w:pPr>
              <w:spacing w:after="0" w:line="276" w:lineRule="auto"/>
            </w:pPr>
            <w:r>
              <w:rPr>
                <w:lang w:val="en-US"/>
              </w:rPr>
              <w:t>fax</w:t>
            </w:r>
          </w:p>
        </w:tc>
        <w:tc>
          <w:tcPr>
            <w:tcW w:w="1051" w:type="pct"/>
          </w:tcPr>
          <w:p w14:paraId="5BE93366" w14:textId="77777777" w:rsidR="00882D34" w:rsidRDefault="00882D34" w:rsidP="00756D11">
            <w:pPr>
              <w:spacing w:after="0"/>
            </w:pPr>
            <w:r w:rsidRPr="00D152EF">
              <w:t>Факс</w:t>
            </w:r>
            <w:r w:rsidR="005A0AB5">
              <w:t xml:space="preserve"> контактного лица заказа</w:t>
            </w:r>
            <w:r w:rsidR="00941F71">
              <w:t>.</w:t>
            </w:r>
          </w:p>
          <w:p w14:paraId="1C65B1FD" w14:textId="77777777" w:rsidR="00941F71" w:rsidRPr="00B20961" w:rsidRDefault="00CD19A0" w:rsidP="00756D11">
            <w:pPr>
              <w:spacing w:after="0"/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0469F9E6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70A4AEDD" w14:textId="77777777" w:rsidR="00882D34" w:rsidRPr="00941F71" w:rsidRDefault="00882D34" w:rsidP="00B23BD3">
            <w:pPr>
              <w:spacing w:after="0" w:line="276" w:lineRule="auto"/>
              <w:jc w:val="center"/>
            </w:pPr>
            <w:r>
              <w:rPr>
                <w:lang w:val="en-US"/>
              </w:rPr>
              <w:t>T</w:t>
            </w:r>
            <w:r w:rsidRPr="00941F71">
              <w:t>(1-20)</w:t>
            </w:r>
          </w:p>
        </w:tc>
        <w:tc>
          <w:tcPr>
            <w:tcW w:w="768" w:type="pct"/>
          </w:tcPr>
          <w:p w14:paraId="78D54AF8" w14:textId="77777777" w:rsidR="00882D34" w:rsidRPr="008418D0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29AA0182" w14:textId="77777777" w:rsidR="00882D34" w:rsidRPr="00756D11" w:rsidRDefault="00882D34" w:rsidP="00756D11">
            <w:pPr>
              <w:spacing w:after="0" w:line="276" w:lineRule="auto"/>
            </w:pPr>
          </w:p>
        </w:tc>
      </w:tr>
      <w:tr w:rsidR="00B23BD3" w:rsidRPr="006D616A" w14:paraId="2D970A42" w14:textId="77777777" w:rsidTr="00B23BD3">
        <w:tc>
          <w:tcPr>
            <w:tcW w:w="991" w:type="pct"/>
          </w:tcPr>
          <w:p w14:paraId="3887A029" w14:textId="77777777" w:rsidR="00882D34" w:rsidRPr="00941F71" w:rsidRDefault="00882D34" w:rsidP="00756D11">
            <w:pPr>
              <w:spacing w:after="0" w:line="276" w:lineRule="auto"/>
            </w:pPr>
            <w:r>
              <w:rPr>
                <w:lang w:val="en-US"/>
              </w:rPr>
              <w:t>b</w:t>
            </w:r>
            <w:r w:rsidRPr="00D152EF">
              <w:rPr>
                <w:lang w:val="en-US"/>
              </w:rPr>
              <w:t>ankAccountNumber</w:t>
            </w:r>
          </w:p>
        </w:tc>
        <w:tc>
          <w:tcPr>
            <w:tcW w:w="1051" w:type="pct"/>
          </w:tcPr>
          <w:p w14:paraId="461825C7" w14:textId="77777777" w:rsidR="00882D34" w:rsidRPr="00941F71" w:rsidRDefault="00882D34" w:rsidP="00756D11">
            <w:pPr>
              <w:spacing w:after="0" w:line="276" w:lineRule="auto"/>
            </w:pPr>
            <w:r w:rsidRPr="00941F71">
              <w:t>Номер</w:t>
            </w:r>
            <w:r w:rsidR="00BE3478">
              <w:t xml:space="preserve"> </w:t>
            </w:r>
            <w:r w:rsidRPr="00941F71">
              <w:t>банковского</w:t>
            </w:r>
            <w:r w:rsidR="00BE3478">
              <w:t xml:space="preserve"> </w:t>
            </w:r>
            <w:r w:rsidRPr="00941F71">
              <w:t>счета</w:t>
            </w:r>
          </w:p>
        </w:tc>
        <w:tc>
          <w:tcPr>
            <w:tcW w:w="773" w:type="pct"/>
          </w:tcPr>
          <w:p w14:paraId="276E17D0" w14:textId="77777777" w:rsidR="00882D34" w:rsidRPr="00941F71" w:rsidRDefault="00882D34" w:rsidP="00B23BD3">
            <w:pPr>
              <w:spacing w:after="0" w:line="276" w:lineRule="auto"/>
              <w:jc w:val="center"/>
            </w:pPr>
            <w:r w:rsidRPr="00941F71">
              <w:t>П</w:t>
            </w:r>
          </w:p>
        </w:tc>
        <w:tc>
          <w:tcPr>
            <w:tcW w:w="475" w:type="pct"/>
          </w:tcPr>
          <w:p w14:paraId="45945C35" w14:textId="77777777" w:rsidR="00882D34" w:rsidRPr="00941F71" w:rsidRDefault="00882D34" w:rsidP="00B23BD3">
            <w:pPr>
              <w:spacing w:after="0" w:line="276" w:lineRule="auto"/>
              <w:jc w:val="center"/>
            </w:pPr>
            <w:r>
              <w:rPr>
                <w:lang w:val="en-US"/>
              </w:rPr>
              <w:t>T</w:t>
            </w:r>
            <w:r w:rsidRPr="00941F71">
              <w:t>(1-20)</w:t>
            </w:r>
          </w:p>
        </w:tc>
        <w:tc>
          <w:tcPr>
            <w:tcW w:w="768" w:type="pct"/>
          </w:tcPr>
          <w:p w14:paraId="67A22854" w14:textId="77777777" w:rsidR="00882D34" w:rsidRPr="00941F71" w:rsidRDefault="00882D34" w:rsidP="00B23BD3">
            <w:pPr>
              <w:spacing w:after="0" w:line="276" w:lineRule="auto"/>
              <w:jc w:val="center"/>
            </w:pPr>
            <w:r w:rsidRPr="00941F71">
              <w:t>Н</w:t>
            </w:r>
          </w:p>
        </w:tc>
        <w:tc>
          <w:tcPr>
            <w:tcW w:w="942" w:type="pct"/>
          </w:tcPr>
          <w:p w14:paraId="52F21EDE" w14:textId="77777777" w:rsidR="00882D34" w:rsidRPr="00756D11" w:rsidRDefault="00882D34" w:rsidP="00756D11">
            <w:pPr>
              <w:spacing w:after="0" w:line="276" w:lineRule="auto"/>
            </w:pPr>
          </w:p>
        </w:tc>
      </w:tr>
      <w:tr w:rsidR="00BE3478" w:rsidRPr="00BE3478" w14:paraId="08ED21BE" w14:textId="77777777" w:rsidTr="00B23BD3">
        <w:trPr>
          <w:trHeight w:val="200"/>
        </w:trPr>
        <w:tc>
          <w:tcPr>
            <w:tcW w:w="991" w:type="pct"/>
          </w:tcPr>
          <w:p w14:paraId="16715720" w14:textId="77777777" w:rsidR="00BE3478" w:rsidRPr="00BE3478" w:rsidRDefault="00BE3478" w:rsidP="00756D11">
            <w:pPr>
              <w:spacing w:after="0" w:line="276" w:lineRule="auto"/>
              <w:rPr>
                <w:lang w:val="en-US"/>
              </w:rPr>
            </w:pPr>
            <w:r>
              <w:rPr>
                <w:rFonts w:eastAsiaTheme="minorHAnsi" w:cs="Consolas"/>
                <w:lang w:val="en-US"/>
              </w:rPr>
              <w:t>c</w:t>
            </w:r>
            <w:r w:rsidRPr="00BE3478">
              <w:rPr>
                <w:rFonts w:eastAsiaTheme="minorHAnsi" w:cs="Consolas"/>
              </w:rPr>
              <w:t>orrespondentAccountNumber</w:t>
            </w:r>
          </w:p>
        </w:tc>
        <w:tc>
          <w:tcPr>
            <w:tcW w:w="1051" w:type="pct"/>
          </w:tcPr>
          <w:p w14:paraId="1528359A" w14:textId="77777777" w:rsidR="00BE3478" w:rsidRPr="00BE3478" w:rsidRDefault="00BE3478" w:rsidP="00BE3478">
            <w:pPr>
              <w:spacing w:after="0"/>
            </w:pPr>
            <w:r>
              <w:t>Номер корреспондентского счета</w:t>
            </w:r>
          </w:p>
        </w:tc>
        <w:tc>
          <w:tcPr>
            <w:tcW w:w="773" w:type="pct"/>
          </w:tcPr>
          <w:p w14:paraId="429D19A8" w14:textId="77777777" w:rsidR="00BE3478" w:rsidRPr="00BE3478" w:rsidRDefault="00BE3478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1FEE0B2A" w14:textId="77777777" w:rsidR="00BE3478" w:rsidRPr="00BE3478" w:rsidRDefault="00BE3478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0A2F0887" w14:textId="77777777" w:rsidR="00BE3478" w:rsidRPr="00BE3478" w:rsidRDefault="00BE3478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4966D458" w14:textId="77777777" w:rsidR="00BE3478" w:rsidRPr="00BE3478" w:rsidRDefault="00BE3478" w:rsidP="00756D11">
            <w:pPr>
              <w:spacing w:after="0" w:line="276" w:lineRule="auto"/>
              <w:rPr>
                <w:lang w:val="en-US"/>
              </w:rPr>
            </w:pPr>
          </w:p>
        </w:tc>
      </w:tr>
      <w:tr w:rsidR="00B23BD3" w14:paraId="496EDDEE" w14:textId="77777777" w:rsidTr="00B23BD3">
        <w:trPr>
          <w:trHeight w:val="200"/>
        </w:trPr>
        <w:tc>
          <w:tcPr>
            <w:tcW w:w="991" w:type="pct"/>
          </w:tcPr>
          <w:p w14:paraId="0C342D79" w14:textId="77777777" w:rsidR="00882D34" w:rsidRPr="00941F71" w:rsidRDefault="00882D34" w:rsidP="00756D11">
            <w:pPr>
              <w:spacing w:after="0" w:line="276" w:lineRule="auto"/>
            </w:pPr>
            <w:r>
              <w:rPr>
                <w:lang w:val="en-US"/>
              </w:rPr>
              <w:t>b</w:t>
            </w:r>
            <w:r w:rsidRPr="00D152EF">
              <w:rPr>
                <w:lang w:val="en-US"/>
              </w:rPr>
              <w:t>ankName</w:t>
            </w:r>
          </w:p>
        </w:tc>
        <w:tc>
          <w:tcPr>
            <w:tcW w:w="1051" w:type="pct"/>
          </w:tcPr>
          <w:p w14:paraId="48C13E51" w14:textId="77777777" w:rsidR="00882D34" w:rsidRPr="00B20961" w:rsidRDefault="00882D34" w:rsidP="00756D11">
            <w:pPr>
              <w:spacing w:after="0"/>
            </w:pPr>
            <w:r w:rsidRPr="00D152EF">
              <w:t>Наименование банка</w:t>
            </w:r>
          </w:p>
        </w:tc>
        <w:tc>
          <w:tcPr>
            <w:tcW w:w="773" w:type="pct"/>
          </w:tcPr>
          <w:p w14:paraId="38808E94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36EAA5D9" w14:textId="77777777" w:rsidR="00882D34" w:rsidRPr="000F08B1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41F71">
              <w:t>(1-</w:t>
            </w:r>
            <w:r>
              <w:t>70</w:t>
            </w:r>
            <w:r>
              <w:rPr>
                <w:lang w:val="en-US"/>
              </w:rPr>
              <w:t>)</w:t>
            </w:r>
          </w:p>
        </w:tc>
        <w:tc>
          <w:tcPr>
            <w:tcW w:w="768" w:type="pct"/>
          </w:tcPr>
          <w:p w14:paraId="62E946C1" w14:textId="77777777" w:rsidR="00882D34" w:rsidRPr="008418D0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2A4C3A8C" w14:textId="77777777" w:rsidR="00882D34" w:rsidRPr="00756D11" w:rsidRDefault="00882D34" w:rsidP="00756D11">
            <w:pPr>
              <w:spacing w:after="0" w:line="276" w:lineRule="auto"/>
              <w:rPr>
                <w:lang w:val="en-US"/>
              </w:rPr>
            </w:pPr>
          </w:p>
        </w:tc>
      </w:tr>
      <w:tr w:rsidR="00B23BD3" w14:paraId="4F904F16" w14:textId="77777777" w:rsidTr="00B23BD3">
        <w:trPr>
          <w:trHeight w:val="200"/>
        </w:trPr>
        <w:tc>
          <w:tcPr>
            <w:tcW w:w="991" w:type="pct"/>
          </w:tcPr>
          <w:p w14:paraId="3D44E1D5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1051" w:type="pct"/>
          </w:tcPr>
          <w:p w14:paraId="16987136" w14:textId="77777777" w:rsidR="00882D34" w:rsidRDefault="00882D34" w:rsidP="00756D11">
            <w:pPr>
              <w:spacing w:after="0"/>
            </w:pPr>
            <w:r w:rsidRPr="00D152EF">
              <w:t>БИК</w:t>
            </w:r>
          </w:p>
        </w:tc>
        <w:tc>
          <w:tcPr>
            <w:tcW w:w="773" w:type="pct"/>
          </w:tcPr>
          <w:p w14:paraId="713BED5F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230E3DAA" w14:textId="77777777" w:rsidR="00882D34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N(=9)</w:t>
            </w:r>
          </w:p>
        </w:tc>
        <w:tc>
          <w:tcPr>
            <w:tcW w:w="768" w:type="pct"/>
          </w:tcPr>
          <w:p w14:paraId="746068AA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319C2DA8" w14:textId="77777777" w:rsidR="00882D34" w:rsidRPr="00756D11" w:rsidRDefault="00882D34" w:rsidP="00756D11">
            <w:pPr>
              <w:spacing w:after="0"/>
              <w:rPr>
                <w:lang w:val="en-US"/>
              </w:rPr>
            </w:pPr>
          </w:p>
        </w:tc>
      </w:tr>
      <w:tr w:rsidR="00B23BD3" w14:paraId="0820623B" w14:textId="77777777" w:rsidTr="00B23BD3">
        <w:trPr>
          <w:trHeight w:val="200"/>
        </w:trPr>
        <w:tc>
          <w:tcPr>
            <w:tcW w:w="991" w:type="pct"/>
          </w:tcPr>
          <w:p w14:paraId="6E36DCA6" w14:textId="77777777" w:rsidR="00882D34" w:rsidRPr="008035A8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nameOfCEO</w:t>
            </w:r>
          </w:p>
        </w:tc>
        <w:tc>
          <w:tcPr>
            <w:tcW w:w="1051" w:type="pct"/>
          </w:tcPr>
          <w:p w14:paraId="49BBCE74" w14:textId="77777777" w:rsidR="00882D34" w:rsidRDefault="00882D34" w:rsidP="00756D11">
            <w:pPr>
              <w:spacing w:after="0"/>
            </w:pPr>
            <w:r w:rsidRPr="006D616A">
              <w:t>Генеральный директор</w:t>
            </w:r>
            <w:r w:rsidR="00B05082">
              <w:t>.</w:t>
            </w:r>
          </w:p>
          <w:p w14:paraId="44EC259C" w14:textId="77777777" w:rsidR="00B05082" w:rsidRPr="00B20961" w:rsidRDefault="00B05082" w:rsidP="00756D11">
            <w:pPr>
              <w:spacing w:after="0"/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326BB9F9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69CA594D" w14:textId="77777777" w:rsidR="00882D34" w:rsidRPr="000F08B1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12D0C2A1" w14:textId="77777777" w:rsidR="00882D34" w:rsidRPr="008418D0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6DC7644A" w14:textId="77777777" w:rsidR="00882D34" w:rsidRPr="00756D11" w:rsidRDefault="00882D34" w:rsidP="00756D11">
            <w:pPr>
              <w:spacing w:after="0" w:line="276" w:lineRule="auto"/>
              <w:rPr>
                <w:lang w:val="en-US"/>
              </w:rPr>
            </w:pPr>
            <w:r w:rsidRPr="00756D11">
              <w:t>Формат</w:t>
            </w:r>
            <w:r w:rsidRPr="00756D11">
              <w:rPr>
                <w:lang w:val="en-US"/>
              </w:rPr>
              <w:t>:</w:t>
            </w:r>
          </w:p>
          <w:p w14:paraId="155F67DE" w14:textId="77777777" w:rsidR="00882D34" w:rsidRPr="00756D11" w:rsidRDefault="00882D34" w:rsidP="00756D11">
            <w:pPr>
              <w:spacing w:after="0" w:line="276" w:lineRule="auto"/>
              <w:rPr>
                <w:lang w:val="en-US"/>
              </w:rPr>
            </w:pPr>
            <w:r w:rsidRPr="00756D11">
              <w:rPr>
                <w:lang w:val="en-US"/>
              </w:rPr>
              <w:t>Фамилия И. О.</w:t>
            </w:r>
          </w:p>
        </w:tc>
      </w:tr>
      <w:tr w:rsidR="00B23BD3" w14:paraId="6CDC3C99" w14:textId="77777777" w:rsidTr="00B23BD3">
        <w:trPr>
          <w:trHeight w:val="200"/>
        </w:trPr>
        <w:tc>
          <w:tcPr>
            <w:tcW w:w="991" w:type="pct"/>
          </w:tcPr>
          <w:p w14:paraId="5D6515D9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nameOfAccountant</w:t>
            </w:r>
          </w:p>
        </w:tc>
        <w:tc>
          <w:tcPr>
            <w:tcW w:w="1051" w:type="pct"/>
          </w:tcPr>
          <w:p w14:paraId="0A040A51" w14:textId="77777777" w:rsidR="00882D34" w:rsidRDefault="00882D34" w:rsidP="00756D11">
            <w:pPr>
              <w:spacing w:after="0"/>
            </w:pPr>
            <w:r w:rsidRPr="006D616A">
              <w:t>Главный бухгалтер</w:t>
            </w:r>
            <w:r w:rsidR="00B05082">
              <w:t>.</w:t>
            </w:r>
          </w:p>
          <w:p w14:paraId="580C68CA" w14:textId="77777777" w:rsidR="00B05082" w:rsidRDefault="00B05082" w:rsidP="00756D11">
            <w:pPr>
              <w:spacing w:after="0"/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6F1D0364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471816C1" w14:textId="77777777" w:rsidR="00882D34" w:rsidRDefault="00882D34" w:rsidP="00B23BD3">
            <w:pPr>
              <w:spacing w:after="0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022DB485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2E7313F4" w14:textId="77777777" w:rsidR="00882D34" w:rsidRPr="00756D11" w:rsidRDefault="00882D34" w:rsidP="00756D11">
            <w:pPr>
              <w:spacing w:after="0" w:line="276" w:lineRule="auto"/>
              <w:rPr>
                <w:lang w:val="en-US"/>
              </w:rPr>
            </w:pPr>
            <w:r w:rsidRPr="00756D11">
              <w:t>Формат</w:t>
            </w:r>
            <w:r w:rsidRPr="00756D11">
              <w:rPr>
                <w:lang w:val="en-US"/>
              </w:rPr>
              <w:t>:</w:t>
            </w:r>
          </w:p>
          <w:p w14:paraId="0FD155FB" w14:textId="77777777" w:rsidR="00882D34" w:rsidRPr="00756D11" w:rsidRDefault="00882D34" w:rsidP="00756D11">
            <w:pPr>
              <w:spacing w:after="0"/>
              <w:rPr>
                <w:lang w:val="en-US"/>
              </w:rPr>
            </w:pPr>
            <w:r w:rsidRPr="00756D11">
              <w:rPr>
                <w:lang w:val="en-US"/>
              </w:rPr>
              <w:t>Фамилия И. О.</w:t>
            </w:r>
          </w:p>
        </w:tc>
      </w:tr>
      <w:tr w:rsidR="00B23BD3" w14:paraId="087C89AF" w14:textId="77777777" w:rsidTr="00B23BD3">
        <w:trPr>
          <w:trHeight w:val="200"/>
        </w:trPr>
        <w:tc>
          <w:tcPr>
            <w:tcW w:w="991" w:type="pct"/>
          </w:tcPr>
          <w:p w14:paraId="580D9F2F" w14:textId="77777777" w:rsidR="00882D34" w:rsidRDefault="00882D34" w:rsidP="00756D11">
            <w:pPr>
              <w:spacing w:after="0"/>
              <w:rPr>
                <w:lang w:val="en-US"/>
              </w:rPr>
            </w:pPr>
            <w:r w:rsidRPr="00495F46">
              <w:rPr>
                <w:lang w:val="en-US"/>
              </w:rPr>
              <w:t>nameOfSales</w:t>
            </w:r>
          </w:p>
        </w:tc>
        <w:tc>
          <w:tcPr>
            <w:tcW w:w="1051" w:type="pct"/>
          </w:tcPr>
          <w:p w14:paraId="1DA0B39B" w14:textId="77777777" w:rsidR="00882D34" w:rsidRDefault="00882D34" w:rsidP="00756D11">
            <w:pPr>
              <w:spacing w:after="0"/>
            </w:pPr>
            <w:r>
              <w:t>Руководитель по продажам</w:t>
            </w:r>
            <w:r w:rsidR="00B05082">
              <w:t>.</w:t>
            </w:r>
          </w:p>
          <w:p w14:paraId="3916F981" w14:textId="77777777" w:rsidR="00B05082" w:rsidRPr="006D616A" w:rsidRDefault="00B05082" w:rsidP="00756D11">
            <w:pPr>
              <w:spacing w:after="0"/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416EAC8B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4DDE32CD" w14:textId="77777777" w:rsidR="00882D34" w:rsidRDefault="00882D34" w:rsidP="00B23BD3">
            <w:pPr>
              <w:spacing w:after="0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604FC84C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6FC4060A" w14:textId="77777777" w:rsidR="00882D34" w:rsidRPr="00756D11" w:rsidRDefault="00882D34" w:rsidP="00756D11">
            <w:pPr>
              <w:spacing w:after="0" w:line="276" w:lineRule="auto"/>
              <w:rPr>
                <w:lang w:val="en-US"/>
              </w:rPr>
            </w:pPr>
            <w:r w:rsidRPr="00756D11">
              <w:t>Формат</w:t>
            </w:r>
            <w:r w:rsidRPr="00756D11">
              <w:rPr>
                <w:lang w:val="en-US"/>
              </w:rPr>
              <w:t>:</w:t>
            </w:r>
          </w:p>
          <w:p w14:paraId="4E28A631" w14:textId="77777777" w:rsidR="00882D34" w:rsidRPr="00756D11" w:rsidRDefault="00882D34" w:rsidP="00756D11">
            <w:pPr>
              <w:spacing w:after="0"/>
              <w:rPr>
                <w:lang w:val="en-US"/>
              </w:rPr>
            </w:pPr>
            <w:r w:rsidRPr="00756D11">
              <w:rPr>
                <w:lang w:val="en-US"/>
              </w:rPr>
              <w:t>Фамилия И. О.</w:t>
            </w:r>
          </w:p>
        </w:tc>
      </w:tr>
      <w:tr w:rsidR="004D004D" w14:paraId="2D11795A" w14:textId="77777777" w:rsidTr="00B23BD3">
        <w:trPr>
          <w:trHeight w:val="200"/>
        </w:trPr>
        <w:tc>
          <w:tcPr>
            <w:tcW w:w="991" w:type="pct"/>
          </w:tcPr>
          <w:p w14:paraId="2CBAB6EC" w14:textId="77777777" w:rsidR="004D004D" w:rsidRPr="00495F46" w:rsidRDefault="004D004D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orderContact</w:t>
            </w:r>
          </w:p>
        </w:tc>
        <w:tc>
          <w:tcPr>
            <w:tcW w:w="1051" w:type="pct"/>
          </w:tcPr>
          <w:p w14:paraId="120845FE" w14:textId="77777777" w:rsidR="004D004D" w:rsidRDefault="004D004D" w:rsidP="00756D11">
            <w:pPr>
              <w:spacing w:after="0"/>
              <w:rPr>
                <w:rFonts w:eastAsiaTheme="minorHAnsi" w:cs="Consolas"/>
              </w:rPr>
            </w:pPr>
            <w:r w:rsidRPr="00F638F5">
              <w:rPr>
                <w:rFonts w:eastAsiaTheme="minorHAnsi" w:cs="Consolas"/>
                <w:highlight w:val="white"/>
              </w:rPr>
              <w:t>Контактное лицо заказа</w:t>
            </w:r>
            <w:r w:rsidR="00B05082">
              <w:rPr>
                <w:rFonts w:eastAsiaTheme="minorHAnsi" w:cs="Consolas"/>
              </w:rPr>
              <w:t>.</w:t>
            </w:r>
          </w:p>
          <w:p w14:paraId="6271D4F9" w14:textId="77777777" w:rsidR="00B05082" w:rsidRDefault="00B05082" w:rsidP="00756D11">
            <w:pPr>
              <w:spacing w:after="0"/>
            </w:pPr>
            <w:r>
              <w:rPr>
                <w:sz w:val="18"/>
                <w:szCs w:val="18"/>
              </w:rPr>
              <w:t xml:space="preserve">Данные из блока </w:t>
            </w:r>
            <w:r>
              <w:rPr>
                <w:sz w:val="18"/>
                <w:szCs w:val="18"/>
                <w:lang w:val="en-US"/>
              </w:rPr>
              <w:t>ContactInfo</w:t>
            </w:r>
            <w:r>
              <w:rPr>
                <w:sz w:val="18"/>
                <w:szCs w:val="18"/>
              </w:rPr>
              <w:t xml:space="preserve"> приоритетнее.</w:t>
            </w:r>
          </w:p>
        </w:tc>
        <w:tc>
          <w:tcPr>
            <w:tcW w:w="773" w:type="pct"/>
          </w:tcPr>
          <w:p w14:paraId="44043B09" w14:textId="77777777" w:rsidR="004D004D" w:rsidRDefault="004D004D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7159954B" w14:textId="77777777" w:rsidR="004D004D" w:rsidRPr="006D616A" w:rsidRDefault="004D004D" w:rsidP="00B23BD3">
            <w:pPr>
              <w:spacing w:after="0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14C153F6" w14:textId="77777777" w:rsidR="004D004D" w:rsidRDefault="004D004D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57BEC5A1" w14:textId="77777777" w:rsidR="004D004D" w:rsidRPr="00756D11" w:rsidRDefault="004D004D" w:rsidP="00756D11">
            <w:pPr>
              <w:spacing w:after="0" w:line="276" w:lineRule="auto"/>
              <w:rPr>
                <w:lang w:val="en-US"/>
              </w:rPr>
            </w:pPr>
            <w:r w:rsidRPr="00756D11">
              <w:t>Формат</w:t>
            </w:r>
            <w:r w:rsidRPr="00756D11">
              <w:rPr>
                <w:lang w:val="en-US"/>
              </w:rPr>
              <w:t>:</w:t>
            </w:r>
          </w:p>
          <w:p w14:paraId="4CB09358" w14:textId="77777777" w:rsidR="004D004D" w:rsidRPr="00756D11" w:rsidRDefault="004D004D" w:rsidP="00756D11">
            <w:pPr>
              <w:spacing w:after="0" w:line="276" w:lineRule="auto"/>
            </w:pPr>
            <w:r w:rsidRPr="00756D11">
              <w:rPr>
                <w:lang w:val="en-US"/>
              </w:rPr>
              <w:t>Фамилия И. О.</w:t>
            </w:r>
          </w:p>
        </w:tc>
      </w:tr>
    </w:tbl>
    <w:p w14:paraId="12693822" w14:textId="77777777" w:rsidR="007F1DF2" w:rsidRDefault="007F1DF2" w:rsidP="005379BF">
      <w:pPr>
        <w:pStyle w:val="3"/>
        <w:rPr>
          <w:lang w:val="en-US"/>
        </w:rPr>
      </w:pPr>
      <w:bookmarkStart w:id="1011" w:name="_Contractror_1"/>
      <w:bookmarkStart w:id="1012" w:name="_ContactInfo"/>
      <w:bookmarkStart w:id="1013" w:name="_CargoSpaceInfo"/>
      <w:bookmarkEnd w:id="1011"/>
      <w:bookmarkEnd w:id="1012"/>
      <w:bookmarkEnd w:id="1013"/>
      <w:r>
        <w:rPr>
          <w:lang w:val="en-US"/>
        </w:rPr>
        <w:t>CargoSpaceInfo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307"/>
        <w:gridCol w:w="2287"/>
        <w:gridCol w:w="1674"/>
        <w:gridCol w:w="1017"/>
        <w:gridCol w:w="1693"/>
        <w:gridCol w:w="2046"/>
      </w:tblGrid>
      <w:tr w:rsidR="007F1DF2" w14:paraId="22D303C4" w14:textId="77777777" w:rsidTr="007F1DF2">
        <w:tc>
          <w:tcPr>
            <w:tcW w:w="1046" w:type="pct"/>
            <w:shd w:val="clear" w:color="auto" w:fill="F2F2F2" w:themeFill="background1" w:themeFillShade="F2"/>
          </w:tcPr>
          <w:p w14:paraId="699B19EF" w14:textId="77777777" w:rsidR="007F1DF2" w:rsidRDefault="007F1DF2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7" w:type="pct"/>
            <w:shd w:val="clear" w:color="auto" w:fill="F2F2F2" w:themeFill="background1" w:themeFillShade="F2"/>
          </w:tcPr>
          <w:p w14:paraId="7E3EDEC1" w14:textId="77777777" w:rsidR="007F1DF2" w:rsidRDefault="007F1DF2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59" w:type="pct"/>
            <w:shd w:val="clear" w:color="auto" w:fill="F2F2F2" w:themeFill="background1" w:themeFillShade="F2"/>
          </w:tcPr>
          <w:p w14:paraId="4CF498C2" w14:textId="77777777" w:rsidR="007F1DF2" w:rsidRDefault="007F1DF2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61" w:type="pct"/>
            <w:shd w:val="clear" w:color="auto" w:fill="F2F2F2" w:themeFill="background1" w:themeFillShade="F2"/>
          </w:tcPr>
          <w:p w14:paraId="5E95340D" w14:textId="77777777" w:rsidR="007F1DF2" w:rsidRDefault="007F1DF2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1CFAADF1" w14:textId="77777777" w:rsidR="007F1DF2" w:rsidRDefault="007F1DF2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28" w:type="pct"/>
            <w:shd w:val="clear" w:color="auto" w:fill="F2F2F2" w:themeFill="background1" w:themeFillShade="F2"/>
          </w:tcPr>
          <w:p w14:paraId="57EFBA82" w14:textId="77777777" w:rsidR="007F1DF2" w:rsidRPr="00756D11" w:rsidRDefault="007F1DF2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7F1DF2" w14:paraId="587F1659" w14:textId="77777777" w:rsidTr="007F1DF2">
        <w:tc>
          <w:tcPr>
            <w:tcW w:w="1046" w:type="pct"/>
          </w:tcPr>
          <w:p w14:paraId="14443752" w14:textId="77777777" w:rsidR="007F1DF2" w:rsidRPr="00A90114" w:rsidRDefault="007F1DF2" w:rsidP="00756D11">
            <w:pPr>
              <w:spacing w:after="0" w:line="276" w:lineRule="auto"/>
              <w:rPr>
                <w:lang w:val="en-US"/>
              </w:rPr>
            </w:pPr>
            <w:r w:rsidRPr="00A90114">
              <w:rPr>
                <w:rFonts w:eastAsiaTheme="minorHAnsi" w:cs="Consolas"/>
                <w:highlight w:val="white"/>
              </w:rPr>
              <w:t>totalEuroPallet</w:t>
            </w:r>
          </w:p>
        </w:tc>
        <w:tc>
          <w:tcPr>
            <w:tcW w:w="1037" w:type="pct"/>
          </w:tcPr>
          <w:p w14:paraId="180AF259" w14:textId="77777777" w:rsidR="007F1DF2" w:rsidRPr="00A90114" w:rsidRDefault="007F1DF2" w:rsidP="00756D11">
            <w:pPr>
              <w:spacing w:after="0"/>
            </w:pPr>
            <w:r w:rsidRPr="00A90114">
              <w:rPr>
                <w:rFonts w:eastAsiaTheme="minorHAnsi" w:cs="Consolas"/>
                <w:highlight w:val="white"/>
              </w:rPr>
              <w:t xml:space="preserve">Количество евро-паллет по всем </w:t>
            </w:r>
            <w:r w:rsidRPr="00A90114">
              <w:rPr>
                <w:rFonts w:eastAsiaTheme="minorHAnsi" w:cs="Consolas"/>
                <w:highlight w:val="white"/>
              </w:rPr>
              <w:lastRenderedPageBreak/>
              <w:t>позициям</w:t>
            </w:r>
          </w:p>
        </w:tc>
        <w:tc>
          <w:tcPr>
            <w:tcW w:w="759" w:type="pct"/>
          </w:tcPr>
          <w:p w14:paraId="77000497" w14:textId="77777777" w:rsidR="007F1DF2" w:rsidRPr="00A90114" w:rsidRDefault="007F1DF2" w:rsidP="00A95B50">
            <w:pPr>
              <w:spacing w:after="0" w:line="276" w:lineRule="auto"/>
              <w:jc w:val="center"/>
            </w:pPr>
            <w:r>
              <w:lastRenderedPageBreak/>
              <w:t>П</w:t>
            </w:r>
            <w:r w:rsidR="00A90114">
              <w:t>А</w:t>
            </w:r>
          </w:p>
        </w:tc>
        <w:tc>
          <w:tcPr>
            <w:tcW w:w="461" w:type="pct"/>
          </w:tcPr>
          <w:p w14:paraId="56BD00E7" w14:textId="77777777" w:rsidR="007F1DF2" w:rsidRPr="000F08B1" w:rsidRDefault="007F1DF2" w:rsidP="00A95B50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2BD874E9" w14:textId="77777777" w:rsidR="007F1DF2" w:rsidRDefault="007F1DF2" w:rsidP="00A95B50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28" w:type="pct"/>
          </w:tcPr>
          <w:p w14:paraId="2A09E410" w14:textId="77777777" w:rsidR="007F1DF2" w:rsidRPr="00756D11" w:rsidRDefault="00A90114" w:rsidP="00756D11">
            <w:pPr>
              <w:spacing w:after="0" w:line="276" w:lineRule="auto"/>
            </w:pPr>
            <w:r w:rsidRPr="00756D11">
              <w:t xml:space="preserve">Описание элемента </w:t>
            </w:r>
            <w:r w:rsidRPr="00756D11">
              <w:lastRenderedPageBreak/>
              <w:t xml:space="preserve">представлено в таблице </w:t>
            </w:r>
            <w:hyperlink w:anchor="_Quantity_2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  <w:tr w:rsidR="007F1DF2" w14:paraId="7421A455" w14:textId="77777777" w:rsidTr="007F1DF2">
        <w:trPr>
          <w:trHeight w:val="200"/>
        </w:trPr>
        <w:tc>
          <w:tcPr>
            <w:tcW w:w="1046" w:type="pct"/>
          </w:tcPr>
          <w:p w14:paraId="1E893AB0" w14:textId="77777777" w:rsidR="007F1DF2" w:rsidRPr="00A90114" w:rsidRDefault="007F1DF2" w:rsidP="00756D11">
            <w:pPr>
              <w:spacing w:after="0" w:line="276" w:lineRule="auto"/>
              <w:rPr>
                <w:lang w:val="en-US"/>
              </w:rPr>
            </w:pPr>
            <w:r w:rsidRPr="00A90114">
              <w:rPr>
                <w:rFonts w:eastAsiaTheme="minorHAnsi" w:cs="Consolas"/>
                <w:highlight w:val="white"/>
              </w:rPr>
              <w:lastRenderedPageBreak/>
              <w:t>totalAmericanPallet</w:t>
            </w:r>
          </w:p>
        </w:tc>
        <w:tc>
          <w:tcPr>
            <w:tcW w:w="1037" w:type="pct"/>
          </w:tcPr>
          <w:p w14:paraId="119D2A10" w14:textId="77777777" w:rsidR="007F1DF2" w:rsidRPr="00A90114" w:rsidRDefault="007F1DF2" w:rsidP="00756D11">
            <w:pPr>
              <w:spacing w:after="0"/>
            </w:pPr>
            <w:r w:rsidRPr="00A90114">
              <w:rPr>
                <w:rFonts w:eastAsiaTheme="minorHAnsi" w:cs="Consolas"/>
                <w:highlight w:val="white"/>
              </w:rPr>
              <w:t>Количество американских паллет по всем позициям</w:t>
            </w:r>
          </w:p>
        </w:tc>
        <w:tc>
          <w:tcPr>
            <w:tcW w:w="759" w:type="pct"/>
          </w:tcPr>
          <w:p w14:paraId="55635D29" w14:textId="77777777" w:rsidR="007F1DF2" w:rsidRDefault="007F1DF2" w:rsidP="00A95B50">
            <w:pPr>
              <w:spacing w:after="0" w:line="276" w:lineRule="auto"/>
              <w:jc w:val="center"/>
            </w:pPr>
            <w:r>
              <w:t>П</w:t>
            </w:r>
            <w:r w:rsidR="00A90114">
              <w:t>А</w:t>
            </w:r>
          </w:p>
        </w:tc>
        <w:tc>
          <w:tcPr>
            <w:tcW w:w="461" w:type="pct"/>
          </w:tcPr>
          <w:p w14:paraId="5FF9D452" w14:textId="77777777" w:rsidR="007F1DF2" w:rsidRPr="00D152EF" w:rsidRDefault="007F1DF2" w:rsidP="00A95B50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0E53333F" w14:textId="77777777" w:rsidR="007F1DF2" w:rsidRPr="008418D0" w:rsidRDefault="007F1DF2" w:rsidP="00A95B50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28" w:type="pct"/>
          </w:tcPr>
          <w:p w14:paraId="28E1A91E" w14:textId="77777777" w:rsidR="007F1DF2" w:rsidRPr="00756D11" w:rsidRDefault="00A90114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Quantity_2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  <w:tr w:rsidR="007F1DF2" w:rsidRPr="006D616A" w14:paraId="506656E2" w14:textId="77777777" w:rsidTr="007F1DF2">
        <w:tc>
          <w:tcPr>
            <w:tcW w:w="1046" w:type="pct"/>
          </w:tcPr>
          <w:p w14:paraId="49AA592C" w14:textId="77777777" w:rsidR="007F1DF2" w:rsidRPr="00A90114" w:rsidRDefault="007F1DF2" w:rsidP="00756D11">
            <w:pPr>
              <w:spacing w:after="0" w:line="276" w:lineRule="auto"/>
              <w:rPr>
                <w:lang w:val="en-US"/>
              </w:rPr>
            </w:pPr>
            <w:r w:rsidRPr="00A90114">
              <w:rPr>
                <w:rFonts w:eastAsiaTheme="minorHAnsi" w:cs="Consolas"/>
                <w:highlight w:val="white"/>
              </w:rPr>
              <w:t>totalCartonsQuantity</w:t>
            </w:r>
          </w:p>
        </w:tc>
        <w:tc>
          <w:tcPr>
            <w:tcW w:w="1037" w:type="pct"/>
          </w:tcPr>
          <w:p w14:paraId="272BD669" w14:textId="77777777" w:rsidR="007F1DF2" w:rsidRPr="00A90114" w:rsidRDefault="007F1DF2" w:rsidP="00756D11">
            <w:pPr>
              <w:spacing w:after="0" w:line="276" w:lineRule="auto"/>
            </w:pPr>
            <w:r w:rsidRPr="00A90114">
              <w:rPr>
                <w:rFonts w:eastAsiaTheme="minorHAnsi" w:cs="Consolas"/>
                <w:highlight w:val="white"/>
              </w:rPr>
              <w:t>Количество коробок по всем позициям</w:t>
            </w:r>
          </w:p>
        </w:tc>
        <w:tc>
          <w:tcPr>
            <w:tcW w:w="759" w:type="pct"/>
          </w:tcPr>
          <w:p w14:paraId="57CD436C" w14:textId="77777777" w:rsidR="007F1DF2" w:rsidRPr="00A90114" w:rsidRDefault="007F1DF2" w:rsidP="00A95B50">
            <w:pPr>
              <w:spacing w:after="0" w:line="276" w:lineRule="auto"/>
              <w:jc w:val="center"/>
            </w:pPr>
            <w:r w:rsidRPr="006D616A">
              <w:rPr>
                <w:lang w:val="en-US"/>
              </w:rPr>
              <w:t>П</w:t>
            </w:r>
            <w:r w:rsidR="00A90114">
              <w:t>А</w:t>
            </w:r>
          </w:p>
        </w:tc>
        <w:tc>
          <w:tcPr>
            <w:tcW w:w="461" w:type="pct"/>
          </w:tcPr>
          <w:p w14:paraId="78A078CC" w14:textId="77777777" w:rsidR="007F1DF2" w:rsidRPr="000F08B1" w:rsidRDefault="007F1DF2" w:rsidP="00A95B50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3F471FE6" w14:textId="77777777" w:rsidR="007F1DF2" w:rsidRPr="006D616A" w:rsidRDefault="007F1DF2" w:rsidP="00A95B50">
            <w:pPr>
              <w:spacing w:after="0"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Н</w:t>
            </w:r>
          </w:p>
        </w:tc>
        <w:tc>
          <w:tcPr>
            <w:tcW w:w="928" w:type="pct"/>
          </w:tcPr>
          <w:p w14:paraId="269F82B6" w14:textId="77777777" w:rsidR="007F1DF2" w:rsidRPr="00756D11" w:rsidRDefault="00A90114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Quantity_2" w:history="1">
              <w:r w:rsidRPr="00756D11">
                <w:rPr>
                  <w:rStyle w:val="aff5"/>
                </w:rPr>
                <w:t>Quantity</w:t>
              </w:r>
            </w:hyperlink>
          </w:p>
        </w:tc>
      </w:tr>
    </w:tbl>
    <w:p w14:paraId="012002FB" w14:textId="77777777" w:rsidR="006804C5" w:rsidRPr="00E17E33" w:rsidRDefault="006804C5" w:rsidP="006804C5">
      <w:pPr>
        <w:rPr>
          <w:rFonts w:asciiTheme="majorHAnsi" w:eastAsiaTheme="majorEastAsia" w:hAnsiTheme="majorHAnsi" w:cstheme="majorBidi"/>
          <w:color w:val="000000" w:themeColor="text1"/>
        </w:rPr>
      </w:pPr>
      <w:r w:rsidRPr="00E17E33">
        <w:br w:type="page"/>
      </w:r>
    </w:p>
    <w:p w14:paraId="441F19B8" w14:textId="77777777" w:rsidR="00004233" w:rsidRDefault="00004233" w:rsidP="005379BF">
      <w:pPr>
        <w:pStyle w:val="3"/>
        <w:rPr>
          <w:lang w:val="en-US"/>
        </w:rPr>
      </w:pPr>
      <w:bookmarkStart w:id="1014" w:name="_ContactInfo_1"/>
      <w:bookmarkEnd w:id="1014"/>
      <w:r>
        <w:rPr>
          <w:lang w:val="en-US"/>
        </w:rPr>
        <w:lastRenderedPageBreak/>
        <w:t>ContactInfo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186"/>
        <w:gridCol w:w="2317"/>
        <w:gridCol w:w="1704"/>
        <w:gridCol w:w="1047"/>
        <w:gridCol w:w="1693"/>
        <w:gridCol w:w="2077"/>
      </w:tblGrid>
      <w:tr w:rsidR="00004233" w14:paraId="2553CDDF" w14:textId="77777777" w:rsidTr="00004233">
        <w:tc>
          <w:tcPr>
            <w:tcW w:w="991" w:type="pct"/>
            <w:shd w:val="clear" w:color="auto" w:fill="F2F2F2" w:themeFill="background1" w:themeFillShade="F2"/>
          </w:tcPr>
          <w:p w14:paraId="782A8D12" w14:textId="77777777" w:rsidR="00004233" w:rsidRDefault="00004233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51" w:type="pct"/>
            <w:shd w:val="clear" w:color="auto" w:fill="F2F2F2" w:themeFill="background1" w:themeFillShade="F2"/>
          </w:tcPr>
          <w:p w14:paraId="1372E00E" w14:textId="77777777" w:rsidR="00004233" w:rsidRDefault="00004233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73" w:type="pct"/>
            <w:shd w:val="clear" w:color="auto" w:fill="F2F2F2" w:themeFill="background1" w:themeFillShade="F2"/>
          </w:tcPr>
          <w:p w14:paraId="390A3DF2" w14:textId="77777777" w:rsidR="00004233" w:rsidRDefault="00004233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58F743FB" w14:textId="77777777" w:rsidR="00004233" w:rsidRDefault="00004233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20F7D093" w14:textId="77777777" w:rsidR="00004233" w:rsidRDefault="00004233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42" w:type="pct"/>
            <w:shd w:val="clear" w:color="auto" w:fill="F2F2F2" w:themeFill="background1" w:themeFillShade="F2"/>
          </w:tcPr>
          <w:p w14:paraId="5E094974" w14:textId="77777777" w:rsidR="00004233" w:rsidRPr="00756D11" w:rsidRDefault="00004233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004233" w14:paraId="6164A5D8" w14:textId="77777777" w:rsidTr="00004233">
        <w:tc>
          <w:tcPr>
            <w:tcW w:w="991" w:type="pct"/>
          </w:tcPr>
          <w:p w14:paraId="1B0D989D" w14:textId="77777777" w:rsidR="00004233" w:rsidRPr="00F638F5" w:rsidRDefault="00F638F5" w:rsidP="00756D11">
            <w:pPr>
              <w:spacing w:after="0" w:line="276" w:lineRule="auto"/>
              <w:rPr>
                <w:lang w:val="en-US"/>
              </w:rPr>
            </w:pPr>
            <w:r w:rsidRPr="00F638F5">
              <w:t>CEO</w:t>
            </w:r>
          </w:p>
        </w:tc>
        <w:tc>
          <w:tcPr>
            <w:tcW w:w="1051" w:type="pct"/>
          </w:tcPr>
          <w:p w14:paraId="73A48624" w14:textId="77777777" w:rsidR="00004233" w:rsidRPr="00F638F5" w:rsidRDefault="00F638F5" w:rsidP="00756D11">
            <w:pPr>
              <w:spacing w:after="0"/>
            </w:pPr>
            <w:r w:rsidRPr="00F638F5">
              <w:rPr>
                <w:rFonts w:eastAsiaTheme="minorHAnsi" w:cs="Consolas"/>
                <w:highlight w:val="white"/>
              </w:rPr>
              <w:t>Генеральный директор</w:t>
            </w:r>
          </w:p>
        </w:tc>
        <w:tc>
          <w:tcPr>
            <w:tcW w:w="773" w:type="pct"/>
          </w:tcPr>
          <w:p w14:paraId="09BAFB62" w14:textId="77777777" w:rsidR="00004233" w:rsidRPr="00F638F5" w:rsidRDefault="00F638F5" w:rsidP="0000423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75" w:type="pct"/>
          </w:tcPr>
          <w:p w14:paraId="654A8C15" w14:textId="77777777" w:rsidR="00004233" w:rsidRPr="00004233" w:rsidRDefault="00004233" w:rsidP="0000423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77ECE548" w14:textId="77777777" w:rsidR="00004233" w:rsidRPr="00004233" w:rsidRDefault="00004233" w:rsidP="0000423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5624EB53" w14:textId="77777777" w:rsidR="00004233" w:rsidRPr="00756D11" w:rsidRDefault="00F638F5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actPersonInfo" w:history="1">
              <w:r w:rsidRPr="00756D11">
                <w:rPr>
                  <w:rStyle w:val="aff5"/>
                </w:rPr>
                <w:t>ContactPersonInfo</w:t>
              </w:r>
            </w:hyperlink>
          </w:p>
        </w:tc>
      </w:tr>
      <w:tr w:rsidR="00004233" w14:paraId="4A69C4B6" w14:textId="77777777" w:rsidTr="00004233">
        <w:tc>
          <w:tcPr>
            <w:tcW w:w="991" w:type="pct"/>
          </w:tcPr>
          <w:p w14:paraId="6D3B2F60" w14:textId="77777777" w:rsidR="00004233" w:rsidRPr="00F638F5" w:rsidRDefault="00F638F5" w:rsidP="00756D11">
            <w:pPr>
              <w:spacing w:after="0" w:line="276" w:lineRule="auto"/>
              <w:rPr>
                <w:lang w:val="en-US"/>
              </w:rPr>
            </w:pPr>
            <w:r w:rsidRPr="00F638F5">
              <w:rPr>
                <w:rFonts w:eastAsiaTheme="minorHAnsi" w:cs="Consolas"/>
                <w:highlight w:val="white"/>
              </w:rPr>
              <w:t>accountant</w:t>
            </w:r>
          </w:p>
        </w:tc>
        <w:tc>
          <w:tcPr>
            <w:tcW w:w="1051" w:type="pct"/>
          </w:tcPr>
          <w:p w14:paraId="129562E6" w14:textId="77777777" w:rsidR="00004233" w:rsidRPr="00F638F5" w:rsidRDefault="00F638F5" w:rsidP="00756D11">
            <w:pPr>
              <w:spacing w:after="0"/>
            </w:pPr>
            <w:r w:rsidRPr="00F638F5">
              <w:rPr>
                <w:rFonts w:eastAsiaTheme="minorHAnsi" w:cs="Consolas"/>
                <w:highlight w:val="white"/>
              </w:rPr>
              <w:t>Главный бухгалтер</w:t>
            </w:r>
          </w:p>
        </w:tc>
        <w:tc>
          <w:tcPr>
            <w:tcW w:w="773" w:type="pct"/>
          </w:tcPr>
          <w:p w14:paraId="07FFD020" w14:textId="77777777" w:rsidR="00004233" w:rsidRPr="00F638F5" w:rsidRDefault="00F638F5" w:rsidP="0000423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75" w:type="pct"/>
          </w:tcPr>
          <w:p w14:paraId="7BE0026F" w14:textId="77777777" w:rsidR="00004233" w:rsidRPr="000F08B1" w:rsidRDefault="00004233" w:rsidP="0000423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5BCA5FF9" w14:textId="77777777" w:rsidR="00004233" w:rsidRDefault="00004233" w:rsidP="0000423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7DD0B2D6" w14:textId="77777777" w:rsidR="00004233" w:rsidRPr="00756D11" w:rsidRDefault="00F638F5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actPersonInfo" w:history="1">
              <w:r w:rsidRPr="00756D11">
                <w:rPr>
                  <w:rStyle w:val="aff5"/>
                </w:rPr>
                <w:t>ContactPersonInfo</w:t>
              </w:r>
            </w:hyperlink>
          </w:p>
        </w:tc>
      </w:tr>
      <w:tr w:rsidR="00004233" w14:paraId="1EC64E43" w14:textId="77777777" w:rsidTr="00004233">
        <w:trPr>
          <w:trHeight w:val="200"/>
        </w:trPr>
        <w:tc>
          <w:tcPr>
            <w:tcW w:w="991" w:type="pct"/>
          </w:tcPr>
          <w:p w14:paraId="56AC5574" w14:textId="77777777" w:rsidR="00004233" w:rsidRPr="00F638F5" w:rsidRDefault="00F638F5" w:rsidP="00756D11">
            <w:pPr>
              <w:spacing w:after="0" w:line="276" w:lineRule="auto"/>
              <w:rPr>
                <w:lang w:val="en-US"/>
              </w:rPr>
            </w:pPr>
            <w:r w:rsidRPr="00F638F5">
              <w:rPr>
                <w:rFonts w:eastAsiaTheme="minorHAnsi" w:cs="Consolas"/>
                <w:highlight w:val="white"/>
              </w:rPr>
              <w:t>salesManager</w:t>
            </w:r>
          </w:p>
        </w:tc>
        <w:tc>
          <w:tcPr>
            <w:tcW w:w="1051" w:type="pct"/>
          </w:tcPr>
          <w:p w14:paraId="2C572D17" w14:textId="77777777" w:rsidR="00004233" w:rsidRPr="00F638F5" w:rsidRDefault="00F638F5" w:rsidP="00756D11">
            <w:pPr>
              <w:spacing w:after="0"/>
            </w:pPr>
            <w:r w:rsidRPr="00F638F5">
              <w:rPr>
                <w:rFonts w:eastAsiaTheme="minorHAnsi" w:cs="Consolas"/>
                <w:highlight w:val="white"/>
              </w:rPr>
              <w:t>Руководитель по продажам</w:t>
            </w:r>
          </w:p>
        </w:tc>
        <w:tc>
          <w:tcPr>
            <w:tcW w:w="773" w:type="pct"/>
          </w:tcPr>
          <w:p w14:paraId="27699F0D" w14:textId="77777777" w:rsidR="00004233" w:rsidRPr="00F638F5" w:rsidRDefault="00F638F5" w:rsidP="0000423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75" w:type="pct"/>
          </w:tcPr>
          <w:p w14:paraId="1A078B71" w14:textId="77777777" w:rsidR="00004233" w:rsidRPr="00D152EF" w:rsidRDefault="00004233" w:rsidP="0000423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2E7D4019" w14:textId="77777777" w:rsidR="00004233" w:rsidRPr="008418D0" w:rsidRDefault="00004233" w:rsidP="0000423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1610D4F4" w14:textId="77777777" w:rsidR="00004233" w:rsidRPr="00756D11" w:rsidRDefault="00F638F5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actPersonInfo" w:history="1">
              <w:r w:rsidRPr="00756D11">
                <w:rPr>
                  <w:rStyle w:val="aff5"/>
                </w:rPr>
                <w:t>ContactPersonInfo</w:t>
              </w:r>
            </w:hyperlink>
          </w:p>
        </w:tc>
      </w:tr>
      <w:tr w:rsidR="00004233" w14:paraId="787ABD8F" w14:textId="77777777" w:rsidTr="00004233">
        <w:trPr>
          <w:trHeight w:val="200"/>
        </w:trPr>
        <w:tc>
          <w:tcPr>
            <w:tcW w:w="991" w:type="pct"/>
          </w:tcPr>
          <w:p w14:paraId="38B52DF7" w14:textId="77777777" w:rsidR="00004233" w:rsidRPr="00F638F5" w:rsidRDefault="00F638F5" w:rsidP="00756D11">
            <w:pPr>
              <w:spacing w:after="0" w:line="276" w:lineRule="auto"/>
              <w:rPr>
                <w:lang w:val="en-US"/>
              </w:rPr>
            </w:pPr>
            <w:r w:rsidRPr="00F638F5">
              <w:rPr>
                <w:rFonts w:eastAsiaTheme="minorHAnsi" w:cs="Consolas"/>
                <w:highlight w:val="white"/>
              </w:rPr>
              <w:t>orderContact</w:t>
            </w:r>
          </w:p>
        </w:tc>
        <w:tc>
          <w:tcPr>
            <w:tcW w:w="1051" w:type="pct"/>
          </w:tcPr>
          <w:p w14:paraId="19B13D77" w14:textId="77777777" w:rsidR="00004233" w:rsidRPr="00F638F5" w:rsidRDefault="00F638F5" w:rsidP="00756D11">
            <w:pPr>
              <w:spacing w:after="0"/>
              <w:rPr>
                <w:lang w:val="en-US"/>
              </w:rPr>
            </w:pPr>
            <w:r w:rsidRPr="00F638F5">
              <w:rPr>
                <w:rFonts w:eastAsiaTheme="minorHAnsi" w:cs="Consolas"/>
                <w:highlight w:val="white"/>
              </w:rPr>
              <w:t>Контактное лицо заказа</w:t>
            </w:r>
          </w:p>
        </w:tc>
        <w:tc>
          <w:tcPr>
            <w:tcW w:w="773" w:type="pct"/>
          </w:tcPr>
          <w:p w14:paraId="3F8FC4D0" w14:textId="77777777" w:rsidR="00004233" w:rsidRPr="00F638F5" w:rsidRDefault="00F638F5" w:rsidP="0000423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475" w:type="pct"/>
          </w:tcPr>
          <w:p w14:paraId="097E3D74" w14:textId="77777777" w:rsidR="00004233" w:rsidRPr="000F08B1" w:rsidRDefault="00004233" w:rsidP="0000423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68" w:type="pct"/>
          </w:tcPr>
          <w:p w14:paraId="4B082F1B" w14:textId="77777777" w:rsidR="00004233" w:rsidRPr="008418D0" w:rsidRDefault="00004233" w:rsidP="0000423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1403FFD8" w14:textId="77777777" w:rsidR="00004233" w:rsidRPr="00756D11" w:rsidRDefault="00F638F5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ContactPersonInfo" w:history="1">
              <w:r w:rsidRPr="00756D11">
                <w:rPr>
                  <w:rStyle w:val="aff5"/>
                </w:rPr>
                <w:t>ContactPersonInfo</w:t>
              </w:r>
            </w:hyperlink>
          </w:p>
        </w:tc>
      </w:tr>
    </w:tbl>
    <w:p w14:paraId="17C70AB7" w14:textId="77777777" w:rsidR="00F638F5" w:rsidRDefault="00F638F5" w:rsidP="005379BF">
      <w:pPr>
        <w:pStyle w:val="3"/>
      </w:pPr>
      <w:bookmarkStart w:id="1015" w:name="_ContactPersonInfo"/>
      <w:bookmarkEnd w:id="1015"/>
      <w:r>
        <w:rPr>
          <w:lang w:val="en-US"/>
        </w:rPr>
        <w:t>ContactPersonInfo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186"/>
        <w:gridCol w:w="2317"/>
        <w:gridCol w:w="1704"/>
        <w:gridCol w:w="1047"/>
        <w:gridCol w:w="1693"/>
        <w:gridCol w:w="2077"/>
      </w:tblGrid>
      <w:tr w:rsidR="00F638F5" w14:paraId="5ED79B65" w14:textId="77777777" w:rsidTr="00063B53">
        <w:tc>
          <w:tcPr>
            <w:tcW w:w="991" w:type="pct"/>
            <w:shd w:val="clear" w:color="auto" w:fill="F2F2F2" w:themeFill="background1" w:themeFillShade="F2"/>
          </w:tcPr>
          <w:p w14:paraId="49F2DA62" w14:textId="77777777" w:rsidR="00F638F5" w:rsidRDefault="00F638F5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51" w:type="pct"/>
            <w:shd w:val="clear" w:color="auto" w:fill="F2F2F2" w:themeFill="background1" w:themeFillShade="F2"/>
          </w:tcPr>
          <w:p w14:paraId="04B0BB85" w14:textId="77777777" w:rsidR="00F638F5" w:rsidRDefault="00F638F5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73" w:type="pct"/>
            <w:shd w:val="clear" w:color="auto" w:fill="F2F2F2" w:themeFill="background1" w:themeFillShade="F2"/>
          </w:tcPr>
          <w:p w14:paraId="0B168F99" w14:textId="77777777" w:rsidR="00F638F5" w:rsidRDefault="00F638F5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7B8F8F7C" w14:textId="77777777" w:rsidR="00F638F5" w:rsidRDefault="00F638F5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4D807D02" w14:textId="77777777" w:rsidR="00F638F5" w:rsidRDefault="00F638F5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42" w:type="pct"/>
            <w:shd w:val="clear" w:color="auto" w:fill="F2F2F2" w:themeFill="background1" w:themeFillShade="F2"/>
          </w:tcPr>
          <w:p w14:paraId="5548A465" w14:textId="77777777" w:rsidR="00F638F5" w:rsidRPr="00756D11" w:rsidRDefault="00F638F5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F638F5" w14:paraId="797592A3" w14:textId="77777777" w:rsidTr="00063B53">
        <w:tc>
          <w:tcPr>
            <w:tcW w:w="991" w:type="pct"/>
          </w:tcPr>
          <w:p w14:paraId="10715054" w14:textId="77777777" w:rsidR="00F638F5" w:rsidRDefault="00F638F5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51" w:type="pct"/>
          </w:tcPr>
          <w:p w14:paraId="662369CD" w14:textId="77777777" w:rsidR="00F638F5" w:rsidRDefault="00F638F5" w:rsidP="00756D11">
            <w:pPr>
              <w:spacing w:after="0"/>
            </w:pPr>
            <w:r>
              <w:t>ФИО ответственного лица</w:t>
            </w:r>
          </w:p>
        </w:tc>
        <w:tc>
          <w:tcPr>
            <w:tcW w:w="773" w:type="pct"/>
          </w:tcPr>
          <w:p w14:paraId="779EBBA8" w14:textId="77777777" w:rsidR="00F638F5" w:rsidRDefault="00F638F5" w:rsidP="00063B53">
            <w:pPr>
              <w:spacing w:after="0" w:line="276" w:lineRule="auto"/>
              <w:jc w:val="center"/>
            </w:pPr>
          </w:p>
        </w:tc>
        <w:tc>
          <w:tcPr>
            <w:tcW w:w="475" w:type="pct"/>
          </w:tcPr>
          <w:p w14:paraId="1F92023C" w14:textId="77777777" w:rsidR="00F638F5" w:rsidRPr="00004233" w:rsidRDefault="00F638F5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T(1-180)</w:t>
            </w:r>
          </w:p>
        </w:tc>
        <w:tc>
          <w:tcPr>
            <w:tcW w:w="768" w:type="pct"/>
          </w:tcPr>
          <w:p w14:paraId="3F6C8858" w14:textId="77777777" w:rsidR="00F638F5" w:rsidRPr="00004233" w:rsidRDefault="00F638F5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41B77BEC" w14:textId="77777777" w:rsidR="00F638F5" w:rsidRPr="00756D11" w:rsidRDefault="00F638F5" w:rsidP="00756D11">
            <w:pPr>
              <w:spacing w:after="0" w:line="276" w:lineRule="auto"/>
              <w:rPr>
                <w:lang w:val="en-US"/>
              </w:rPr>
            </w:pPr>
            <w:r w:rsidRPr="00756D11">
              <w:t>Формат</w:t>
            </w:r>
            <w:r w:rsidRPr="00756D11">
              <w:rPr>
                <w:lang w:val="en-US"/>
              </w:rPr>
              <w:t>:</w:t>
            </w:r>
          </w:p>
          <w:p w14:paraId="3719F26A" w14:textId="77777777" w:rsidR="00F638F5" w:rsidRPr="00756D11" w:rsidRDefault="00F638F5" w:rsidP="00756D11">
            <w:pPr>
              <w:spacing w:after="0" w:line="276" w:lineRule="auto"/>
              <w:rPr>
                <w:lang w:val="en-US"/>
              </w:rPr>
            </w:pPr>
            <w:r w:rsidRPr="00756D11">
              <w:rPr>
                <w:lang w:val="en-US"/>
              </w:rPr>
              <w:t>Фамилия И. О.</w:t>
            </w:r>
          </w:p>
        </w:tc>
      </w:tr>
      <w:tr w:rsidR="00F638F5" w14:paraId="37B7E5D7" w14:textId="77777777" w:rsidTr="00063B53">
        <w:tc>
          <w:tcPr>
            <w:tcW w:w="991" w:type="pct"/>
          </w:tcPr>
          <w:p w14:paraId="2E877805" w14:textId="77777777" w:rsidR="00F638F5" w:rsidRPr="004C4339" w:rsidRDefault="00F638F5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051" w:type="pct"/>
          </w:tcPr>
          <w:p w14:paraId="1E141496" w14:textId="77777777" w:rsidR="00F638F5" w:rsidRPr="00D152EF" w:rsidRDefault="00F638F5" w:rsidP="00756D11">
            <w:pPr>
              <w:spacing w:after="0"/>
            </w:pPr>
            <w:r>
              <w:t>Телефон</w:t>
            </w:r>
          </w:p>
        </w:tc>
        <w:tc>
          <w:tcPr>
            <w:tcW w:w="773" w:type="pct"/>
          </w:tcPr>
          <w:p w14:paraId="03667DE3" w14:textId="77777777" w:rsidR="00F638F5" w:rsidRDefault="00F638F5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0DF81435" w14:textId="77777777" w:rsidR="00F638F5" w:rsidRPr="000F08B1" w:rsidRDefault="00F638F5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768" w:type="pct"/>
          </w:tcPr>
          <w:p w14:paraId="012BE536" w14:textId="77777777" w:rsidR="00F638F5" w:rsidRDefault="00F638F5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0C0505B0" w14:textId="77777777" w:rsidR="00F638F5" w:rsidRPr="00756D11" w:rsidRDefault="00F638F5" w:rsidP="00756D11">
            <w:pPr>
              <w:spacing w:after="0" w:line="276" w:lineRule="auto"/>
              <w:rPr>
                <w:lang w:val="en-US"/>
              </w:rPr>
            </w:pPr>
          </w:p>
        </w:tc>
      </w:tr>
      <w:tr w:rsidR="00F638F5" w14:paraId="5DD0CECD" w14:textId="77777777" w:rsidTr="00063B53">
        <w:trPr>
          <w:trHeight w:val="200"/>
        </w:trPr>
        <w:tc>
          <w:tcPr>
            <w:tcW w:w="991" w:type="pct"/>
          </w:tcPr>
          <w:p w14:paraId="24F9313A" w14:textId="77777777" w:rsidR="00F638F5" w:rsidRPr="008035A8" w:rsidRDefault="00F638F5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1051" w:type="pct"/>
          </w:tcPr>
          <w:p w14:paraId="06E23E36" w14:textId="77777777" w:rsidR="00F638F5" w:rsidRPr="00B20961" w:rsidRDefault="00F638F5" w:rsidP="00756D11">
            <w:pPr>
              <w:spacing w:after="0"/>
            </w:pPr>
            <w:r w:rsidRPr="00D152EF">
              <w:t>Факс</w:t>
            </w:r>
          </w:p>
        </w:tc>
        <w:tc>
          <w:tcPr>
            <w:tcW w:w="773" w:type="pct"/>
          </w:tcPr>
          <w:p w14:paraId="307963AD" w14:textId="77777777" w:rsidR="00F638F5" w:rsidRDefault="00F638F5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3BF1B751" w14:textId="77777777" w:rsidR="00F638F5" w:rsidRPr="00D152EF" w:rsidRDefault="00F638F5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T(1-20)</w:t>
            </w:r>
          </w:p>
        </w:tc>
        <w:tc>
          <w:tcPr>
            <w:tcW w:w="768" w:type="pct"/>
          </w:tcPr>
          <w:p w14:paraId="4312859A" w14:textId="77777777" w:rsidR="00F638F5" w:rsidRPr="008418D0" w:rsidRDefault="00F638F5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389C435B" w14:textId="77777777" w:rsidR="00F638F5" w:rsidRPr="00756D11" w:rsidRDefault="00F638F5" w:rsidP="00756D11">
            <w:pPr>
              <w:spacing w:after="0" w:line="276" w:lineRule="auto"/>
              <w:rPr>
                <w:lang w:val="en-US"/>
              </w:rPr>
            </w:pPr>
          </w:p>
        </w:tc>
      </w:tr>
      <w:tr w:rsidR="00F638F5" w14:paraId="564B9A80" w14:textId="77777777" w:rsidTr="00063B53">
        <w:trPr>
          <w:trHeight w:val="200"/>
        </w:trPr>
        <w:tc>
          <w:tcPr>
            <w:tcW w:w="991" w:type="pct"/>
          </w:tcPr>
          <w:p w14:paraId="2E9A7906" w14:textId="77777777" w:rsidR="00F638F5" w:rsidRPr="008035A8" w:rsidRDefault="00F638F5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051" w:type="pct"/>
          </w:tcPr>
          <w:p w14:paraId="772199E4" w14:textId="77777777" w:rsidR="00F638F5" w:rsidRPr="00004233" w:rsidRDefault="00F638F5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73" w:type="pct"/>
          </w:tcPr>
          <w:p w14:paraId="5F19C14D" w14:textId="77777777" w:rsidR="00F638F5" w:rsidRDefault="00F638F5" w:rsidP="00063B5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75" w:type="pct"/>
          </w:tcPr>
          <w:p w14:paraId="7A19A260" w14:textId="77777777" w:rsidR="00F638F5" w:rsidRPr="000F08B1" w:rsidRDefault="00F638F5" w:rsidP="00063B53">
            <w:pPr>
              <w:spacing w:after="0"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4477434C" w14:textId="77777777" w:rsidR="00F638F5" w:rsidRPr="008418D0" w:rsidRDefault="00F638F5" w:rsidP="00063B5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42" w:type="pct"/>
          </w:tcPr>
          <w:p w14:paraId="2E5D8F34" w14:textId="77777777" w:rsidR="00F638F5" w:rsidRPr="00756D11" w:rsidRDefault="00F638F5" w:rsidP="00756D11">
            <w:pPr>
              <w:spacing w:after="0" w:line="276" w:lineRule="auto"/>
              <w:rPr>
                <w:lang w:val="en-US"/>
              </w:rPr>
            </w:pPr>
          </w:p>
        </w:tc>
      </w:tr>
    </w:tbl>
    <w:p w14:paraId="2D730DD2" w14:textId="77777777" w:rsidR="00882D34" w:rsidRPr="0014558A" w:rsidRDefault="00882D34" w:rsidP="005379BF">
      <w:pPr>
        <w:pStyle w:val="3"/>
        <w:rPr>
          <w:lang w:val="en-US"/>
        </w:rPr>
      </w:pPr>
      <w:bookmarkStart w:id="1016" w:name="_Contractor_1"/>
      <w:bookmarkEnd w:id="1016"/>
      <w:r>
        <w:rPr>
          <w:lang w:val="en-US"/>
        </w:rPr>
        <w:t>Contractor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219"/>
        <w:gridCol w:w="2284"/>
        <w:gridCol w:w="1702"/>
        <w:gridCol w:w="1133"/>
        <w:gridCol w:w="1561"/>
        <w:gridCol w:w="2125"/>
      </w:tblGrid>
      <w:tr w:rsidR="00882D34" w14:paraId="660B2F8C" w14:textId="77777777" w:rsidTr="006804C5">
        <w:tc>
          <w:tcPr>
            <w:tcW w:w="1006" w:type="pct"/>
            <w:shd w:val="clear" w:color="auto" w:fill="F2F2F2" w:themeFill="background1" w:themeFillShade="F2"/>
          </w:tcPr>
          <w:p w14:paraId="31E60BA7" w14:textId="77777777" w:rsidR="00882D34" w:rsidRDefault="00882D34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6" w:type="pct"/>
            <w:shd w:val="clear" w:color="auto" w:fill="F2F2F2" w:themeFill="background1" w:themeFillShade="F2"/>
          </w:tcPr>
          <w:p w14:paraId="6159E1C1" w14:textId="77777777" w:rsidR="00882D34" w:rsidRDefault="00882D34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772" w:type="pct"/>
            <w:shd w:val="clear" w:color="auto" w:fill="F2F2F2" w:themeFill="background1" w:themeFillShade="F2"/>
          </w:tcPr>
          <w:p w14:paraId="50368C05" w14:textId="77777777" w:rsidR="00882D34" w:rsidRDefault="00882D34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514" w:type="pct"/>
            <w:shd w:val="clear" w:color="auto" w:fill="F2F2F2" w:themeFill="background1" w:themeFillShade="F2"/>
          </w:tcPr>
          <w:p w14:paraId="57A66CAA" w14:textId="77777777" w:rsidR="00882D34" w:rsidRDefault="00882D34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08" w:type="pct"/>
            <w:shd w:val="clear" w:color="auto" w:fill="F2F2F2" w:themeFill="background1" w:themeFillShade="F2"/>
          </w:tcPr>
          <w:p w14:paraId="26A38F39" w14:textId="77777777" w:rsidR="00882D34" w:rsidRDefault="00882D34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5" w:type="pct"/>
            <w:shd w:val="clear" w:color="auto" w:fill="F2F2F2" w:themeFill="background1" w:themeFillShade="F2"/>
          </w:tcPr>
          <w:p w14:paraId="6BBA52E6" w14:textId="77777777" w:rsidR="00882D34" w:rsidRPr="00756D11" w:rsidRDefault="00882D34" w:rsidP="00756D11">
            <w:pPr>
              <w:spacing w:after="0" w:line="276" w:lineRule="auto"/>
              <w:jc w:val="center"/>
            </w:pPr>
            <w:r w:rsidRPr="00756D11">
              <w:t>Примечание</w:t>
            </w:r>
          </w:p>
        </w:tc>
      </w:tr>
      <w:tr w:rsidR="00882D34" w14:paraId="68929C35" w14:textId="77777777" w:rsidTr="006804C5">
        <w:tc>
          <w:tcPr>
            <w:tcW w:w="1006" w:type="pct"/>
          </w:tcPr>
          <w:p w14:paraId="562C0093" w14:textId="77777777" w:rsidR="00882D34" w:rsidRPr="004C4339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gln</w:t>
            </w:r>
          </w:p>
        </w:tc>
        <w:tc>
          <w:tcPr>
            <w:tcW w:w="1036" w:type="pct"/>
          </w:tcPr>
          <w:p w14:paraId="711EE4C3" w14:textId="77777777" w:rsidR="00882D34" w:rsidRPr="00C7733D" w:rsidRDefault="00882D34" w:rsidP="00756D11">
            <w:pPr>
              <w:spacing w:after="0"/>
            </w:pPr>
            <w:r>
              <w:rPr>
                <w:lang w:val="en-US"/>
              </w:rPr>
              <w:t>GLN</w:t>
            </w:r>
          </w:p>
        </w:tc>
        <w:tc>
          <w:tcPr>
            <w:tcW w:w="772" w:type="pct"/>
          </w:tcPr>
          <w:p w14:paraId="493AF31E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758D9D7D" w14:textId="77777777" w:rsidR="00882D34" w:rsidRPr="002574DF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708" w:type="pct"/>
          </w:tcPr>
          <w:p w14:paraId="54DFAB36" w14:textId="77777777" w:rsidR="00882D34" w:rsidRDefault="00882D34" w:rsidP="00B23BD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5" w:type="pct"/>
          </w:tcPr>
          <w:p w14:paraId="23B8188D" w14:textId="77777777" w:rsidR="00882D34" w:rsidRPr="00756D11" w:rsidRDefault="00882D34" w:rsidP="00756D11">
            <w:pPr>
              <w:spacing w:after="0" w:line="276" w:lineRule="auto"/>
            </w:pPr>
          </w:p>
        </w:tc>
      </w:tr>
      <w:tr w:rsidR="00882D34" w14:paraId="22865469" w14:textId="77777777" w:rsidTr="006804C5">
        <w:tc>
          <w:tcPr>
            <w:tcW w:w="1006" w:type="pct"/>
            <w:tcBorders>
              <w:bottom w:val="nil"/>
            </w:tcBorders>
          </w:tcPr>
          <w:p w14:paraId="5B7F85ED" w14:textId="77777777" w:rsidR="00882D34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organization </w:t>
            </w:r>
          </w:p>
          <w:p w14:paraId="4641CBC9" w14:textId="77777777" w:rsidR="00882D34" w:rsidRDefault="00882D34" w:rsidP="00756D11">
            <w:pPr>
              <w:spacing w:after="0" w:line="276" w:lineRule="auto"/>
              <w:rPr>
                <w:lang w:val="en-US"/>
              </w:rPr>
            </w:pPr>
          </w:p>
          <w:p w14:paraId="6533AD11" w14:textId="77777777" w:rsidR="00882D34" w:rsidRPr="008035A8" w:rsidRDefault="00882D34" w:rsidP="00756D11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036" w:type="pct"/>
            <w:tcBorders>
              <w:bottom w:val="nil"/>
            </w:tcBorders>
          </w:tcPr>
          <w:p w14:paraId="0A835738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t>Организация</w:t>
            </w:r>
          </w:p>
          <w:p w14:paraId="6BB5C45A" w14:textId="77777777" w:rsidR="00882D34" w:rsidRDefault="00882D34" w:rsidP="00756D11">
            <w:pPr>
              <w:spacing w:after="0"/>
            </w:pPr>
          </w:p>
          <w:p w14:paraId="373A95B3" w14:textId="77777777" w:rsidR="00882D34" w:rsidRPr="005E3A06" w:rsidRDefault="00882D34" w:rsidP="00756D11">
            <w:pPr>
              <w:spacing w:after="0"/>
            </w:pPr>
          </w:p>
        </w:tc>
        <w:tc>
          <w:tcPr>
            <w:tcW w:w="772" w:type="pct"/>
            <w:tcBorders>
              <w:bottom w:val="nil"/>
            </w:tcBorders>
          </w:tcPr>
          <w:p w14:paraId="5D8DC82C" w14:textId="77777777" w:rsidR="00882D34" w:rsidRDefault="00882D34" w:rsidP="00B23BD3">
            <w:pPr>
              <w:spacing w:after="0" w:line="276" w:lineRule="auto"/>
              <w:jc w:val="center"/>
            </w:pPr>
            <w:r>
              <w:t>С</w:t>
            </w:r>
          </w:p>
          <w:p w14:paraId="23451927" w14:textId="77777777" w:rsidR="00882D34" w:rsidRDefault="00882D34" w:rsidP="00B23BD3">
            <w:pPr>
              <w:spacing w:after="0" w:line="276" w:lineRule="auto"/>
              <w:jc w:val="center"/>
            </w:pPr>
          </w:p>
          <w:p w14:paraId="2CE2A67D" w14:textId="77777777" w:rsidR="00882D34" w:rsidRDefault="00882D34" w:rsidP="00B23BD3">
            <w:pPr>
              <w:spacing w:after="0" w:line="276" w:lineRule="auto"/>
              <w:jc w:val="center"/>
            </w:pPr>
          </w:p>
        </w:tc>
        <w:tc>
          <w:tcPr>
            <w:tcW w:w="514" w:type="pct"/>
            <w:tcBorders>
              <w:bottom w:val="nil"/>
            </w:tcBorders>
          </w:tcPr>
          <w:p w14:paraId="0E19E187" w14:textId="77777777" w:rsidR="00882D34" w:rsidRPr="00FD790D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pct"/>
            <w:tcBorders>
              <w:bottom w:val="nil"/>
            </w:tcBorders>
          </w:tcPr>
          <w:p w14:paraId="11EDC2E6" w14:textId="77777777" w:rsidR="00882D34" w:rsidRPr="0014558A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  <w:p w14:paraId="695AB6A3" w14:textId="77777777" w:rsidR="00882D34" w:rsidRDefault="00882D34" w:rsidP="00B23BD3">
            <w:pPr>
              <w:spacing w:after="0" w:line="276" w:lineRule="auto"/>
              <w:jc w:val="center"/>
            </w:pPr>
          </w:p>
          <w:p w14:paraId="581D772F" w14:textId="77777777" w:rsidR="00882D34" w:rsidRPr="00C73FBB" w:rsidRDefault="00882D34" w:rsidP="00B23BD3">
            <w:pPr>
              <w:spacing w:after="0" w:line="276" w:lineRule="auto"/>
              <w:jc w:val="center"/>
            </w:pPr>
          </w:p>
        </w:tc>
        <w:tc>
          <w:tcPr>
            <w:tcW w:w="965" w:type="pct"/>
            <w:tcBorders>
              <w:bottom w:val="nil"/>
            </w:tcBorders>
          </w:tcPr>
          <w:p w14:paraId="7D723C75" w14:textId="77777777" w:rsidR="00882D34" w:rsidRPr="00756D11" w:rsidRDefault="00882D34" w:rsidP="00756D11">
            <w:pPr>
              <w:spacing w:after="0" w:line="276" w:lineRule="auto"/>
            </w:pPr>
            <w:r w:rsidRPr="00756D11">
              <w:t xml:space="preserve">Описание элемента представлено в таблице </w:t>
            </w:r>
            <w:hyperlink w:anchor="_Organization_3" w:history="1">
              <w:r w:rsidRPr="00756D11">
                <w:rPr>
                  <w:rStyle w:val="aff5"/>
                  <w:lang w:val="en-US"/>
                </w:rPr>
                <w:t>Organization</w:t>
              </w:r>
            </w:hyperlink>
          </w:p>
        </w:tc>
      </w:tr>
      <w:tr w:rsidR="00882D34" w14:paraId="496F07B7" w14:textId="77777777" w:rsidTr="006804C5">
        <w:tc>
          <w:tcPr>
            <w:tcW w:w="1006" w:type="pct"/>
            <w:tcBorders>
              <w:top w:val="nil"/>
              <w:bottom w:val="nil"/>
            </w:tcBorders>
          </w:tcPr>
          <w:p w14:paraId="1660F605" w14:textId="77777777" w:rsidR="00882D34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036" w:type="pct"/>
            <w:tcBorders>
              <w:top w:val="nil"/>
              <w:bottom w:val="nil"/>
            </w:tcBorders>
          </w:tcPr>
          <w:p w14:paraId="20CAE84C" w14:textId="77777777" w:rsidR="00882D34" w:rsidRDefault="00882D34" w:rsidP="00756D11">
            <w:pPr>
              <w:spacing w:after="0"/>
            </w:pPr>
          </w:p>
        </w:tc>
        <w:tc>
          <w:tcPr>
            <w:tcW w:w="772" w:type="pct"/>
            <w:tcBorders>
              <w:top w:val="nil"/>
              <w:bottom w:val="nil"/>
            </w:tcBorders>
          </w:tcPr>
          <w:p w14:paraId="233E7438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514" w:type="pct"/>
            <w:tcBorders>
              <w:top w:val="nil"/>
              <w:bottom w:val="nil"/>
            </w:tcBorders>
          </w:tcPr>
          <w:p w14:paraId="2DFD3C32" w14:textId="77777777" w:rsidR="00882D34" w:rsidRPr="00FD790D" w:rsidRDefault="00882D34" w:rsidP="00B23B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08" w:type="pct"/>
            <w:tcBorders>
              <w:top w:val="nil"/>
              <w:bottom w:val="nil"/>
            </w:tcBorders>
          </w:tcPr>
          <w:p w14:paraId="66FB1850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965" w:type="pct"/>
            <w:tcBorders>
              <w:top w:val="nil"/>
              <w:bottom w:val="nil"/>
            </w:tcBorders>
          </w:tcPr>
          <w:p w14:paraId="49E0A036" w14:textId="77777777" w:rsidR="00882D34" w:rsidRPr="00756D11" w:rsidRDefault="00882D34" w:rsidP="00756D11">
            <w:pPr>
              <w:spacing w:after="0"/>
            </w:pPr>
          </w:p>
        </w:tc>
      </w:tr>
      <w:tr w:rsidR="00882D34" w14:paraId="7FF9E6FF" w14:textId="77777777" w:rsidTr="006804C5">
        <w:tc>
          <w:tcPr>
            <w:tcW w:w="1006" w:type="pct"/>
            <w:tcBorders>
              <w:top w:val="nil"/>
            </w:tcBorders>
          </w:tcPr>
          <w:p w14:paraId="4387D7FD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selfEmployed</w:t>
            </w:r>
          </w:p>
        </w:tc>
        <w:tc>
          <w:tcPr>
            <w:tcW w:w="1036" w:type="pct"/>
            <w:tcBorders>
              <w:top w:val="nil"/>
            </w:tcBorders>
          </w:tcPr>
          <w:p w14:paraId="4D75DCF3" w14:textId="77777777" w:rsidR="00882D34" w:rsidRDefault="00882D34" w:rsidP="00756D11">
            <w:pPr>
              <w:spacing w:after="0"/>
            </w:pPr>
            <w:r>
              <w:t>Индивидуальный предприниматель</w:t>
            </w:r>
          </w:p>
        </w:tc>
        <w:tc>
          <w:tcPr>
            <w:tcW w:w="772" w:type="pct"/>
            <w:tcBorders>
              <w:top w:val="nil"/>
            </w:tcBorders>
          </w:tcPr>
          <w:p w14:paraId="3DAA4087" w14:textId="77777777" w:rsidR="00882D34" w:rsidRDefault="00882D34" w:rsidP="00B23BD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tcBorders>
              <w:top w:val="nil"/>
            </w:tcBorders>
          </w:tcPr>
          <w:p w14:paraId="477A443F" w14:textId="77777777" w:rsidR="00882D34" w:rsidRPr="00FD790D" w:rsidRDefault="00882D34" w:rsidP="00B23B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08" w:type="pct"/>
            <w:tcBorders>
              <w:top w:val="nil"/>
            </w:tcBorders>
          </w:tcPr>
          <w:p w14:paraId="3899107C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Borders>
              <w:top w:val="nil"/>
            </w:tcBorders>
          </w:tcPr>
          <w:p w14:paraId="631A3897" w14:textId="77777777" w:rsidR="00882D34" w:rsidRPr="00756D11" w:rsidRDefault="00882D34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SelfEmployed_1" w:history="1">
              <w:r w:rsidRPr="00756D11">
                <w:rPr>
                  <w:rStyle w:val="aff5"/>
                  <w:lang w:val="en-US"/>
                </w:rPr>
                <w:t>SelfEmployed</w:t>
              </w:r>
            </w:hyperlink>
            <w:hyperlink w:anchor="_SelfEmployedKppInvoice" w:history="1"/>
          </w:p>
        </w:tc>
      </w:tr>
      <w:tr w:rsidR="00882D34" w14:paraId="0C2C612A" w14:textId="77777777" w:rsidTr="006804C5">
        <w:trPr>
          <w:trHeight w:val="1014"/>
        </w:trPr>
        <w:tc>
          <w:tcPr>
            <w:tcW w:w="1006" w:type="pct"/>
            <w:tcBorders>
              <w:bottom w:val="nil"/>
            </w:tcBorders>
          </w:tcPr>
          <w:p w14:paraId="311FC54A" w14:textId="77777777" w:rsidR="00882D34" w:rsidRPr="0014558A" w:rsidRDefault="00882D34" w:rsidP="00756D11">
            <w:pPr>
              <w:spacing w:after="0"/>
            </w:pPr>
            <w:r>
              <w:rPr>
                <w:lang w:val="en-US"/>
              </w:rPr>
              <w:t>russianAddress</w:t>
            </w:r>
          </w:p>
        </w:tc>
        <w:tc>
          <w:tcPr>
            <w:tcW w:w="1036" w:type="pct"/>
            <w:tcBorders>
              <w:bottom w:val="nil"/>
            </w:tcBorders>
          </w:tcPr>
          <w:p w14:paraId="2AE07D14" w14:textId="77777777" w:rsidR="00882D34" w:rsidRPr="00C7733D" w:rsidRDefault="00882D34" w:rsidP="00756D11">
            <w:pPr>
              <w:spacing w:after="0"/>
            </w:pPr>
            <w:r>
              <w:t>Российский адрес</w:t>
            </w:r>
          </w:p>
        </w:tc>
        <w:tc>
          <w:tcPr>
            <w:tcW w:w="772" w:type="pct"/>
            <w:tcBorders>
              <w:bottom w:val="nil"/>
            </w:tcBorders>
          </w:tcPr>
          <w:p w14:paraId="012B2FE7" w14:textId="77777777" w:rsidR="00882D34" w:rsidRPr="00C7733D" w:rsidRDefault="00882D34" w:rsidP="00B23BD3">
            <w:pPr>
              <w:spacing w:after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514" w:type="pct"/>
            <w:tcBorders>
              <w:bottom w:val="nil"/>
            </w:tcBorders>
          </w:tcPr>
          <w:p w14:paraId="70D956E7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708" w:type="pct"/>
            <w:tcBorders>
              <w:bottom w:val="nil"/>
            </w:tcBorders>
          </w:tcPr>
          <w:p w14:paraId="5CE7DFA4" w14:textId="77777777" w:rsidR="00882D34" w:rsidRPr="00C73FBB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Borders>
              <w:bottom w:val="nil"/>
            </w:tcBorders>
          </w:tcPr>
          <w:p w14:paraId="467B8865" w14:textId="77777777" w:rsidR="00882D34" w:rsidRPr="00756D11" w:rsidRDefault="00882D34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Organization_2" w:history="1">
              <w:r w:rsidRPr="00756D11">
                <w:rPr>
                  <w:rStyle w:val="aff5"/>
                </w:rPr>
                <w:t>RussianAddress</w:t>
              </w:r>
            </w:hyperlink>
          </w:p>
        </w:tc>
      </w:tr>
      <w:tr w:rsidR="00882D34" w14:paraId="345D306C" w14:textId="77777777" w:rsidTr="006804C5">
        <w:trPr>
          <w:trHeight w:val="175"/>
        </w:trPr>
        <w:tc>
          <w:tcPr>
            <w:tcW w:w="1006" w:type="pct"/>
            <w:tcBorders>
              <w:top w:val="nil"/>
              <w:bottom w:val="nil"/>
            </w:tcBorders>
          </w:tcPr>
          <w:p w14:paraId="1D982CE6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|</w:t>
            </w:r>
          </w:p>
          <w:p w14:paraId="71FF4693" w14:textId="77777777" w:rsidR="00882D34" w:rsidRDefault="00882D34" w:rsidP="00756D11">
            <w:pPr>
              <w:spacing w:after="0"/>
              <w:rPr>
                <w:lang w:val="en-US"/>
              </w:rPr>
            </w:pPr>
          </w:p>
        </w:tc>
        <w:tc>
          <w:tcPr>
            <w:tcW w:w="1036" w:type="pct"/>
            <w:tcBorders>
              <w:top w:val="nil"/>
              <w:bottom w:val="nil"/>
            </w:tcBorders>
          </w:tcPr>
          <w:p w14:paraId="69435921" w14:textId="77777777" w:rsidR="00882D34" w:rsidRDefault="00882D34" w:rsidP="00756D11">
            <w:pPr>
              <w:spacing w:after="0"/>
            </w:pPr>
          </w:p>
        </w:tc>
        <w:tc>
          <w:tcPr>
            <w:tcW w:w="772" w:type="pct"/>
            <w:tcBorders>
              <w:top w:val="nil"/>
              <w:bottom w:val="nil"/>
            </w:tcBorders>
          </w:tcPr>
          <w:p w14:paraId="57BF3E33" w14:textId="77777777" w:rsidR="00882D34" w:rsidRDefault="00882D34" w:rsidP="00B23B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14" w:type="pct"/>
            <w:tcBorders>
              <w:top w:val="nil"/>
              <w:bottom w:val="nil"/>
            </w:tcBorders>
          </w:tcPr>
          <w:p w14:paraId="5EC203FD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708" w:type="pct"/>
            <w:tcBorders>
              <w:top w:val="nil"/>
              <w:bottom w:val="nil"/>
            </w:tcBorders>
          </w:tcPr>
          <w:p w14:paraId="541FFC77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965" w:type="pct"/>
            <w:tcBorders>
              <w:top w:val="nil"/>
              <w:bottom w:val="nil"/>
            </w:tcBorders>
          </w:tcPr>
          <w:p w14:paraId="6A254F39" w14:textId="77777777" w:rsidR="00882D34" w:rsidRPr="00756D11" w:rsidRDefault="00882D34" w:rsidP="00756D11">
            <w:pPr>
              <w:spacing w:after="0"/>
            </w:pPr>
          </w:p>
        </w:tc>
      </w:tr>
      <w:tr w:rsidR="00882D34" w14:paraId="7418B9EE" w14:textId="77777777" w:rsidTr="006804C5">
        <w:trPr>
          <w:trHeight w:val="137"/>
        </w:trPr>
        <w:tc>
          <w:tcPr>
            <w:tcW w:w="1006" w:type="pct"/>
            <w:tcBorders>
              <w:top w:val="nil"/>
            </w:tcBorders>
          </w:tcPr>
          <w:p w14:paraId="76177C98" w14:textId="77777777" w:rsidR="00882D34" w:rsidRDefault="00882D34" w:rsidP="00756D1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foreignAddress</w:t>
            </w:r>
          </w:p>
        </w:tc>
        <w:tc>
          <w:tcPr>
            <w:tcW w:w="1036" w:type="pct"/>
            <w:tcBorders>
              <w:top w:val="nil"/>
            </w:tcBorders>
          </w:tcPr>
          <w:p w14:paraId="7E13B97E" w14:textId="77777777" w:rsidR="00882D34" w:rsidRPr="00D84AA9" w:rsidRDefault="00882D34" w:rsidP="00756D11">
            <w:pPr>
              <w:spacing w:after="0"/>
            </w:pPr>
            <w:r>
              <w:t>Иностранный адрес</w:t>
            </w:r>
          </w:p>
        </w:tc>
        <w:tc>
          <w:tcPr>
            <w:tcW w:w="772" w:type="pct"/>
            <w:tcBorders>
              <w:top w:val="nil"/>
            </w:tcBorders>
          </w:tcPr>
          <w:p w14:paraId="55C014BA" w14:textId="77777777" w:rsidR="00882D34" w:rsidRPr="00D84AA9" w:rsidRDefault="00882D34" w:rsidP="00B23BD3">
            <w:pPr>
              <w:spacing w:after="0"/>
              <w:jc w:val="center"/>
            </w:pPr>
            <w:r>
              <w:t>С</w:t>
            </w:r>
          </w:p>
        </w:tc>
        <w:tc>
          <w:tcPr>
            <w:tcW w:w="514" w:type="pct"/>
            <w:tcBorders>
              <w:top w:val="nil"/>
            </w:tcBorders>
          </w:tcPr>
          <w:p w14:paraId="44E80A72" w14:textId="77777777" w:rsidR="00882D34" w:rsidRDefault="00882D34" w:rsidP="00B23BD3">
            <w:pPr>
              <w:spacing w:after="0"/>
              <w:jc w:val="center"/>
            </w:pPr>
          </w:p>
        </w:tc>
        <w:tc>
          <w:tcPr>
            <w:tcW w:w="708" w:type="pct"/>
            <w:tcBorders>
              <w:top w:val="nil"/>
            </w:tcBorders>
          </w:tcPr>
          <w:p w14:paraId="14E5A051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965" w:type="pct"/>
            <w:tcBorders>
              <w:top w:val="nil"/>
            </w:tcBorders>
          </w:tcPr>
          <w:p w14:paraId="4844024A" w14:textId="77777777" w:rsidR="00882D34" w:rsidRPr="00756D11" w:rsidRDefault="00882D34" w:rsidP="00756D11">
            <w:pPr>
              <w:spacing w:after="0"/>
            </w:pPr>
            <w:r w:rsidRPr="00756D11">
              <w:t xml:space="preserve">Описание элемента представлено в таблице </w:t>
            </w:r>
            <w:hyperlink w:anchor="_ForeignAddress_1" w:history="1">
              <w:r w:rsidRPr="00756D11">
                <w:rPr>
                  <w:rStyle w:val="aff5"/>
                </w:rPr>
                <w:t>ForeignAddress</w:t>
              </w:r>
            </w:hyperlink>
          </w:p>
        </w:tc>
      </w:tr>
      <w:tr w:rsidR="00882D34" w14:paraId="4E9A7F3F" w14:textId="77777777" w:rsidTr="006804C5">
        <w:trPr>
          <w:trHeight w:val="638"/>
        </w:trPr>
        <w:tc>
          <w:tcPr>
            <w:tcW w:w="1006" w:type="pct"/>
          </w:tcPr>
          <w:p w14:paraId="73A1D29F" w14:textId="77777777" w:rsidR="00882D34" w:rsidRPr="00646BB1" w:rsidRDefault="00882D34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additionalIdentificator</w:t>
            </w:r>
          </w:p>
        </w:tc>
        <w:tc>
          <w:tcPr>
            <w:tcW w:w="1036" w:type="pct"/>
          </w:tcPr>
          <w:p w14:paraId="221A2502" w14:textId="77777777" w:rsidR="00882D34" w:rsidRPr="00A6358C" w:rsidRDefault="00882D34" w:rsidP="00756D11">
            <w:pPr>
              <w:spacing w:after="0"/>
            </w:pPr>
            <w:r>
              <w:t>Дополнительный идентификатор</w:t>
            </w:r>
          </w:p>
        </w:tc>
        <w:tc>
          <w:tcPr>
            <w:tcW w:w="772" w:type="pct"/>
          </w:tcPr>
          <w:p w14:paraId="600A9252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109C3067" w14:textId="77777777" w:rsidR="00882D34" w:rsidRPr="00627EC8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708" w:type="pct"/>
          </w:tcPr>
          <w:p w14:paraId="52F9A660" w14:textId="77777777" w:rsidR="00882D34" w:rsidRPr="00C73FBB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65" w:type="pct"/>
          </w:tcPr>
          <w:p w14:paraId="4E708B3D" w14:textId="77777777" w:rsidR="00882D34" w:rsidRPr="00756D11" w:rsidRDefault="00882D34" w:rsidP="00756D11">
            <w:pPr>
              <w:spacing w:after="0" w:line="276" w:lineRule="auto"/>
            </w:pPr>
          </w:p>
        </w:tc>
      </w:tr>
      <w:tr w:rsidR="0009221E" w:rsidRPr="0009221E" w14:paraId="09DA9F91" w14:textId="77777777" w:rsidTr="006804C5">
        <w:trPr>
          <w:trHeight w:val="638"/>
        </w:trPr>
        <w:tc>
          <w:tcPr>
            <w:tcW w:w="1006" w:type="pct"/>
          </w:tcPr>
          <w:p w14:paraId="181076CB" w14:textId="77777777" w:rsidR="0009221E" w:rsidRPr="0009221E" w:rsidRDefault="0009221E" w:rsidP="00756D11">
            <w:pPr>
              <w:spacing w:after="0" w:line="276" w:lineRule="auto"/>
              <w:rPr>
                <w:lang w:val="en-US"/>
              </w:rPr>
            </w:pPr>
            <w:r w:rsidRPr="0009221E">
              <w:rPr>
                <w:rFonts w:eastAsiaTheme="minorHAnsi" w:cs="Consolas"/>
                <w:highlight w:val="white"/>
              </w:rPr>
              <w:t>taxSystem</w:t>
            </w:r>
          </w:p>
        </w:tc>
        <w:tc>
          <w:tcPr>
            <w:tcW w:w="1036" w:type="pct"/>
          </w:tcPr>
          <w:p w14:paraId="4AAA1A98" w14:textId="77777777" w:rsidR="0009221E" w:rsidRDefault="0009221E" w:rsidP="00756D11">
            <w:pPr>
              <w:spacing w:after="0"/>
            </w:pPr>
            <w:r>
              <w:t>Признак УСН</w:t>
            </w:r>
          </w:p>
          <w:p w14:paraId="7ACB12AE" w14:textId="77777777" w:rsidR="0009221E" w:rsidRPr="0009221E" w:rsidRDefault="0009221E" w:rsidP="00756D11">
            <w:pPr>
              <w:spacing w:after="0"/>
            </w:pPr>
            <w:r w:rsidRPr="00B03C3E">
              <w:rPr>
                <w:sz w:val="18"/>
              </w:rPr>
              <w:t>Если признак есть, значит</w:t>
            </w:r>
            <w:r>
              <w:rPr>
                <w:sz w:val="18"/>
              </w:rPr>
              <w:t>клиент работает, используя УСН</w:t>
            </w:r>
            <w:r w:rsidRPr="00B03C3E">
              <w:rPr>
                <w:sz w:val="18"/>
              </w:rPr>
              <w:t>.</w:t>
            </w:r>
          </w:p>
        </w:tc>
        <w:tc>
          <w:tcPr>
            <w:tcW w:w="772" w:type="pct"/>
          </w:tcPr>
          <w:p w14:paraId="5B9898C4" w14:textId="77777777" w:rsidR="0009221E" w:rsidRPr="0009221E" w:rsidRDefault="0009221E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514" w:type="pct"/>
          </w:tcPr>
          <w:p w14:paraId="08298547" w14:textId="77777777" w:rsidR="0009221E" w:rsidRPr="0009221E" w:rsidRDefault="0009221E" w:rsidP="00B23BD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pct"/>
          </w:tcPr>
          <w:p w14:paraId="3BEAA1C0" w14:textId="77777777" w:rsidR="0009221E" w:rsidRPr="0009221E" w:rsidRDefault="0009221E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65" w:type="pct"/>
          </w:tcPr>
          <w:p w14:paraId="334C1BFE" w14:textId="77777777" w:rsidR="0009221E" w:rsidRPr="00756D11" w:rsidRDefault="0009221E" w:rsidP="00756D11">
            <w:pPr>
              <w:spacing w:after="0" w:line="276" w:lineRule="auto"/>
            </w:pPr>
            <w:r w:rsidRPr="00756D11">
              <w:t xml:space="preserve">Код из справочника </w:t>
            </w:r>
            <w:hyperlink w:anchor="_UsesSimplifiedTaxSystem" w:history="1">
              <w:r w:rsidRPr="00756D11">
                <w:rPr>
                  <w:rStyle w:val="aff5"/>
                </w:rPr>
                <w:t>UsesSimplifiedTaxSystem</w:t>
              </w:r>
            </w:hyperlink>
          </w:p>
        </w:tc>
      </w:tr>
      <w:tr w:rsidR="00882D34" w14:paraId="5F9FF901" w14:textId="77777777" w:rsidTr="006804C5">
        <w:trPr>
          <w:trHeight w:val="638"/>
        </w:trPr>
        <w:tc>
          <w:tcPr>
            <w:tcW w:w="1006" w:type="pct"/>
          </w:tcPr>
          <w:p w14:paraId="23282B4F" w14:textId="77777777" w:rsidR="00882D34" w:rsidRPr="00646BB1" w:rsidRDefault="00A51F8F" w:rsidP="00756D11">
            <w:pPr>
              <w:spacing w:after="0" w:line="276" w:lineRule="auto"/>
              <w:rPr>
                <w:lang w:val="en-US"/>
              </w:rPr>
            </w:pPr>
            <w:bookmarkStart w:id="1017" w:name="_Quantity"/>
            <w:bookmarkStart w:id="1018" w:name="_Contractor"/>
            <w:bookmarkStart w:id="1019" w:name="_ForeignAddress"/>
            <w:bookmarkStart w:id="1020" w:name="_DocumentIdenfiticator"/>
            <w:bookmarkEnd w:id="1017"/>
            <w:bookmarkEnd w:id="1018"/>
            <w:bookmarkEnd w:id="1019"/>
            <w:bookmarkEnd w:id="1020"/>
            <w:r>
              <w:rPr>
                <w:lang w:val="en-US"/>
              </w:rPr>
              <w:t>additionalI</w:t>
            </w:r>
            <w:r w:rsidR="00882D34">
              <w:rPr>
                <w:lang w:val="en-US"/>
              </w:rPr>
              <w:t>nfo</w:t>
            </w:r>
          </w:p>
        </w:tc>
        <w:tc>
          <w:tcPr>
            <w:tcW w:w="1036" w:type="pct"/>
          </w:tcPr>
          <w:p w14:paraId="571240ED" w14:textId="77777777" w:rsidR="00882D34" w:rsidRPr="00A6358C" w:rsidRDefault="00882D34" w:rsidP="00756D11">
            <w:pPr>
              <w:spacing w:after="0"/>
            </w:pPr>
            <w:r>
              <w:t>Дополнительная информация</w:t>
            </w:r>
          </w:p>
        </w:tc>
        <w:tc>
          <w:tcPr>
            <w:tcW w:w="772" w:type="pct"/>
          </w:tcPr>
          <w:p w14:paraId="7251AC05" w14:textId="77777777" w:rsidR="00882D34" w:rsidRDefault="00882D34" w:rsidP="00B23BD3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514" w:type="pct"/>
          </w:tcPr>
          <w:p w14:paraId="4241398C" w14:textId="77777777" w:rsidR="00882D34" w:rsidRPr="00627EC8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708" w:type="pct"/>
          </w:tcPr>
          <w:p w14:paraId="5B4981C1" w14:textId="77777777" w:rsidR="00882D34" w:rsidRPr="00C73FBB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65" w:type="pct"/>
          </w:tcPr>
          <w:p w14:paraId="2E03B769" w14:textId="77777777" w:rsidR="00882D34" w:rsidRPr="00756D11" w:rsidRDefault="00882D34" w:rsidP="00756D11">
            <w:pPr>
              <w:spacing w:after="0" w:line="276" w:lineRule="auto"/>
            </w:pPr>
            <w:r w:rsidRPr="00756D11">
              <w:t xml:space="preserve">Описание элемента предоставлено в таблице </w:t>
            </w:r>
            <w:hyperlink w:anchor="_Contractror" w:history="1">
              <w:r w:rsidR="00F638F5" w:rsidRPr="00756D11">
                <w:rPr>
                  <w:rStyle w:val="aff5"/>
                </w:rPr>
                <w:t>AdditionalInfo</w:t>
              </w:r>
            </w:hyperlink>
          </w:p>
        </w:tc>
      </w:tr>
      <w:tr w:rsidR="00004233" w14:paraId="0BFD9894" w14:textId="77777777" w:rsidTr="006804C5">
        <w:trPr>
          <w:trHeight w:val="638"/>
        </w:trPr>
        <w:tc>
          <w:tcPr>
            <w:tcW w:w="1006" w:type="pct"/>
          </w:tcPr>
          <w:p w14:paraId="17208E9B" w14:textId="77777777" w:rsidR="00004233" w:rsidRPr="00004233" w:rsidRDefault="00004233" w:rsidP="00756D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contactInfo</w:t>
            </w:r>
          </w:p>
        </w:tc>
        <w:tc>
          <w:tcPr>
            <w:tcW w:w="1036" w:type="pct"/>
          </w:tcPr>
          <w:p w14:paraId="570B91B8" w14:textId="77777777" w:rsidR="00004233" w:rsidRDefault="00F638F5" w:rsidP="00756D11">
            <w:pPr>
              <w:spacing w:after="0"/>
            </w:pPr>
            <w:r>
              <w:t>Информация об ответственных лицах</w:t>
            </w:r>
          </w:p>
        </w:tc>
        <w:tc>
          <w:tcPr>
            <w:tcW w:w="772" w:type="pct"/>
          </w:tcPr>
          <w:p w14:paraId="71E22FA2" w14:textId="77777777" w:rsidR="00004233" w:rsidRDefault="00004233" w:rsidP="00B23BD3">
            <w:pPr>
              <w:spacing w:after="0" w:line="276" w:lineRule="auto"/>
              <w:jc w:val="center"/>
            </w:pPr>
          </w:p>
        </w:tc>
        <w:tc>
          <w:tcPr>
            <w:tcW w:w="514" w:type="pct"/>
          </w:tcPr>
          <w:p w14:paraId="0D4A5A5B" w14:textId="77777777" w:rsidR="00004233" w:rsidRPr="00004233" w:rsidRDefault="00004233" w:rsidP="00B23BD3">
            <w:pPr>
              <w:spacing w:after="0" w:line="276" w:lineRule="auto"/>
              <w:jc w:val="center"/>
            </w:pPr>
          </w:p>
        </w:tc>
        <w:tc>
          <w:tcPr>
            <w:tcW w:w="708" w:type="pct"/>
          </w:tcPr>
          <w:p w14:paraId="78791C50" w14:textId="77777777" w:rsidR="00004233" w:rsidRDefault="00004233" w:rsidP="00B23BD3">
            <w:pPr>
              <w:spacing w:after="0" w:line="276" w:lineRule="auto"/>
              <w:jc w:val="center"/>
            </w:pPr>
          </w:p>
        </w:tc>
        <w:tc>
          <w:tcPr>
            <w:tcW w:w="965" w:type="pct"/>
          </w:tcPr>
          <w:p w14:paraId="59401F4C" w14:textId="77777777" w:rsidR="00004233" w:rsidRPr="00756D11" w:rsidRDefault="00F638F5" w:rsidP="00756D11">
            <w:pPr>
              <w:spacing w:after="0" w:line="276" w:lineRule="auto"/>
            </w:pPr>
            <w:r w:rsidRPr="00756D11">
              <w:t xml:space="preserve">Описание элемента предоставлено в таблице </w:t>
            </w:r>
            <w:hyperlink w:anchor="_ContactInfo_1" w:history="1">
              <w:r w:rsidRPr="00756D11">
                <w:rPr>
                  <w:rStyle w:val="aff5"/>
                  <w:lang w:val="en-US"/>
                </w:rPr>
                <w:t>ContactInfo</w:t>
              </w:r>
            </w:hyperlink>
          </w:p>
        </w:tc>
      </w:tr>
    </w:tbl>
    <w:p w14:paraId="1AD323CF" w14:textId="77777777" w:rsidR="00616FB8" w:rsidRDefault="00616FB8" w:rsidP="005379BF">
      <w:pPr>
        <w:pStyle w:val="3"/>
        <w:rPr>
          <w:lang w:val="en-US"/>
        </w:rPr>
      </w:pPr>
      <w:bookmarkStart w:id="1021" w:name="_DocumentIdenfiticator_1"/>
      <w:bookmarkStart w:id="1022" w:name="_Declaration"/>
      <w:bookmarkEnd w:id="1021"/>
      <w:bookmarkEnd w:id="1022"/>
      <w:r>
        <w:rPr>
          <w:lang w:val="en-US"/>
        </w:rPr>
        <w:t>Declaration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701"/>
        <w:gridCol w:w="1134"/>
        <w:gridCol w:w="1559"/>
        <w:gridCol w:w="2126"/>
      </w:tblGrid>
      <w:tr w:rsidR="0000223E" w14:paraId="16AD9FA7" w14:textId="77777777" w:rsidTr="00756D11">
        <w:tc>
          <w:tcPr>
            <w:tcW w:w="2269" w:type="dxa"/>
            <w:shd w:val="clear" w:color="auto" w:fill="F2F2F2" w:themeFill="background1" w:themeFillShade="F2"/>
          </w:tcPr>
          <w:p w14:paraId="31117EF6" w14:textId="77777777" w:rsidR="0000223E" w:rsidRDefault="0000223E" w:rsidP="00756D11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7407724" w14:textId="77777777" w:rsidR="0000223E" w:rsidRDefault="0000223E" w:rsidP="00756D11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F275667" w14:textId="77777777" w:rsidR="0000223E" w:rsidRDefault="0000223E" w:rsidP="00756D11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32A7B58" w14:textId="77777777" w:rsidR="0000223E" w:rsidRDefault="0000223E" w:rsidP="00756D11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FCAB535" w14:textId="77777777" w:rsidR="0000223E" w:rsidRDefault="0000223E" w:rsidP="00756D11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E96B515" w14:textId="77777777" w:rsidR="0000223E" w:rsidRDefault="0000223E" w:rsidP="00756D11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0223E" w:rsidRPr="00363AC2" w14:paraId="5BC422EE" w14:textId="77777777" w:rsidTr="00756D11">
        <w:tc>
          <w:tcPr>
            <w:tcW w:w="2269" w:type="dxa"/>
          </w:tcPr>
          <w:p w14:paraId="1DD285EA" w14:textId="77777777" w:rsidR="0000223E" w:rsidRDefault="0000223E" w:rsidP="00756D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2737A">
              <w:rPr>
                <w:lang w:val="en-US"/>
              </w:rPr>
              <w:t>umber</w:t>
            </w:r>
          </w:p>
        </w:tc>
        <w:tc>
          <w:tcPr>
            <w:tcW w:w="2268" w:type="dxa"/>
          </w:tcPr>
          <w:p w14:paraId="306816FC" w14:textId="77777777" w:rsidR="0000223E" w:rsidRPr="0000223E" w:rsidRDefault="0000223E" w:rsidP="00756D11">
            <w:r w:rsidRPr="0000223E">
              <w:t xml:space="preserve">Серия и номер </w:t>
            </w:r>
            <w:r w:rsidRPr="0000223E">
              <w:rPr>
                <w:rFonts w:eastAsiaTheme="minorHAnsi" w:cs="Consolas"/>
                <w:color w:val="000000"/>
                <w:highlight w:val="white"/>
              </w:rPr>
              <w:t>декларации</w:t>
            </w:r>
            <w:r w:rsidRPr="0000223E">
              <w:rPr>
                <w:rFonts w:eastAsiaTheme="minorHAnsi" w:cs="Consolas"/>
                <w:color w:val="000000"/>
              </w:rPr>
              <w:t xml:space="preserve"> соответствия</w:t>
            </w:r>
            <w:r>
              <w:rPr>
                <w:rFonts w:eastAsiaTheme="minorHAnsi" w:cs="Consolas"/>
                <w:color w:val="000000"/>
              </w:rPr>
              <w:t xml:space="preserve"> (сертификата)</w:t>
            </w:r>
          </w:p>
        </w:tc>
        <w:tc>
          <w:tcPr>
            <w:tcW w:w="1701" w:type="dxa"/>
          </w:tcPr>
          <w:p w14:paraId="24468522" w14:textId="77777777" w:rsidR="0000223E" w:rsidRPr="0000223E" w:rsidRDefault="0000223E" w:rsidP="00311EFC">
            <w:pPr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06E3D0C" w14:textId="77777777" w:rsidR="0000223E" w:rsidRPr="001B5DD6" w:rsidRDefault="0000223E" w:rsidP="00311EFC">
            <w:pPr>
              <w:jc w:val="center"/>
              <w:rPr>
                <w:lang w:val="en-US"/>
              </w:rPr>
            </w:pPr>
            <w:r w:rsidRPr="00363AC2">
              <w:rPr>
                <w:lang w:val="en-US"/>
              </w:rPr>
              <w:t>Т(1-100)</w:t>
            </w:r>
          </w:p>
        </w:tc>
        <w:tc>
          <w:tcPr>
            <w:tcW w:w="1559" w:type="dxa"/>
          </w:tcPr>
          <w:p w14:paraId="6028CB13" w14:textId="77777777" w:rsidR="0000223E" w:rsidRPr="001B5DD6" w:rsidRDefault="0000223E" w:rsidP="00311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14:paraId="18039051" w14:textId="77777777" w:rsidR="0000223E" w:rsidRPr="00363AC2" w:rsidRDefault="0000223E" w:rsidP="00311EFC">
            <w:pPr>
              <w:jc w:val="center"/>
              <w:rPr>
                <w:lang w:val="en-US"/>
              </w:rPr>
            </w:pPr>
          </w:p>
        </w:tc>
      </w:tr>
      <w:tr w:rsidR="0000223E" w14:paraId="5149DA6E" w14:textId="77777777" w:rsidTr="00756D11">
        <w:trPr>
          <w:trHeight w:val="200"/>
        </w:trPr>
        <w:tc>
          <w:tcPr>
            <w:tcW w:w="2269" w:type="dxa"/>
          </w:tcPr>
          <w:p w14:paraId="0E7CE473" w14:textId="77777777" w:rsidR="0000223E" w:rsidRPr="008035A8" w:rsidRDefault="0000223E" w:rsidP="00756D1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startD</w:t>
            </w:r>
            <w:r w:rsidRPr="00E2737A">
              <w:rPr>
                <w:lang w:val="en-US"/>
              </w:rPr>
              <w:t>ate</w:t>
            </w:r>
          </w:p>
        </w:tc>
        <w:tc>
          <w:tcPr>
            <w:tcW w:w="2268" w:type="dxa"/>
          </w:tcPr>
          <w:p w14:paraId="6854B70A" w14:textId="77777777" w:rsidR="0000223E" w:rsidRPr="00B20961" w:rsidRDefault="0000223E" w:rsidP="00756D11">
            <w:r>
              <w:t>Дата начала действия</w:t>
            </w:r>
          </w:p>
        </w:tc>
        <w:tc>
          <w:tcPr>
            <w:tcW w:w="1701" w:type="dxa"/>
          </w:tcPr>
          <w:p w14:paraId="14FEDB5E" w14:textId="77777777" w:rsidR="0000223E" w:rsidRDefault="0000223E" w:rsidP="00311EFC">
            <w:pPr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0326BBC" w14:textId="77777777" w:rsidR="0000223E" w:rsidRPr="001B5DD6" w:rsidRDefault="0000223E" w:rsidP="00311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14:paraId="795BC2D1" w14:textId="77777777" w:rsidR="0000223E" w:rsidRPr="001B5DD6" w:rsidRDefault="0000223E" w:rsidP="00311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14:paraId="504DBC9E" w14:textId="77777777" w:rsidR="0000223E" w:rsidRPr="008035A8" w:rsidRDefault="0000223E" w:rsidP="00311EF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00223E" w:rsidRPr="00BF35FC" w14:paraId="568F2D07" w14:textId="77777777" w:rsidTr="00756D11">
        <w:tc>
          <w:tcPr>
            <w:tcW w:w="2269" w:type="dxa"/>
          </w:tcPr>
          <w:p w14:paraId="194D906B" w14:textId="77777777" w:rsidR="0000223E" w:rsidRDefault="0000223E" w:rsidP="00756D11">
            <w:pPr>
              <w:rPr>
                <w:lang w:val="en-US"/>
              </w:rPr>
            </w:pPr>
            <w:r>
              <w:rPr>
                <w:lang w:val="en-US"/>
              </w:rPr>
              <w:t>endD</w:t>
            </w:r>
            <w:r w:rsidRPr="00E2737A">
              <w:rPr>
                <w:lang w:val="en-US"/>
              </w:rPr>
              <w:t>ate</w:t>
            </w:r>
          </w:p>
        </w:tc>
        <w:tc>
          <w:tcPr>
            <w:tcW w:w="2268" w:type="dxa"/>
          </w:tcPr>
          <w:p w14:paraId="4FAA2645" w14:textId="77777777" w:rsidR="0000223E" w:rsidRDefault="0000223E" w:rsidP="00756D11">
            <w:r>
              <w:t>Дата окончания действия</w:t>
            </w:r>
          </w:p>
        </w:tc>
        <w:tc>
          <w:tcPr>
            <w:tcW w:w="1701" w:type="dxa"/>
          </w:tcPr>
          <w:p w14:paraId="4D8B1742" w14:textId="77777777" w:rsidR="0000223E" w:rsidRDefault="0000223E" w:rsidP="00311EFC">
            <w:pPr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6C0811EB" w14:textId="77777777" w:rsidR="0000223E" w:rsidRPr="00AC4987" w:rsidRDefault="0000223E" w:rsidP="00311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14:paraId="0CA46780" w14:textId="77777777" w:rsidR="0000223E" w:rsidRPr="00BF35FC" w:rsidRDefault="0000223E" w:rsidP="00311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14:paraId="1A234808" w14:textId="77777777" w:rsidR="0000223E" w:rsidRPr="00BF35FC" w:rsidRDefault="0000223E" w:rsidP="00311EFC">
            <w:pPr>
              <w:jc w:val="center"/>
              <w:rPr>
                <w:lang w:val="en-US"/>
              </w:rPr>
            </w:pPr>
          </w:p>
        </w:tc>
      </w:tr>
      <w:tr w:rsidR="0000223E" w:rsidRPr="008035A8" w14:paraId="6B9A574A" w14:textId="77777777" w:rsidTr="00756D11">
        <w:trPr>
          <w:trHeight w:val="200"/>
        </w:trPr>
        <w:tc>
          <w:tcPr>
            <w:tcW w:w="2269" w:type="dxa"/>
          </w:tcPr>
          <w:p w14:paraId="4DBF4261" w14:textId="77777777" w:rsidR="0000223E" w:rsidRPr="008035A8" w:rsidRDefault="0000223E" w:rsidP="00756D1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holder</w:t>
            </w:r>
          </w:p>
        </w:tc>
        <w:tc>
          <w:tcPr>
            <w:tcW w:w="2268" w:type="dxa"/>
          </w:tcPr>
          <w:p w14:paraId="3D625F1A" w14:textId="77777777" w:rsidR="0000223E" w:rsidRPr="00B20961" w:rsidRDefault="0000223E" w:rsidP="00756D11">
            <w:r>
              <w:t>Декларант-держатель сертификата</w:t>
            </w:r>
          </w:p>
        </w:tc>
        <w:tc>
          <w:tcPr>
            <w:tcW w:w="1701" w:type="dxa"/>
          </w:tcPr>
          <w:p w14:paraId="01E73673" w14:textId="77777777" w:rsidR="0000223E" w:rsidRDefault="0000223E" w:rsidP="00311EF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E2090A1" w14:textId="77777777" w:rsidR="0000223E" w:rsidRPr="000F08B1" w:rsidRDefault="0000223E" w:rsidP="00311EFC">
            <w:pPr>
              <w:spacing w:line="276" w:lineRule="auto"/>
              <w:jc w:val="center"/>
              <w:rPr>
                <w:lang w:val="en-US"/>
              </w:rPr>
            </w:pPr>
            <w:r w:rsidRPr="00BF35FC">
              <w:rPr>
                <w:lang w:val="en-US"/>
              </w:rPr>
              <w:t>Т(3-1000)</w:t>
            </w:r>
          </w:p>
        </w:tc>
        <w:tc>
          <w:tcPr>
            <w:tcW w:w="1559" w:type="dxa"/>
          </w:tcPr>
          <w:p w14:paraId="62592277" w14:textId="77777777" w:rsidR="0000223E" w:rsidRPr="008418D0" w:rsidRDefault="0000223E" w:rsidP="00311EF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108C25FF" w14:textId="77777777" w:rsidR="0000223E" w:rsidRPr="008035A8" w:rsidRDefault="0000223E" w:rsidP="00311EF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00223E" w:rsidRPr="008035A8" w14:paraId="577E699D" w14:textId="77777777" w:rsidTr="00756D11">
        <w:trPr>
          <w:trHeight w:val="200"/>
        </w:trPr>
        <w:tc>
          <w:tcPr>
            <w:tcW w:w="2269" w:type="dxa"/>
          </w:tcPr>
          <w:p w14:paraId="1B139FCE" w14:textId="77777777" w:rsidR="0000223E" w:rsidRPr="008035A8" w:rsidRDefault="0000223E" w:rsidP="00756D11">
            <w:pPr>
              <w:spacing w:line="276" w:lineRule="auto"/>
              <w:rPr>
                <w:lang w:val="en-US"/>
              </w:rPr>
            </w:pPr>
            <w:r w:rsidRPr="00E2737A">
              <w:rPr>
                <w:lang w:val="en-US"/>
              </w:rPr>
              <w:t>issuerOf</w:t>
            </w:r>
          </w:p>
        </w:tc>
        <w:tc>
          <w:tcPr>
            <w:tcW w:w="2268" w:type="dxa"/>
          </w:tcPr>
          <w:p w14:paraId="5AE6674B" w14:textId="77777777" w:rsidR="0000223E" w:rsidRPr="00B20961" w:rsidRDefault="0000223E" w:rsidP="00756D11">
            <w:r>
              <w:t>Кем выдан сертификат</w:t>
            </w:r>
          </w:p>
        </w:tc>
        <w:tc>
          <w:tcPr>
            <w:tcW w:w="1701" w:type="dxa"/>
          </w:tcPr>
          <w:p w14:paraId="541590B2" w14:textId="77777777" w:rsidR="0000223E" w:rsidRDefault="0000223E" w:rsidP="00311EF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5A5CDE72" w14:textId="77777777" w:rsidR="0000223E" w:rsidRPr="000F08B1" w:rsidRDefault="0000223E" w:rsidP="00311EFC">
            <w:pPr>
              <w:spacing w:line="276" w:lineRule="auto"/>
              <w:jc w:val="center"/>
              <w:rPr>
                <w:lang w:val="en-US"/>
              </w:rPr>
            </w:pPr>
            <w:r w:rsidRPr="00BF35FC">
              <w:rPr>
                <w:lang w:val="en-US"/>
              </w:rPr>
              <w:t>Т(3-1000)</w:t>
            </w:r>
          </w:p>
        </w:tc>
        <w:tc>
          <w:tcPr>
            <w:tcW w:w="1559" w:type="dxa"/>
          </w:tcPr>
          <w:p w14:paraId="37CE96D4" w14:textId="77777777" w:rsidR="0000223E" w:rsidRPr="008418D0" w:rsidRDefault="0000223E" w:rsidP="00311EF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0B7D0D93" w14:textId="77777777" w:rsidR="0000223E" w:rsidRPr="008035A8" w:rsidRDefault="0000223E" w:rsidP="00311EF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27A68221" w14:textId="77777777" w:rsidR="00532D95" w:rsidRDefault="00532D95" w:rsidP="005379BF">
      <w:pPr>
        <w:pStyle w:val="3"/>
        <w:rPr>
          <w:lang w:val="en-US"/>
        </w:rPr>
      </w:pPr>
      <w:bookmarkStart w:id="1023" w:name="_DocumentIdenfiticator_2"/>
      <w:bookmarkStart w:id="1024" w:name="_Ref455514410"/>
      <w:bookmarkEnd w:id="1023"/>
      <w:r>
        <w:rPr>
          <w:lang w:val="en-US"/>
        </w:rPr>
        <w:t>T</w:t>
      </w:r>
      <w:r w:rsidRPr="00532D95">
        <w:rPr>
          <w:lang w:val="en-US"/>
        </w:rPr>
        <w:t>ermsOfPayment</w:t>
      </w:r>
      <w:bookmarkEnd w:id="1024"/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025"/>
        <w:gridCol w:w="1567"/>
        <w:gridCol w:w="1275"/>
        <w:gridCol w:w="941"/>
        <w:gridCol w:w="1693"/>
        <w:gridCol w:w="3523"/>
      </w:tblGrid>
      <w:tr w:rsidR="00532D95" w14:paraId="24D982A1" w14:textId="77777777" w:rsidTr="00C21185">
        <w:tc>
          <w:tcPr>
            <w:tcW w:w="1032" w:type="pct"/>
            <w:shd w:val="clear" w:color="auto" w:fill="F2F2F2" w:themeFill="background1" w:themeFillShade="F2"/>
          </w:tcPr>
          <w:p w14:paraId="39DAFA84" w14:textId="77777777" w:rsidR="00532D95" w:rsidRDefault="00532D95" w:rsidP="00C2118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20C95B38" w14:textId="77777777" w:rsidR="00532D95" w:rsidRDefault="00532D95" w:rsidP="00C2118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818" w:type="pct"/>
            <w:shd w:val="clear" w:color="auto" w:fill="F2F2F2" w:themeFill="background1" w:themeFillShade="F2"/>
          </w:tcPr>
          <w:p w14:paraId="67BD2ED6" w14:textId="77777777" w:rsidR="00532D95" w:rsidRDefault="00532D95" w:rsidP="00C2118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5FBAAA1F" w14:textId="77777777" w:rsidR="00532D95" w:rsidRDefault="00532D95" w:rsidP="00C2118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171D540F" w14:textId="77777777" w:rsidR="00532D95" w:rsidRDefault="00532D95" w:rsidP="00C2118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5" w:type="pct"/>
            <w:shd w:val="clear" w:color="auto" w:fill="F2F2F2" w:themeFill="background1" w:themeFillShade="F2"/>
          </w:tcPr>
          <w:p w14:paraId="5B2E9365" w14:textId="77777777" w:rsidR="00532D95" w:rsidRDefault="00532D95" w:rsidP="00C2118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532D95" w14:paraId="3331F2DB" w14:textId="77777777" w:rsidTr="00C21185">
        <w:tc>
          <w:tcPr>
            <w:tcW w:w="1032" w:type="pct"/>
          </w:tcPr>
          <w:p w14:paraId="47751468" w14:textId="77777777" w:rsidR="00532D95" w:rsidRPr="004C4339" w:rsidRDefault="00532D95" w:rsidP="00C21185">
            <w:pPr>
              <w:spacing w:after="0" w:line="276" w:lineRule="auto"/>
              <w:rPr>
                <w:lang w:val="en-US"/>
              </w:rPr>
            </w:pPr>
            <w:r w:rsidRPr="00532D95">
              <w:rPr>
                <w:lang w:val="en-US"/>
              </w:rPr>
              <w:t>paymentTermsCode</w:t>
            </w:r>
          </w:p>
        </w:tc>
        <w:tc>
          <w:tcPr>
            <w:tcW w:w="964" w:type="pct"/>
          </w:tcPr>
          <w:p w14:paraId="719CC347" w14:textId="77777777" w:rsidR="00532D95" w:rsidRPr="00532D95" w:rsidRDefault="00532D95" w:rsidP="00C21185">
            <w:pPr>
              <w:spacing w:after="0"/>
            </w:pPr>
            <w:r>
              <w:t>Глубина кредита</w:t>
            </w:r>
          </w:p>
        </w:tc>
        <w:tc>
          <w:tcPr>
            <w:tcW w:w="818" w:type="pct"/>
          </w:tcPr>
          <w:p w14:paraId="25FC7168" w14:textId="77777777" w:rsidR="00532D95" w:rsidRDefault="00532D95" w:rsidP="00C21185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60976AEF" w14:textId="77777777" w:rsidR="00532D95" w:rsidRPr="002D7B11" w:rsidRDefault="00532D95" w:rsidP="00C21185">
            <w:pPr>
              <w:spacing w:after="0" w:line="276" w:lineRule="auto"/>
              <w:jc w:val="center"/>
            </w:pPr>
          </w:p>
        </w:tc>
        <w:tc>
          <w:tcPr>
            <w:tcW w:w="771" w:type="pct"/>
          </w:tcPr>
          <w:p w14:paraId="2BEE4FF5" w14:textId="77777777" w:rsidR="00532D95" w:rsidRDefault="00532D95" w:rsidP="00C21185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5" w:type="pct"/>
          </w:tcPr>
          <w:p w14:paraId="707E2A84" w14:textId="77777777" w:rsidR="00532D95" w:rsidRPr="00F1298B" w:rsidRDefault="00F1298B" w:rsidP="000015BA">
            <w:pPr>
              <w:spacing w:after="0" w:line="276" w:lineRule="auto"/>
            </w:pPr>
            <w:r>
              <w:t>Код из справочника</w:t>
            </w:r>
            <w:r w:rsidR="00D12E12">
              <w:fldChar w:fldCharType="begin"/>
            </w:r>
            <w:r w:rsidR="000015BA">
              <w:instrText xml:space="preserve"> REF _Ref455514348 \h </w:instrText>
            </w:r>
            <w:r w:rsidR="00D12E12">
              <w:fldChar w:fldCharType="separate"/>
            </w:r>
            <w:r w:rsidR="00BC15AC" w:rsidRPr="00F1298B">
              <w:t>PaymentTermsCode</w:t>
            </w:r>
            <w:r w:rsidR="00BC15AC">
              <w:rPr>
                <w:lang w:val="en-US"/>
              </w:rPr>
              <w:t>List</w:t>
            </w:r>
            <w:r w:rsidR="00D12E12">
              <w:fldChar w:fldCharType="end"/>
            </w:r>
          </w:p>
        </w:tc>
      </w:tr>
    </w:tbl>
    <w:p w14:paraId="1E3E7A6D" w14:textId="77777777" w:rsidR="00532D95" w:rsidRPr="00532D95" w:rsidRDefault="00532D95" w:rsidP="00532D95">
      <w:pPr>
        <w:rPr>
          <w:lang w:val="en-US"/>
        </w:rPr>
      </w:pPr>
    </w:p>
    <w:p w14:paraId="5DEB6A48" w14:textId="77777777" w:rsidR="00882D34" w:rsidRPr="003A6302" w:rsidRDefault="00882D34" w:rsidP="005379BF">
      <w:pPr>
        <w:pStyle w:val="3"/>
        <w:rPr>
          <w:lang w:val="en-US"/>
        </w:rPr>
      </w:pPr>
      <w:bookmarkStart w:id="1025" w:name="_DocumentIdenfiticator_3"/>
      <w:bookmarkEnd w:id="1025"/>
      <w:r>
        <w:rPr>
          <w:lang w:val="en-US"/>
        </w:rPr>
        <w:lastRenderedPageBreak/>
        <w:t>DocumentIdenfiticator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275"/>
        <w:gridCol w:w="2125"/>
        <w:gridCol w:w="1804"/>
        <w:gridCol w:w="992"/>
        <w:gridCol w:w="1700"/>
        <w:gridCol w:w="2128"/>
      </w:tblGrid>
      <w:tr w:rsidR="00882D34" w14:paraId="494A823A" w14:textId="77777777" w:rsidTr="00B23BD3">
        <w:tc>
          <w:tcPr>
            <w:tcW w:w="1032" w:type="pct"/>
            <w:shd w:val="clear" w:color="auto" w:fill="F2F2F2" w:themeFill="background1" w:themeFillShade="F2"/>
          </w:tcPr>
          <w:p w14:paraId="2B593F53" w14:textId="77777777" w:rsidR="00882D34" w:rsidRDefault="00882D34" w:rsidP="006804C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19DF0D99" w14:textId="77777777" w:rsidR="00882D34" w:rsidRDefault="00882D34" w:rsidP="006804C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818" w:type="pct"/>
            <w:shd w:val="clear" w:color="auto" w:fill="F2F2F2" w:themeFill="background1" w:themeFillShade="F2"/>
          </w:tcPr>
          <w:p w14:paraId="1D197423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7489161D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4A22479A" w14:textId="77777777" w:rsidR="00882D34" w:rsidRDefault="00B23BD3" w:rsidP="006804C5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965" w:type="pct"/>
            <w:shd w:val="clear" w:color="auto" w:fill="F2F2F2" w:themeFill="background1" w:themeFillShade="F2"/>
          </w:tcPr>
          <w:p w14:paraId="2021BC88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82D34" w14:paraId="6E2F74B9" w14:textId="77777777" w:rsidTr="00B23BD3">
        <w:tc>
          <w:tcPr>
            <w:tcW w:w="1032" w:type="pct"/>
          </w:tcPr>
          <w:p w14:paraId="4A72B639" w14:textId="77777777" w:rsidR="00882D34" w:rsidRPr="004C4339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964" w:type="pct"/>
          </w:tcPr>
          <w:p w14:paraId="2DC589AA" w14:textId="77777777" w:rsidR="00882D34" w:rsidRPr="00B20961" w:rsidRDefault="00882D34" w:rsidP="006804C5">
            <w:pPr>
              <w:spacing w:after="0"/>
            </w:pPr>
            <w:r>
              <w:t>Номер документа</w:t>
            </w:r>
          </w:p>
        </w:tc>
        <w:tc>
          <w:tcPr>
            <w:tcW w:w="818" w:type="pct"/>
          </w:tcPr>
          <w:p w14:paraId="0E3F1A40" w14:textId="77777777" w:rsidR="00882D34" w:rsidRDefault="00882D34" w:rsidP="00B23BD3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50" w:type="pct"/>
          </w:tcPr>
          <w:p w14:paraId="25DEB469" w14:textId="77777777" w:rsidR="00882D34" w:rsidRPr="002D7B11" w:rsidRDefault="002D7B11" w:rsidP="002D7B11">
            <w:pPr>
              <w:spacing w:after="0" w:line="276" w:lineRule="auto"/>
              <w:jc w:val="center"/>
            </w:pPr>
            <w:r>
              <w:rPr>
                <w:lang w:val="en-US"/>
              </w:rPr>
              <w:t>T(1-35</w:t>
            </w:r>
            <w:r w:rsidR="00882D34">
              <w:rPr>
                <w:lang w:val="en-US"/>
              </w:rPr>
              <w:t>)</w:t>
            </w:r>
          </w:p>
        </w:tc>
        <w:tc>
          <w:tcPr>
            <w:tcW w:w="771" w:type="pct"/>
          </w:tcPr>
          <w:p w14:paraId="6BBBEB98" w14:textId="77777777" w:rsidR="00882D34" w:rsidRDefault="00882D34" w:rsidP="00B23BD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5" w:type="pct"/>
          </w:tcPr>
          <w:p w14:paraId="234A230D" w14:textId="77777777" w:rsidR="00882D34" w:rsidRPr="004C4339" w:rsidRDefault="00882D34" w:rsidP="006804C5">
            <w:pPr>
              <w:spacing w:after="0" w:line="276" w:lineRule="auto"/>
              <w:rPr>
                <w:lang w:val="en-US"/>
              </w:rPr>
            </w:pPr>
          </w:p>
        </w:tc>
      </w:tr>
      <w:tr w:rsidR="00882D34" w14:paraId="574FA971" w14:textId="77777777" w:rsidTr="00B23BD3">
        <w:trPr>
          <w:trHeight w:val="200"/>
        </w:trPr>
        <w:tc>
          <w:tcPr>
            <w:tcW w:w="1032" w:type="pct"/>
          </w:tcPr>
          <w:p w14:paraId="2D9DD698" w14:textId="77777777" w:rsidR="00882D34" w:rsidRPr="008035A8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64" w:type="pct"/>
          </w:tcPr>
          <w:p w14:paraId="1B3E4296" w14:textId="77777777" w:rsidR="00882D34" w:rsidRPr="00B20961" w:rsidRDefault="00882D34" w:rsidP="006804C5">
            <w:pPr>
              <w:spacing w:after="0"/>
            </w:pPr>
            <w:r>
              <w:t>Дата документа</w:t>
            </w:r>
          </w:p>
        </w:tc>
        <w:tc>
          <w:tcPr>
            <w:tcW w:w="818" w:type="pct"/>
          </w:tcPr>
          <w:p w14:paraId="3E8D4544" w14:textId="77777777" w:rsidR="00882D34" w:rsidRDefault="00882D34" w:rsidP="00B23BD3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50" w:type="pct"/>
          </w:tcPr>
          <w:p w14:paraId="4CA71433" w14:textId="77777777" w:rsidR="00882D34" w:rsidRPr="000F08B1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71" w:type="pct"/>
          </w:tcPr>
          <w:p w14:paraId="40BEC1D8" w14:textId="77777777" w:rsidR="00882D34" w:rsidRPr="008418D0" w:rsidRDefault="00882D34" w:rsidP="00B23BD3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965" w:type="pct"/>
          </w:tcPr>
          <w:p w14:paraId="711F42B9" w14:textId="77777777" w:rsidR="00882D34" w:rsidRPr="008035A8" w:rsidRDefault="00882D34" w:rsidP="006804C5">
            <w:pPr>
              <w:spacing w:after="0" w:line="276" w:lineRule="auto"/>
              <w:rPr>
                <w:lang w:val="en-US"/>
              </w:rPr>
            </w:pPr>
          </w:p>
        </w:tc>
      </w:tr>
    </w:tbl>
    <w:p w14:paraId="26244605" w14:textId="77777777" w:rsidR="00882D34" w:rsidRPr="003A6302" w:rsidRDefault="00882D34" w:rsidP="005379BF">
      <w:pPr>
        <w:pStyle w:val="3"/>
        <w:rPr>
          <w:lang w:val="en-US"/>
        </w:rPr>
      </w:pPr>
      <w:bookmarkStart w:id="1026" w:name="_ForeignAddress_1"/>
      <w:bookmarkEnd w:id="1026"/>
      <w:r w:rsidRPr="003A6302">
        <w:rPr>
          <w:lang w:val="en-US"/>
        </w:rPr>
        <w:t>ForeignAddress</w:t>
      </w:r>
    </w:p>
    <w:tbl>
      <w:tblPr>
        <w:tblStyle w:val="a5"/>
        <w:tblW w:w="5160" w:type="pct"/>
        <w:tblLayout w:type="fixed"/>
        <w:tblLook w:val="04A0" w:firstRow="1" w:lastRow="0" w:firstColumn="1" w:lastColumn="0" w:noHBand="0" w:noVBand="1"/>
      </w:tblPr>
      <w:tblGrid>
        <w:gridCol w:w="2078"/>
        <w:gridCol w:w="2286"/>
        <w:gridCol w:w="1841"/>
        <w:gridCol w:w="994"/>
        <w:gridCol w:w="1700"/>
        <w:gridCol w:w="2125"/>
      </w:tblGrid>
      <w:tr w:rsidR="00B23BD3" w14:paraId="06809A91" w14:textId="77777777" w:rsidTr="00B23BD3">
        <w:tc>
          <w:tcPr>
            <w:tcW w:w="942" w:type="pct"/>
            <w:shd w:val="clear" w:color="auto" w:fill="F2F2F2" w:themeFill="background1" w:themeFillShade="F2"/>
          </w:tcPr>
          <w:p w14:paraId="589EEBDB" w14:textId="77777777" w:rsidR="00882D34" w:rsidRDefault="00882D34" w:rsidP="006804C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037" w:type="pct"/>
            <w:shd w:val="clear" w:color="auto" w:fill="F2F2F2" w:themeFill="background1" w:themeFillShade="F2"/>
          </w:tcPr>
          <w:p w14:paraId="63CB19AE" w14:textId="77777777" w:rsidR="00882D34" w:rsidRDefault="00882D34" w:rsidP="006804C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835" w:type="pct"/>
            <w:shd w:val="clear" w:color="auto" w:fill="F2F2F2" w:themeFill="background1" w:themeFillShade="F2"/>
          </w:tcPr>
          <w:p w14:paraId="01A52259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1" w:type="pct"/>
            <w:shd w:val="clear" w:color="auto" w:fill="F2F2F2" w:themeFill="background1" w:themeFillShade="F2"/>
          </w:tcPr>
          <w:p w14:paraId="372366A8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642608F5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223280B6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B23BD3" w14:paraId="2EF1450B" w14:textId="77777777" w:rsidTr="00B23BD3">
        <w:tc>
          <w:tcPr>
            <w:tcW w:w="942" w:type="pct"/>
          </w:tcPr>
          <w:p w14:paraId="0EB654FE" w14:textId="77777777" w:rsidR="00882D34" w:rsidRPr="004C4339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countryISOCode</w:t>
            </w:r>
          </w:p>
        </w:tc>
        <w:tc>
          <w:tcPr>
            <w:tcW w:w="1037" w:type="pct"/>
          </w:tcPr>
          <w:p w14:paraId="03E73D1D" w14:textId="77777777" w:rsidR="00882D34" w:rsidRPr="00BA356D" w:rsidRDefault="00882D34" w:rsidP="006804C5">
            <w:pPr>
              <w:spacing w:after="0"/>
            </w:pPr>
            <w:r>
              <w:t xml:space="preserve">Двухбуквенный код страны, согласно </w:t>
            </w:r>
            <w:r>
              <w:rPr>
                <w:lang w:val="en-US"/>
              </w:rPr>
              <w:t>ISO</w:t>
            </w:r>
            <w:r w:rsidRPr="00BA356D">
              <w:t xml:space="preserve"> 3166</w:t>
            </w:r>
          </w:p>
        </w:tc>
        <w:tc>
          <w:tcPr>
            <w:tcW w:w="835" w:type="pct"/>
          </w:tcPr>
          <w:p w14:paraId="592034C9" w14:textId="77777777" w:rsidR="00882D34" w:rsidRDefault="00882D34" w:rsidP="00B23BD3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51" w:type="pct"/>
          </w:tcPr>
          <w:p w14:paraId="4395E626" w14:textId="77777777" w:rsidR="00882D34" w:rsidRPr="00C73FBB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=2</w:t>
            </w:r>
            <w:r>
              <w:rPr>
                <w:lang w:val="en-US"/>
              </w:rPr>
              <w:t>)</w:t>
            </w:r>
          </w:p>
        </w:tc>
        <w:tc>
          <w:tcPr>
            <w:tcW w:w="771" w:type="pct"/>
          </w:tcPr>
          <w:p w14:paraId="68AB258E" w14:textId="77777777" w:rsidR="00882D34" w:rsidRPr="00854A33" w:rsidRDefault="00882D34" w:rsidP="00B23BD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4" w:type="pct"/>
          </w:tcPr>
          <w:p w14:paraId="08CCAC0E" w14:textId="77777777" w:rsidR="00882D34" w:rsidRDefault="00882D34" w:rsidP="006804C5">
            <w:pPr>
              <w:spacing w:after="0" w:line="276" w:lineRule="auto"/>
            </w:pPr>
          </w:p>
        </w:tc>
      </w:tr>
      <w:tr w:rsidR="00B23BD3" w14:paraId="393ED1D5" w14:textId="77777777" w:rsidTr="00B23BD3">
        <w:tc>
          <w:tcPr>
            <w:tcW w:w="942" w:type="pct"/>
          </w:tcPr>
          <w:p w14:paraId="78F2740F" w14:textId="77777777" w:rsidR="00882D34" w:rsidRPr="00646BB1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37" w:type="pct"/>
          </w:tcPr>
          <w:p w14:paraId="085B6514" w14:textId="77777777" w:rsidR="00882D34" w:rsidRPr="00646BB1" w:rsidRDefault="00882D34" w:rsidP="006804C5">
            <w:pPr>
              <w:spacing w:after="0"/>
            </w:pPr>
            <w:r>
              <w:t>Полный адрес внутри страны</w:t>
            </w:r>
          </w:p>
        </w:tc>
        <w:tc>
          <w:tcPr>
            <w:tcW w:w="835" w:type="pct"/>
          </w:tcPr>
          <w:p w14:paraId="35416CE2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451" w:type="pct"/>
          </w:tcPr>
          <w:p w14:paraId="29FAF1EB" w14:textId="77777777" w:rsidR="00882D34" w:rsidRPr="00627EC8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140</w:t>
            </w:r>
            <w:r>
              <w:rPr>
                <w:lang w:val="en-US"/>
              </w:rPr>
              <w:t>)</w:t>
            </w:r>
          </w:p>
        </w:tc>
        <w:tc>
          <w:tcPr>
            <w:tcW w:w="771" w:type="pct"/>
          </w:tcPr>
          <w:p w14:paraId="1B1F99B8" w14:textId="77777777" w:rsidR="00882D34" w:rsidRPr="00C73FBB" w:rsidRDefault="00882D34" w:rsidP="00B23BD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964" w:type="pct"/>
          </w:tcPr>
          <w:p w14:paraId="2658D70D" w14:textId="77777777" w:rsidR="00882D34" w:rsidRPr="006B14F2" w:rsidRDefault="00882D34" w:rsidP="006804C5">
            <w:pPr>
              <w:spacing w:after="0" w:line="276" w:lineRule="auto"/>
            </w:pPr>
          </w:p>
        </w:tc>
      </w:tr>
    </w:tbl>
    <w:p w14:paraId="3A04B67D" w14:textId="77777777" w:rsidR="00882D34" w:rsidRPr="003A6302" w:rsidRDefault="00882D34" w:rsidP="005379BF">
      <w:pPr>
        <w:pStyle w:val="3"/>
        <w:rPr>
          <w:lang w:val="en-US"/>
        </w:rPr>
      </w:pPr>
      <w:bookmarkStart w:id="1027" w:name="_RussianAddress_3"/>
      <w:bookmarkEnd w:id="1027"/>
      <w:r w:rsidRPr="003A6302">
        <w:rPr>
          <w:lang w:val="en-US"/>
        </w:rPr>
        <w:t>FullName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882D34" w14:paraId="5D1BE4E5" w14:textId="77777777" w:rsidTr="00B23BD3">
        <w:tc>
          <w:tcPr>
            <w:tcW w:w="2127" w:type="dxa"/>
            <w:shd w:val="clear" w:color="auto" w:fill="F2F2F2" w:themeFill="background1" w:themeFillShade="F2"/>
          </w:tcPr>
          <w:p w14:paraId="61D9B8A4" w14:textId="77777777" w:rsidR="00882D34" w:rsidRDefault="00882D34" w:rsidP="006804C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88D669B" w14:textId="77777777" w:rsidR="00882D34" w:rsidRDefault="00882D34" w:rsidP="006804C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3A65240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EAE4A85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F6DD862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</w:t>
            </w:r>
            <w:r w:rsidR="00B23BD3">
              <w:t>знак обязатель</w:t>
            </w:r>
            <w:r>
              <w:t>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4132269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882D34" w14:paraId="1139A876" w14:textId="77777777" w:rsidTr="00B23BD3">
        <w:tc>
          <w:tcPr>
            <w:tcW w:w="2127" w:type="dxa"/>
          </w:tcPr>
          <w:p w14:paraId="1228FB5D" w14:textId="77777777" w:rsidR="00882D34" w:rsidRPr="005E3A06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14:paraId="493FCDEA" w14:textId="77777777" w:rsidR="00882D34" w:rsidRPr="00BA356D" w:rsidRDefault="00882D34" w:rsidP="006804C5">
            <w:pPr>
              <w:spacing w:after="0"/>
            </w:pPr>
            <w:r>
              <w:t>Фамилия</w:t>
            </w:r>
          </w:p>
        </w:tc>
        <w:tc>
          <w:tcPr>
            <w:tcW w:w="1843" w:type="dxa"/>
          </w:tcPr>
          <w:p w14:paraId="2FCB6D84" w14:textId="77777777" w:rsidR="00882D34" w:rsidRDefault="00882D34" w:rsidP="00B23BD3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2A351CD3" w14:textId="77777777" w:rsidR="00882D34" w:rsidRPr="00FD790D" w:rsidRDefault="00882D34" w:rsidP="00B23BD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701" w:type="dxa"/>
          </w:tcPr>
          <w:p w14:paraId="529F8326" w14:textId="77777777" w:rsidR="00882D34" w:rsidRPr="005E3A06" w:rsidRDefault="00882D34" w:rsidP="00B23BD3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4C7720FF" w14:textId="77777777" w:rsidR="00882D34" w:rsidRPr="006804C5" w:rsidRDefault="00882D34" w:rsidP="006804C5">
            <w:pPr>
              <w:spacing w:after="0" w:line="276" w:lineRule="auto"/>
            </w:pPr>
          </w:p>
        </w:tc>
      </w:tr>
      <w:tr w:rsidR="00882D34" w14:paraId="789406A3" w14:textId="77777777" w:rsidTr="00B23BD3">
        <w:tc>
          <w:tcPr>
            <w:tcW w:w="2127" w:type="dxa"/>
          </w:tcPr>
          <w:p w14:paraId="6C0077D4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14:paraId="6901EC5C" w14:textId="77777777" w:rsidR="00882D34" w:rsidRDefault="00882D34" w:rsidP="006804C5">
            <w:pPr>
              <w:spacing w:after="0"/>
            </w:pPr>
            <w:r>
              <w:t>Имя</w:t>
            </w:r>
          </w:p>
        </w:tc>
        <w:tc>
          <w:tcPr>
            <w:tcW w:w="1843" w:type="dxa"/>
          </w:tcPr>
          <w:p w14:paraId="09D5784A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5D7473D1" w14:textId="77777777" w:rsidR="00882D34" w:rsidRPr="00FD790D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701" w:type="dxa"/>
          </w:tcPr>
          <w:p w14:paraId="578BF6F6" w14:textId="77777777" w:rsidR="00882D34" w:rsidRDefault="00882D34" w:rsidP="00B23BD3">
            <w:pPr>
              <w:spacing w:after="0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2F8E13A2" w14:textId="77777777" w:rsidR="00882D34" w:rsidRPr="006804C5" w:rsidRDefault="00882D34" w:rsidP="006804C5">
            <w:pPr>
              <w:spacing w:after="0"/>
            </w:pPr>
          </w:p>
        </w:tc>
      </w:tr>
      <w:tr w:rsidR="00882D34" w14:paraId="0318F902" w14:textId="77777777" w:rsidTr="00B23BD3">
        <w:tc>
          <w:tcPr>
            <w:tcW w:w="2127" w:type="dxa"/>
          </w:tcPr>
          <w:p w14:paraId="61CFA4C8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14:paraId="75F17960" w14:textId="77777777" w:rsidR="00882D34" w:rsidRDefault="00882D34" w:rsidP="006804C5">
            <w:pPr>
              <w:spacing w:after="0"/>
            </w:pPr>
            <w:r>
              <w:t>Отчество</w:t>
            </w:r>
          </w:p>
        </w:tc>
        <w:tc>
          <w:tcPr>
            <w:tcW w:w="1843" w:type="dxa"/>
          </w:tcPr>
          <w:p w14:paraId="4BCA4738" w14:textId="77777777" w:rsidR="00882D34" w:rsidRDefault="00882D34" w:rsidP="00B23BD3">
            <w:pPr>
              <w:spacing w:after="0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2A1B060A" w14:textId="77777777" w:rsidR="00882D34" w:rsidRPr="00FD790D" w:rsidRDefault="00882D34" w:rsidP="00B23BD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701" w:type="dxa"/>
          </w:tcPr>
          <w:p w14:paraId="69C3672D" w14:textId="77777777" w:rsidR="00882D34" w:rsidRDefault="00882D34" w:rsidP="00B23BD3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085A165F" w14:textId="77777777" w:rsidR="00882D34" w:rsidRPr="006804C5" w:rsidRDefault="00882D34" w:rsidP="006804C5">
            <w:pPr>
              <w:spacing w:after="0"/>
            </w:pPr>
          </w:p>
        </w:tc>
      </w:tr>
    </w:tbl>
    <w:p w14:paraId="70156192" w14:textId="77777777" w:rsidR="000F20DB" w:rsidRPr="00F235D9" w:rsidRDefault="000F20DB" w:rsidP="000963B0">
      <w:pPr>
        <w:pStyle w:val="3"/>
        <w:rPr>
          <w:lang w:val="en-US"/>
        </w:rPr>
      </w:pPr>
      <w:bookmarkStart w:id="1028" w:name="_Organization_1"/>
      <w:bookmarkStart w:id="1029" w:name="_MultipleMessage"/>
      <w:bookmarkStart w:id="1030" w:name="_MeasurementInfo"/>
      <w:bookmarkStart w:id="1031" w:name="_Manufacturer"/>
      <w:bookmarkStart w:id="1032" w:name="_ForeignOrganization"/>
      <w:bookmarkEnd w:id="1028"/>
      <w:bookmarkEnd w:id="1029"/>
      <w:bookmarkEnd w:id="1030"/>
      <w:bookmarkEnd w:id="1031"/>
      <w:bookmarkEnd w:id="1032"/>
      <w:r>
        <w:rPr>
          <w:lang w:val="en-US"/>
        </w:rPr>
        <w:t>ForeignOrganization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0F20DB" w14:paraId="57B28D6E" w14:textId="77777777" w:rsidTr="000F20DB">
        <w:tc>
          <w:tcPr>
            <w:tcW w:w="2127" w:type="dxa"/>
            <w:shd w:val="clear" w:color="auto" w:fill="F2F2F2" w:themeFill="background1" w:themeFillShade="F2"/>
          </w:tcPr>
          <w:p w14:paraId="7F4CFF72" w14:textId="77777777" w:rsidR="000F20DB" w:rsidRDefault="000F20DB" w:rsidP="006804C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7F0AE47" w14:textId="77777777" w:rsidR="000F20DB" w:rsidRDefault="000F20DB" w:rsidP="006804C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75AA8FD" w14:textId="77777777" w:rsidR="000F20DB" w:rsidRDefault="000F20DB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C11F1E3" w14:textId="77777777" w:rsidR="000F20DB" w:rsidRDefault="000F20DB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7797499" w14:textId="77777777" w:rsidR="000F20DB" w:rsidRDefault="000F20DB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97AD10C" w14:textId="77777777" w:rsidR="000F20DB" w:rsidRPr="006804C5" w:rsidRDefault="000F20DB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0F20DB" w14:paraId="57CBFA82" w14:textId="77777777" w:rsidTr="000F20DB">
        <w:trPr>
          <w:trHeight w:val="350"/>
        </w:trPr>
        <w:tc>
          <w:tcPr>
            <w:tcW w:w="2127" w:type="dxa"/>
          </w:tcPr>
          <w:p w14:paraId="77E88727" w14:textId="77777777" w:rsidR="000F20DB" w:rsidRDefault="000F20DB" w:rsidP="006804C5">
            <w:pPr>
              <w:rPr>
                <w:lang w:val="en-US"/>
              </w:rPr>
            </w:pPr>
            <w:r w:rsidRPr="000C6375">
              <w:rPr>
                <w:lang w:val="en-US"/>
              </w:rPr>
              <w:t>countryCode</w:t>
            </w:r>
          </w:p>
        </w:tc>
        <w:tc>
          <w:tcPr>
            <w:tcW w:w="2268" w:type="dxa"/>
          </w:tcPr>
          <w:p w14:paraId="2E95ED56" w14:textId="77777777" w:rsidR="000F20DB" w:rsidRPr="000C6375" w:rsidRDefault="000F20DB" w:rsidP="006804C5">
            <w:r>
              <w:t>Код страны</w:t>
            </w:r>
          </w:p>
        </w:tc>
        <w:tc>
          <w:tcPr>
            <w:tcW w:w="1843" w:type="dxa"/>
          </w:tcPr>
          <w:p w14:paraId="48BED3FC" w14:textId="77777777" w:rsidR="000F20DB" w:rsidRDefault="000F20DB" w:rsidP="000F20DB">
            <w:pPr>
              <w:jc w:val="center"/>
            </w:pPr>
            <w:r>
              <w:t>А</w:t>
            </w:r>
          </w:p>
        </w:tc>
        <w:tc>
          <w:tcPr>
            <w:tcW w:w="992" w:type="dxa"/>
          </w:tcPr>
          <w:p w14:paraId="5BD738EC" w14:textId="77777777" w:rsidR="000F20DB" w:rsidRPr="000C6375" w:rsidRDefault="000F20DB" w:rsidP="000F20DB">
            <w:pPr>
              <w:jc w:val="center"/>
            </w:pPr>
          </w:p>
        </w:tc>
        <w:tc>
          <w:tcPr>
            <w:tcW w:w="1701" w:type="dxa"/>
          </w:tcPr>
          <w:p w14:paraId="6AAF8F6C" w14:textId="77777777" w:rsidR="000F20DB" w:rsidRPr="000C6375" w:rsidRDefault="000F20DB" w:rsidP="000F20DB">
            <w:pPr>
              <w:jc w:val="center"/>
            </w:pPr>
            <w:r>
              <w:t>ОК</w:t>
            </w:r>
          </w:p>
        </w:tc>
        <w:tc>
          <w:tcPr>
            <w:tcW w:w="2126" w:type="dxa"/>
          </w:tcPr>
          <w:p w14:paraId="6C1E0C55" w14:textId="77777777" w:rsidR="000F20DB" w:rsidRPr="006804C5" w:rsidRDefault="000F20DB" w:rsidP="006804C5">
            <w:r w:rsidRPr="006804C5">
              <w:t xml:space="preserve">Двухбуквенный код страны, согласно </w:t>
            </w:r>
            <w:r w:rsidRPr="006804C5">
              <w:rPr>
                <w:lang w:val="en-US"/>
              </w:rPr>
              <w:t>ISO</w:t>
            </w:r>
            <w:r w:rsidRPr="006804C5">
              <w:t xml:space="preserve"> 3166</w:t>
            </w:r>
          </w:p>
        </w:tc>
      </w:tr>
      <w:tr w:rsidR="000F20DB" w14:paraId="0C3FC227" w14:textId="77777777" w:rsidTr="000F20DB">
        <w:trPr>
          <w:trHeight w:val="137"/>
        </w:trPr>
        <w:tc>
          <w:tcPr>
            <w:tcW w:w="2127" w:type="dxa"/>
          </w:tcPr>
          <w:p w14:paraId="47564124" w14:textId="77777777" w:rsidR="000F20DB" w:rsidRPr="000C6375" w:rsidRDefault="000F20DB" w:rsidP="006804C5">
            <w:pPr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2268" w:type="dxa"/>
          </w:tcPr>
          <w:p w14:paraId="530DDBD7" w14:textId="77777777" w:rsidR="000F20DB" w:rsidRPr="006804C5" w:rsidRDefault="000F20DB" w:rsidP="006804C5">
            <w:pPr>
              <w:spacing w:after="0"/>
              <w:rPr>
                <w:lang w:val="en-US"/>
              </w:rPr>
            </w:pPr>
            <w:r>
              <w:t>УНдля</w:t>
            </w:r>
            <w:r w:rsidRPr="000C6375">
              <w:rPr>
                <w:lang w:val="en-US"/>
              </w:rPr>
              <w:t>countryCode</w:t>
            </w:r>
            <w:proofErr w:type="gramStart"/>
            <w:r w:rsidRPr="008C5F0C">
              <w:rPr>
                <w:lang w:val="en-US"/>
              </w:rPr>
              <w:t>=”</w:t>
            </w:r>
            <w:r>
              <w:rPr>
                <w:lang w:val="en-US"/>
              </w:rPr>
              <w:t>BY</w:t>
            </w:r>
            <w:proofErr w:type="gramEnd"/>
            <w:r w:rsidRPr="008C5F0C">
              <w:rPr>
                <w:lang w:val="en-US"/>
              </w:rPr>
              <w:t xml:space="preserve">”, </w:t>
            </w:r>
            <w:r>
              <w:t>РННдля</w:t>
            </w:r>
            <w:r w:rsidRPr="000C6375">
              <w:rPr>
                <w:lang w:val="en-US"/>
              </w:rPr>
              <w:t>countryCode</w:t>
            </w:r>
            <w:r w:rsidRPr="008C5F0C">
              <w:rPr>
                <w:lang w:val="en-US"/>
              </w:rPr>
              <w:t>=</w:t>
            </w:r>
            <w:r>
              <w:rPr>
                <w:lang w:val="en-US"/>
              </w:rPr>
              <w:t>”KZ”</w:t>
            </w:r>
            <w:r w:rsidR="006804C5" w:rsidRPr="006804C5">
              <w:rPr>
                <w:lang w:val="en-US"/>
              </w:rPr>
              <w:t>,</w:t>
            </w:r>
          </w:p>
          <w:p w14:paraId="55B7B82C" w14:textId="77777777" w:rsidR="006804C5" w:rsidRPr="00E17E33" w:rsidRDefault="00815C58" w:rsidP="006804C5">
            <w:pPr>
              <w:spacing w:after="0"/>
              <w:rPr>
                <w:lang w:val="en-US"/>
              </w:rPr>
            </w:pPr>
            <w:r>
              <w:t>ИНН</w:t>
            </w:r>
          </w:p>
          <w:p w14:paraId="04214D80" w14:textId="77777777" w:rsidR="006804C5" w:rsidRPr="006804C5" w:rsidRDefault="00815C58" w:rsidP="006804C5">
            <w:pPr>
              <w:spacing w:after="0"/>
              <w:rPr>
                <w:lang w:val="en-US"/>
              </w:rPr>
            </w:pPr>
            <w:r>
              <w:t>для</w:t>
            </w:r>
            <w:r w:rsidRPr="000C6375">
              <w:rPr>
                <w:lang w:val="en-US"/>
              </w:rPr>
              <w:t>countryCode</w:t>
            </w:r>
            <w:proofErr w:type="gramStart"/>
            <w:r w:rsidRPr="008C5F0C">
              <w:rPr>
                <w:lang w:val="en-US"/>
              </w:rPr>
              <w:t>=</w:t>
            </w:r>
            <w:r>
              <w:rPr>
                <w:lang w:val="en-US"/>
              </w:rPr>
              <w:t>”AM</w:t>
            </w:r>
            <w:proofErr w:type="gramEnd"/>
            <w:r>
              <w:rPr>
                <w:lang w:val="en-US"/>
              </w:rPr>
              <w:t>”</w:t>
            </w:r>
            <w:r w:rsidR="006804C5" w:rsidRPr="006804C5">
              <w:rPr>
                <w:lang w:val="en-US"/>
              </w:rPr>
              <w:t xml:space="preserve"> ,</w:t>
            </w:r>
          </w:p>
          <w:p w14:paraId="0CA6CEFE" w14:textId="77777777" w:rsidR="006804C5" w:rsidRPr="00E17E33" w:rsidRDefault="006804C5" w:rsidP="006804C5">
            <w:pPr>
              <w:spacing w:after="0"/>
              <w:rPr>
                <w:lang w:val="en-US"/>
              </w:rPr>
            </w:pPr>
            <w:r>
              <w:t>ИНН</w:t>
            </w:r>
          </w:p>
          <w:p w14:paraId="765F8F2E" w14:textId="77777777" w:rsidR="00815C58" w:rsidRPr="00E17E33" w:rsidRDefault="006804C5" w:rsidP="006804C5">
            <w:pPr>
              <w:spacing w:after="0"/>
              <w:rPr>
                <w:lang w:val="en-US"/>
              </w:rPr>
            </w:pPr>
            <w:r>
              <w:t>для</w:t>
            </w:r>
            <w:r w:rsidRPr="000C6375">
              <w:rPr>
                <w:lang w:val="en-US"/>
              </w:rPr>
              <w:t>countryCode</w:t>
            </w:r>
            <w:proofErr w:type="gramStart"/>
            <w:r w:rsidRPr="008C5F0C">
              <w:rPr>
                <w:lang w:val="en-US"/>
              </w:rPr>
              <w:t>=</w:t>
            </w:r>
            <w:r>
              <w:rPr>
                <w:lang w:val="en-US"/>
              </w:rPr>
              <w:t>”KG</w:t>
            </w:r>
            <w:proofErr w:type="gramEnd"/>
            <w:r>
              <w:rPr>
                <w:lang w:val="en-US"/>
              </w:rPr>
              <w:t>”</w:t>
            </w:r>
            <w:r w:rsidRPr="00E17E33">
              <w:rPr>
                <w:lang w:val="en-US"/>
              </w:rPr>
              <w:t>,</w:t>
            </w:r>
          </w:p>
        </w:tc>
        <w:tc>
          <w:tcPr>
            <w:tcW w:w="1843" w:type="dxa"/>
          </w:tcPr>
          <w:p w14:paraId="4B04DEA8" w14:textId="77777777" w:rsidR="000F20DB" w:rsidRDefault="000F20DB" w:rsidP="000F20DB">
            <w:pPr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14DEB21E" w14:textId="77777777" w:rsidR="000F20DB" w:rsidRPr="008C5F0C" w:rsidRDefault="000F20DB" w:rsidP="000F20DB">
            <w:pPr>
              <w:jc w:val="center"/>
            </w:pPr>
            <w:r>
              <w:rPr>
                <w:lang w:val="en-US"/>
              </w:rPr>
              <w:t>N</w:t>
            </w:r>
            <w:r>
              <w:t>(</w:t>
            </w:r>
            <w:r w:rsidRPr="008C5F0C">
              <w:t>9</w:t>
            </w:r>
            <w:r>
              <w:rPr>
                <w:lang w:val="en-US"/>
              </w:rPr>
              <w:t>-12</w:t>
            </w:r>
            <w:r w:rsidRPr="008C5F0C">
              <w:t>)</w:t>
            </w:r>
          </w:p>
        </w:tc>
        <w:tc>
          <w:tcPr>
            <w:tcW w:w="1701" w:type="dxa"/>
          </w:tcPr>
          <w:p w14:paraId="3E63EFA2" w14:textId="77777777" w:rsidR="000F20DB" w:rsidRPr="000C6375" w:rsidRDefault="000F20DB" w:rsidP="000F20DB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1AECDF50" w14:textId="77777777" w:rsidR="000F20DB" w:rsidRPr="006804C5" w:rsidRDefault="000F20DB" w:rsidP="006804C5"/>
        </w:tc>
      </w:tr>
      <w:tr w:rsidR="000F20DB" w14:paraId="0F85159B" w14:textId="77777777" w:rsidTr="000F20DB">
        <w:trPr>
          <w:trHeight w:val="134"/>
        </w:trPr>
        <w:tc>
          <w:tcPr>
            <w:tcW w:w="2127" w:type="dxa"/>
          </w:tcPr>
          <w:p w14:paraId="05080D97" w14:textId="77777777" w:rsidR="000F20DB" w:rsidRPr="008C5F0C" w:rsidRDefault="000F20DB" w:rsidP="006804C5">
            <w:pPr>
              <w:spacing w:line="276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20FE0EE8" w14:textId="77777777" w:rsidR="000F20DB" w:rsidRPr="00BA356D" w:rsidRDefault="000F20DB" w:rsidP="006804C5">
            <w:r>
              <w:t>Наименование организации</w:t>
            </w:r>
          </w:p>
        </w:tc>
        <w:tc>
          <w:tcPr>
            <w:tcW w:w="1843" w:type="dxa"/>
          </w:tcPr>
          <w:p w14:paraId="4D8EA4D6" w14:textId="77777777" w:rsidR="000F20DB" w:rsidRDefault="000F20DB" w:rsidP="000F20DB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74567550" w14:textId="77777777" w:rsidR="000F20DB" w:rsidRPr="008C5F0C" w:rsidRDefault="000F20DB" w:rsidP="000F20DB">
            <w:pPr>
              <w:spacing w:line="276" w:lineRule="auto"/>
              <w:jc w:val="center"/>
            </w:pPr>
            <w:r>
              <w:rPr>
                <w:lang w:val="en-US"/>
              </w:rPr>
              <w:t>T</w:t>
            </w:r>
            <w:r w:rsidRPr="008C5F0C">
              <w:t>(1-80)</w:t>
            </w:r>
          </w:p>
        </w:tc>
        <w:tc>
          <w:tcPr>
            <w:tcW w:w="1701" w:type="dxa"/>
          </w:tcPr>
          <w:p w14:paraId="33DF7A85" w14:textId="77777777" w:rsidR="000F20DB" w:rsidRPr="005E3A06" w:rsidRDefault="000F20DB" w:rsidP="000F20DB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1F6C0EEB" w14:textId="77777777" w:rsidR="000F20DB" w:rsidRPr="006804C5" w:rsidRDefault="000F20DB" w:rsidP="006804C5">
            <w:pPr>
              <w:spacing w:line="276" w:lineRule="auto"/>
            </w:pPr>
          </w:p>
        </w:tc>
      </w:tr>
    </w:tbl>
    <w:p w14:paraId="7F9A92AD" w14:textId="77777777" w:rsidR="0041484C" w:rsidRPr="009209B0" w:rsidRDefault="0041484C" w:rsidP="009209B0">
      <w:pPr>
        <w:pStyle w:val="3"/>
      </w:pPr>
      <w:bookmarkStart w:id="1033" w:name="_Manufacturer_1"/>
      <w:bookmarkEnd w:id="1033"/>
      <w:r w:rsidRPr="009209B0">
        <w:t>Manufacturer</w:t>
      </w:r>
    </w:p>
    <w:tbl>
      <w:tblPr>
        <w:tblStyle w:val="a5"/>
        <w:tblW w:w="5161" w:type="pct"/>
        <w:tblInd w:w="-3" w:type="dxa"/>
        <w:tblLayout w:type="fixed"/>
        <w:tblLook w:val="04A0" w:firstRow="1" w:lastRow="0" w:firstColumn="1" w:lastColumn="0" w:noHBand="0" w:noVBand="1"/>
      </w:tblPr>
      <w:tblGrid>
        <w:gridCol w:w="2101"/>
        <w:gridCol w:w="2263"/>
        <w:gridCol w:w="1844"/>
        <w:gridCol w:w="992"/>
        <w:gridCol w:w="1700"/>
        <w:gridCol w:w="2126"/>
      </w:tblGrid>
      <w:tr w:rsidR="0041484C" w14:paraId="585D0AE5" w14:textId="77777777" w:rsidTr="006804C5">
        <w:tc>
          <w:tcPr>
            <w:tcW w:w="953" w:type="pct"/>
            <w:shd w:val="clear" w:color="auto" w:fill="F2F2F2" w:themeFill="background1" w:themeFillShade="F2"/>
          </w:tcPr>
          <w:p w14:paraId="67F9FFF7" w14:textId="77777777" w:rsidR="0041484C" w:rsidRPr="006804C5" w:rsidRDefault="0041484C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1026" w:type="pct"/>
            <w:shd w:val="clear" w:color="auto" w:fill="F2F2F2" w:themeFill="background1" w:themeFillShade="F2"/>
          </w:tcPr>
          <w:p w14:paraId="7CDD9000" w14:textId="77777777" w:rsidR="0041484C" w:rsidRPr="006804C5" w:rsidRDefault="0041484C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836" w:type="pct"/>
            <w:shd w:val="clear" w:color="auto" w:fill="F2F2F2" w:themeFill="background1" w:themeFillShade="F2"/>
          </w:tcPr>
          <w:p w14:paraId="5AEA5812" w14:textId="77777777" w:rsidR="0041484C" w:rsidRDefault="0041484C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50" w:type="pct"/>
            <w:shd w:val="clear" w:color="auto" w:fill="F2F2F2" w:themeFill="background1" w:themeFillShade="F2"/>
          </w:tcPr>
          <w:p w14:paraId="6B417EFB" w14:textId="77777777" w:rsidR="0041484C" w:rsidRDefault="0041484C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71" w:type="pct"/>
            <w:shd w:val="clear" w:color="auto" w:fill="F2F2F2" w:themeFill="background1" w:themeFillShade="F2"/>
          </w:tcPr>
          <w:p w14:paraId="4AB15839" w14:textId="77777777" w:rsidR="0041484C" w:rsidRDefault="0041484C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109251E9" w14:textId="77777777" w:rsidR="0041484C" w:rsidRPr="006804C5" w:rsidRDefault="0041484C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41484C" w14:paraId="7554810C" w14:textId="77777777" w:rsidTr="006804C5">
        <w:trPr>
          <w:trHeight w:val="325"/>
        </w:trPr>
        <w:tc>
          <w:tcPr>
            <w:tcW w:w="953" w:type="pct"/>
          </w:tcPr>
          <w:p w14:paraId="0477D653" w14:textId="77777777" w:rsidR="0041484C" w:rsidRPr="006804C5" w:rsidRDefault="0041484C" w:rsidP="006804C5">
            <w:pPr>
              <w:spacing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gln</w:t>
            </w:r>
          </w:p>
        </w:tc>
        <w:tc>
          <w:tcPr>
            <w:tcW w:w="1026" w:type="pct"/>
          </w:tcPr>
          <w:p w14:paraId="0465ED8C" w14:textId="77777777" w:rsidR="0041484C" w:rsidRPr="006804C5" w:rsidRDefault="0041484C" w:rsidP="006804C5">
            <w:r w:rsidRPr="006804C5">
              <w:rPr>
                <w:lang w:val="en-US"/>
              </w:rPr>
              <w:t xml:space="preserve">GLN </w:t>
            </w:r>
            <w:r w:rsidRPr="006804C5">
              <w:t>производителя</w:t>
            </w:r>
          </w:p>
        </w:tc>
        <w:tc>
          <w:tcPr>
            <w:tcW w:w="836" w:type="pct"/>
          </w:tcPr>
          <w:p w14:paraId="5556BA99" w14:textId="77777777" w:rsidR="0041484C" w:rsidRDefault="0041484C" w:rsidP="00A95B5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450" w:type="pct"/>
          </w:tcPr>
          <w:p w14:paraId="7B4155E5" w14:textId="77777777" w:rsidR="0041484C" w:rsidRPr="002574DF" w:rsidRDefault="0041484C" w:rsidP="00A95B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771" w:type="pct"/>
          </w:tcPr>
          <w:p w14:paraId="14893BFD" w14:textId="77777777" w:rsidR="0041484C" w:rsidRPr="004C0259" w:rsidRDefault="0041484C" w:rsidP="00A95B5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964" w:type="pct"/>
          </w:tcPr>
          <w:p w14:paraId="6FCF0DE2" w14:textId="77777777" w:rsidR="0041484C" w:rsidRPr="006804C5" w:rsidRDefault="0041484C" w:rsidP="006804C5">
            <w:pPr>
              <w:spacing w:line="276" w:lineRule="auto"/>
            </w:pPr>
          </w:p>
        </w:tc>
      </w:tr>
      <w:tr w:rsidR="0041484C" w14:paraId="0AB25033" w14:textId="77777777" w:rsidTr="006804C5">
        <w:trPr>
          <w:trHeight w:val="325"/>
        </w:trPr>
        <w:tc>
          <w:tcPr>
            <w:tcW w:w="953" w:type="pct"/>
          </w:tcPr>
          <w:p w14:paraId="45E7A36B" w14:textId="77777777" w:rsidR="0041484C" w:rsidRPr="006804C5" w:rsidRDefault="0041484C" w:rsidP="006804C5">
            <w:pPr>
              <w:spacing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 xml:space="preserve">organization </w:t>
            </w:r>
          </w:p>
          <w:p w14:paraId="627515AA" w14:textId="77777777" w:rsidR="0041484C" w:rsidRPr="006804C5" w:rsidRDefault="0041484C" w:rsidP="006804C5">
            <w:pPr>
              <w:spacing w:line="276" w:lineRule="auto"/>
              <w:rPr>
                <w:lang w:val="en-US"/>
              </w:rPr>
            </w:pPr>
          </w:p>
          <w:p w14:paraId="40CCF3C6" w14:textId="77777777" w:rsidR="0041484C" w:rsidRPr="006804C5" w:rsidRDefault="0041484C" w:rsidP="006804C5"/>
          <w:p w14:paraId="11B0C4AE" w14:textId="77777777" w:rsidR="0041484C" w:rsidRPr="006804C5" w:rsidRDefault="0041484C" w:rsidP="006804C5"/>
          <w:p w14:paraId="45760135" w14:textId="77777777" w:rsidR="0041484C" w:rsidRPr="006804C5" w:rsidRDefault="0041484C" w:rsidP="006804C5">
            <w:pPr>
              <w:rPr>
                <w:lang w:val="en-US"/>
              </w:rPr>
            </w:pPr>
            <w:r w:rsidRPr="006804C5">
              <w:rPr>
                <w:lang w:val="en-US"/>
              </w:rPr>
              <w:t>|</w:t>
            </w:r>
          </w:p>
          <w:p w14:paraId="5B19185B" w14:textId="77777777" w:rsidR="0041484C" w:rsidRPr="006804C5" w:rsidRDefault="0041484C" w:rsidP="006804C5">
            <w:pPr>
              <w:spacing w:line="276" w:lineRule="auto"/>
            </w:pPr>
            <w:r w:rsidRPr="006804C5">
              <w:rPr>
                <w:lang w:val="en-US"/>
              </w:rPr>
              <w:t>selfEmployed</w:t>
            </w:r>
          </w:p>
          <w:p w14:paraId="6CC84D8C" w14:textId="77777777" w:rsidR="0041484C" w:rsidRPr="006804C5" w:rsidRDefault="0041484C" w:rsidP="006804C5">
            <w:pPr>
              <w:spacing w:line="276" w:lineRule="auto"/>
            </w:pPr>
          </w:p>
          <w:p w14:paraId="5B53E2AD" w14:textId="77777777" w:rsidR="0041484C" w:rsidRPr="006804C5" w:rsidRDefault="0041484C" w:rsidP="006804C5"/>
          <w:p w14:paraId="3C2BF990" w14:textId="77777777" w:rsidR="0041484C" w:rsidRPr="006804C5" w:rsidRDefault="0041484C" w:rsidP="006804C5">
            <w:pPr>
              <w:rPr>
                <w:lang w:val="en-US"/>
              </w:rPr>
            </w:pPr>
            <w:r w:rsidRPr="006804C5">
              <w:rPr>
                <w:lang w:val="en-US"/>
              </w:rPr>
              <w:t>|</w:t>
            </w:r>
          </w:p>
          <w:p w14:paraId="7E11E6AB" w14:textId="77777777" w:rsidR="0041484C" w:rsidRPr="006804C5" w:rsidRDefault="0041484C" w:rsidP="006804C5">
            <w:pPr>
              <w:spacing w:line="276" w:lineRule="auto"/>
            </w:pPr>
            <w:r w:rsidRPr="006804C5">
              <w:rPr>
                <w:lang w:val="en-US"/>
              </w:rPr>
              <w:t>foreign</w:t>
            </w:r>
            <w:r w:rsidRPr="006804C5">
              <w:t>О</w:t>
            </w:r>
            <w:r w:rsidRPr="006804C5">
              <w:rPr>
                <w:lang w:val="en-US"/>
              </w:rPr>
              <w:t xml:space="preserve">rganization </w:t>
            </w:r>
          </w:p>
          <w:p w14:paraId="0FCB3AC4" w14:textId="77777777" w:rsidR="0041484C" w:rsidRPr="006804C5" w:rsidRDefault="0041484C" w:rsidP="006804C5">
            <w:pPr>
              <w:spacing w:line="276" w:lineRule="auto"/>
            </w:pPr>
          </w:p>
        </w:tc>
        <w:tc>
          <w:tcPr>
            <w:tcW w:w="1026" w:type="pct"/>
          </w:tcPr>
          <w:p w14:paraId="029A226F" w14:textId="77777777" w:rsidR="0041484C" w:rsidRPr="006804C5" w:rsidRDefault="0041484C" w:rsidP="006804C5">
            <w:r w:rsidRPr="006804C5">
              <w:lastRenderedPageBreak/>
              <w:t>Организация</w:t>
            </w:r>
          </w:p>
          <w:p w14:paraId="6E27BCC3" w14:textId="77777777" w:rsidR="0041484C" w:rsidRPr="006804C5" w:rsidRDefault="0041484C" w:rsidP="006804C5"/>
          <w:p w14:paraId="058166C7" w14:textId="77777777" w:rsidR="0041484C" w:rsidRPr="006804C5" w:rsidRDefault="0041484C" w:rsidP="006804C5"/>
          <w:p w14:paraId="505093EB" w14:textId="77777777" w:rsidR="0041484C" w:rsidRPr="006804C5" w:rsidRDefault="0041484C" w:rsidP="006804C5"/>
          <w:p w14:paraId="3E477DFB" w14:textId="77777777" w:rsidR="0041484C" w:rsidRPr="006804C5" w:rsidRDefault="0041484C" w:rsidP="006804C5">
            <w:r w:rsidRPr="006804C5">
              <w:t>Индивидуальный предприниматель</w:t>
            </w:r>
          </w:p>
          <w:p w14:paraId="57B8D754" w14:textId="77777777" w:rsidR="0041484C" w:rsidRPr="006804C5" w:rsidRDefault="0041484C" w:rsidP="006804C5"/>
          <w:p w14:paraId="6929A6DA" w14:textId="77777777" w:rsidR="0041484C" w:rsidRPr="006804C5" w:rsidRDefault="0041484C" w:rsidP="006804C5"/>
          <w:p w14:paraId="7DF2E444" w14:textId="77777777" w:rsidR="0041484C" w:rsidRPr="006804C5" w:rsidRDefault="0041484C" w:rsidP="006804C5"/>
          <w:p w14:paraId="6A2BF432" w14:textId="77777777" w:rsidR="0041484C" w:rsidRPr="006804C5" w:rsidRDefault="0041484C" w:rsidP="006804C5">
            <w:r w:rsidRPr="006804C5">
              <w:t>Иностранная организация</w:t>
            </w:r>
          </w:p>
        </w:tc>
        <w:tc>
          <w:tcPr>
            <w:tcW w:w="836" w:type="pct"/>
          </w:tcPr>
          <w:p w14:paraId="334406CB" w14:textId="77777777" w:rsidR="0041484C" w:rsidRDefault="0041484C" w:rsidP="00A95B50">
            <w:pPr>
              <w:spacing w:line="276" w:lineRule="auto"/>
              <w:jc w:val="center"/>
            </w:pPr>
            <w:r>
              <w:lastRenderedPageBreak/>
              <w:t>С</w:t>
            </w:r>
          </w:p>
          <w:p w14:paraId="53C57169" w14:textId="77777777" w:rsidR="0041484C" w:rsidRDefault="0041484C" w:rsidP="00A95B50">
            <w:pPr>
              <w:spacing w:line="276" w:lineRule="auto"/>
              <w:jc w:val="center"/>
            </w:pPr>
          </w:p>
          <w:p w14:paraId="589CB6EA" w14:textId="77777777" w:rsidR="0041484C" w:rsidRDefault="0041484C" w:rsidP="00A95B50">
            <w:pPr>
              <w:spacing w:line="276" w:lineRule="auto"/>
              <w:jc w:val="center"/>
            </w:pPr>
          </w:p>
          <w:p w14:paraId="0F220CD2" w14:textId="77777777" w:rsidR="0041484C" w:rsidRDefault="0041484C" w:rsidP="00A95B50">
            <w:pPr>
              <w:spacing w:line="276" w:lineRule="auto"/>
              <w:jc w:val="center"/>
            </w:pPr>
          </w:p>
          <w:p w14:paraId="285297A7" w14:textId="77777777" w:rsidR="0041484C" w:rsidRDefault="0041484C" w:rsidP="00A95B50">
            <w:pPr>
              <w:spacing w:line="276" w:lineRule="auto"/>
              <w:jc w:val="center"/>
            </w:pPr>
            <w:r>
              <w:t>С</w:t>
            </w:r>
          </w:p>
          <w:p w14:paraId="0390A076" w14:textId="77777777" w:rsidR="0041484C" w:rsidRDefault="0041484C" w:rsidP="00A95B50">
            <w:pPr>
              <w:spacing w:line="276" w:lineRule="auto"/>
              <w:jc w:val="center"/>
            </w:pPr>
          </w:p>
          <w:p w14:paraId="5E688A95" w14:textId="77777777" w:rsidR="0041484C" w:rsidRDefault="0041484C" w:rsidP="00A95B50">
            <w:pPr>
              <w:spacing w:line="276" w:lineRule="auto"/>
              <w:jc w:val="center"/>
            </w:pPr>
          </w:p>
          <w:p w14:paraId="6B996D6A" w14:textId="77777777" w:rsidR="0041484C" w:rsidRDefault="0041484C" w:rsidP="00A95B50">
            <w:pPr>
              <w:spacing w:line="276" w:lineRule="auto"/>
              <w:jc w:val="center"/>
            </w:pPr>
          </w:p>
          <w:p w14:paraId="78075BF0" w14:textId="77777777" w:rsidR="0041484C" w:rsidRDefault="0041484C" w:rsidP="00A95B50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450" w:type="pct"/>
          </w:tcPr>
          <w:p w14:paraId="4D5EFDB3" w14:textId="77777777" w:rsidR="0041484C" w:rsidRPr="00FD790D" w:rsidRDefault="0041484C" w:rsidP="00A95B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71" w:type="pct"/>
          </w:tcPr>
          <w:p w14:paraId="50378B13" w14:textId="77777777" w:rsidR="0041484C" w:rsidRPr="008C5F0C" w:rsidRDefault="0041484C" w:rsidP="00A95B50">
            <w:pPr>
              <w:spacing w:line="276" w:lineRule="auto"/>
              <w:jc w:val="center"/>
            </w:pPr>
            <w:r>
              <w:t>У</w:t>
            </w:r>
          </w:p>
          <w:p w14:paraId="7DDF49F1" w14:textId="77777777" w:rsidR="0041484C" w:rsidRDefault="0041484C" w:rsidP="00A95B50">
            <w:pPr>
              <w:spacing w:line="276" w:lineRule="auto"/>
              <w:jc w:val="center"/>
            </w:pPr>
          </w:p>
          <w:p w14:paraId="7A248DEB" w14:textId="77777777" w:rsidR="0041484C" w:rsidRDefault="0041484C" w:rsidP="00A95B50">
            <w:pPr>
              <w:spacing w:line="276" w:lineRule="auto"/>
              <w:jc w:val="center"/>
            </w:pPr>
          </w:p>
          <w:p w14:paraId="67657BD0" w14:textId="77777777" w:rsidR="0041484C" w:rsidRDefault="0041484C" w:rsidP="00A95B50">
            <w:pPr>
              <w:spacing w:line="276" w:lineRule="auto"/>
              <w:jc w:val="center"/>
            </w:pPr>
          </w:p>
          <w:p w14:paraId="3B4BB5C0" w14:textId="77777777" w:rsidR="0041484C" w:rsidRDefault="0041484C" w:rsidP="00A95B50">
            <w:pPr>
              <w:spacing w:line="276" w:lineRule="auto"/>
              <w:jc w:val="center"/>
            </w:pPr>
            <w:r>
              <w:t>У</w:t>
            </w:r>
          </w:p>
          <w:p w14:paraId="628862C3" w14:textId="77777777" w:rsidR="0041484C" w:rsidRDefault="0041484C" w:rsidP="00A95B50">
            <w:pPr>
              <w:spacing w:line="276" w:lineRule="auto"/>
              <w:jc w:val="center"/>
            </w:pPr>
          </w:p>
          <w:p w14:paraId="2541AEC7" w14:textId="77777777" w:rsidR="0041484C" w:rsidRDefault="0041484C" w:rsidP="00A95B50">
            <w:pPr>
              <w:spacing w:line="276" w:lineRule="auto"/>
              <w:jc w:val="center"/>
            </w:pPr>
          </w:p>
          <w:p w14:paraId="63DADD43" w14:textId="77777777" w:rsidR="0041484C" w:rsidRDefault="0041484C" w:rsidP="00A95B50">
            <w:pPr>
              <w:spacing w:line="276" w:lineRule="auto"/>
              <w:jc w:val="center"/>
            </w:pPr>
          </w:p>
          <w:p w14:paraId="5E672C6E" w14:textId="77777777" w:rsidR="0041484C" w:rsidRPr="00C73FBB" w:rsidRDefault="0041484C" w:rsidP="00A95B50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964" w:type="pct"/>
          </w:tcPr>
          <w:p w14:paraId="372050AD" w14:textId="77777777" w:rsidR="0041484C" w:rsidRPr="006804C5" w:rsidRDefault="0041484C" w:rsidP="006804C5">
            <w:pPr>
              <w:spacing w:line="276" w:lineRule="auto"/>
              <w:rPr>
                <w:rStyle w:val="aff5"/>
              </w:rPr>
            </w:pPr>
            <w:r w:rsidRPr="006804C5">
              <w:lastRenderedPageBreak/>
              <w:t xml:space="preserve">Описание элемента представлено в </w:t>
            </w:r>
            <w:r w:rsidRPr="006804C5">
              <w:lastRenderedPageBreak/>
              <w:t xml:space="preserve">таблице </w:t>
            </w:r>
            <w:hyperlink w:anchor="_Organization_3" w:history="1">
              <w:r w:rsidR="000F20DB" w:rsidRPr="006804C5">
                <w:rPr>
                  <w:rStyle w:val="aff5"/>
                </w:rPr>
                <w:t>Organization</w:t>
              </w:r>
            </w:hyperlink>
          </w:p>
          <w:p w14:paraId="6DC3D915" w14:textId="77777777" w:rsidR="0041484C" w:rsidRPr="006804C5" w:rsidRDefault="0041484C" w:rsidP="006804C5">
            <w:pPr>
              <w:spacing w:line="276" w:lineRule="auto"/>
            </w:pPr>
          </w:p>
          <w:p w14:paraId="0D6BEB79" w14:textId="77777777" w:rsidR="0041484C" w:rsidRPr="006804C5" w:rsidRDefault="0041484C" w:rsidP="006804C5">
            <w:pPr>
              <w:spacing w:line="276" w:lineRule="auto"/>
              <w:rPr>
                <w:rStyle w:val="aff5"/>
              </w:rPr>
            </w:pPr>
            <w:r w:rsidRPr="006804C5">
              <w:t>Описание элемента представлено в таблице</w:t>
            </w:r>
            <w:hyperlink w:anchor="_SelfEmployed_1" w:history="1">
              <w:r w:rsidR="000F20DB" w:rsidRPr="006804C5">
                <w:rPr>
                  <w:rStyle w:val="aff5"/>
                </w:rPr>
                <w:t>SelfEmployed</w:t>
              </w:r>
            </w:hyperlink>
          </w:p>
          <w:p w14:paraId="00354991" w14:textId="77777777" w:rsidR="0041484C" w:rsidRPr="006804C5" w:rsidRDefault="0041484C" w:rsidP="006804C5">
            <w:pPr>
              <w:spacing w:line="276" w:lineRule="auto"/>
              <w:rPr>
                <w:rStyle w:val="aff5"/>
              </w:rPr>
            </w:pPr>
          </w:p>
          <w:p w14:paraId="1753F387" w14:textId="77777777" w:rsidR="0041484C" w:rsidRPr="006804C5" w:rsidRDefault="0041484C" w:rsidP="006804C5">
            <w:pPr>
              <w:spacing w:line="276" w:lineRule="auto"/>
            </w:pPr>
            <w:r w:rsidRPr="006804C5">
              <w:t>Описание элемента представлено в таблице</w:t>
            </w:r>
            <w:hyperlink w:anchor="_ForeignOrganization" w:history="1">
              <w:r w:rsidR="00815C58" w:rsidRPr="006804C5">
                <w:rPr>
                  <w:rStyle w:val="aff5"/>
                </w:rPr>
                <w:t>ForeignOrganization</w:t>
              </w:r>
            </w:hyperlink>
          </w:p>
        </w:tc>
      </w:tr>
    </w:tbl>
    <w:p w14:paraId="75BB6150" w14:textId="77777777" w:rsidR="00A90114" w:rsidRPr="009209B0" w:rsidRDefault="00A90114" w:rsidP="009209B0">
      <w:pPr>
        <w:pStyle w:val="3"/>
      </w:pPr>
      <w:bookmarkStart w:id="1034" w:name="_MeasurementInfo_1"/>
      <w:bookmarkStart w:id="1035" w:name="_MeasurementInfo_2"/>
      <w:bookmarkEnd w:id="1034"/>
      <w:bookmarkEnd w:id="1035"/>
      <w:r w:rsidRPr="009209B0">
        <w:lastRenderedPageBreak/>
        <w:t>MeasurementInfo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A90114" w14:paraId="7F6448EB" w14:textId="77777777" w:rsidTr="00A95B50">
        <w:tc>
          <w:tcPr>
            <w:tcW w:w="2127" w:type="dxa"/>
            <w:shd w:val="clear" w:color="auto" w:fill="F2F2F2" w:themeFill="background1" w:themeFillShade="F2"/>
          </w:tcPr>
          <w:p w14:paraId="30913394" w14:textId="77777777" w:rsidR="00A90114" w:rsidRPr="006804C5" w:rsidRDefault="00A90114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D7487DC" w14:textId="77777777" w:rsidR="00A90114" w:rsidRPr="006804C5" w:rsidRDefault="00A90114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A8CEDA0" w14:textId="77777777" w:rsidR="00A90114" w:rsidRDefault="00A9011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B84B969" w14:textId="77777777" w:rsidR="00A90114" w:rsidRDefault="00A9011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DC9EA62" w14:textId="77777777" w:rsidR="00A90114" w:rsidRDefault="00A90114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316109" w14:textId="77777777" w:rsidR="00A90114" w:rsidRPr="006804C5" w:rsidRDefault="00A9011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A90114" w:rsidRPr="00280932" w14:paraId="4525FFE7" w14:textId="77777777" w:rsidTr="00A95B50">
        <w:tc>
          <w:tcPr>
            <w:tcW w:w="2127" w:type="dxa"/>
          </w:tcPr>
          <w:p w14:paraId="454E577B" w14:textId="77777777" w:rsidR="00A90114" w:rsidRPr="006804C5" w:rsidRDefault="00DA549A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rFonts w:eastAsiaTheme="minorHAnsi" w:cs="Consolas"/>
                <w:highlight w:val="white"/>
                <w:lang w:val="en-US"/>
              </w:rPr>
              <w:t>t</w:t>
            </w:r>
            <w:r w:rsidR="00A90114" w:rsidRPr="006804C5">
              <w:rPr>
                <w:rFonts w:eastAsiaTheme="minorHAnsi" w:cs="Consolas"/>
                <w:highlight w:val="white"/>
              </w:rPr>
              <w:t>otalNetWeight</w:t>
            </w:r>
          </w:p>
        </w:tc>
        <w:tc>
          <w:tcPr>
            <w:tcW w:w="2268" w:type="dxa"/>
          </w:tcPr>
          <w:p w14:paraId="697EEA1D" w14:textId="77777777" w:rsidR="00A90114" w:rsidRPr="006804C5" w:rsidRDefault="00DA549A" w:rsidP="006804C5">
            <w:pPr>
              <w:spacing w:after="0"/>
            </w:pPr>
            <w:r w:rsidRPr="006804C5">
              <w:rPr>
                <w:rFonts w:eastAsiaTheme="minorHAnsi" w:cs="Consolas"/>
                <w:highlight w:val="white"/>
              </w:rPr>
              <w:t>Вес нетто по всем по товарным позициям</w:t>
            </w:r>
          </w:p>
        </w:tc>
        <w:tc>
          <w:tcPr>
            <w:tcW w:w="1843" w:type="dxa"/>
          </w:tcPr>
          <w:p w14:paraId="44E851F9" w14:textId="77777777" w:rsidR="00A90114" w:rsidRPr="00DA549A" w:rsidRDefault="00A90114" w:rsidP="00A95B50">
            <w:pPr>
              <w:spacing w:after="0" w:line="276" w:lineRule="auto"/>
              <w:jc w:val="center"/>
            </w:pPr>
            <w:r>
              <w:t>П</w:t>
            </w:r>
            <w:r w:rsidR="00DA549A">
              <w:t>А</w:t>
            </w:r>
          </w:p>
        </w:tc>
        <w:tc>
          <w:tcPr>
            <w:tcW w:w="992" w:type="dxa"/>
          </w:tcPr>
          <w:p w14:paraId="1F9D8577" w14:textId="77777777" w:rsidR="00A90114" w:rsidRPr="00280932" w:rsidRDefault="00A90114" w:rsidP="00A95B50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14:paraId="7915EF0F" w14:textId="77777777" w:rsidR="00A90114" w:rsidRPr="00DA549A" w:rsidRDefault="00DA549A" w:rsidP="00A95B5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14:paraId="59810191" w14:textId="77777777" w:rsidR="00A90114" w:rsidRPr="006804C5" w:rsidRDefault="00DA549A" w:rsidP="006804C5">
            <w:pPr>
              <w:spacing w:after="0" w:line="276" w:lineRule="auto"/>
            </w:pPr>
            <w:r w:rsidRPr="006804C5">
              <w:t xml:space="preserve">Описание элемента представлено в таблице </w:t>
            </w:r>
            <w:hyperlink w:anchor="_Quantity_2" w:history="1">
              <w:r w:rsidRPr="006804C5">
                <w:rPr>
                  <w:rStyle w:val="aff5"/>
                </w:rPr>
                <w:t>Quantity</w:t>
              </w:r>
            </w:hyperlink>
          </w:p>
        </w:tc>
      </w:tr>
    </w:tbl>
    <w:p w14:paraId="5DD70DCB" w14:textId="77777777" w:rsidR="00A90114" w:rsidRPr="00A90114" w:rsidRDefault="00A90114" w:rsidP="00A90114">
      <w:pPr>
        <w:rPr>
          <w:b/>
        </w:rPr>
      </w:pPr>
    </w:p>
    <w:p w14:paraId="1E390C86" w14:textId="77777777" w:rsidR="00A804E0" w:rsidRPr="009209B0" w:rsidRDefault="00A804E0" w:rsidP="009209B0">
      <w:pPr>
        <w:pStyle w:val="3"/>
      </w:pPr>
      <w:bookmarkStart w:id="1036" w:name="_MultipleMessage_1"/>
      <w:bookmarkEnd w:id="1036"/>
      <w:r w:rsidRPr="009209B0">
        <w:rPr>
          <w:highlight w:val="white"/>
        </w:rPr>
        <w:t>MultipleMessage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A804E0" w14:paraId="4590FD7C" w14:textId="77777777" w:rsidTr="00A95B50">
        <w:tc>
          <w:tcPr>
            <w:tcW w:w="2127" w:type="dxa"/>
            <w:shd w:val="clear" w:color="auto" w:fill="F2F2F2" w:themeFill="background1" w:themeFillShade="F2"/>
          </w:tcPr>
          <w:p w14:paraId="0DA23A1D" w14:textId="77777777" w:rsidR="00A804E0" w:rsidRPr="006804C5" w:rsidRDefault="00A804E0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39C1E50" w14:textId="77777777" w:rsidR="00A804E0" w:rsidRPr="006804C5" w:rsidRDefault="00A804E0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743AA3F" w14:textId="77777777" w:rsidR="00A804E0" w:rsidRDefault="00A804E0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9E6FBCB" w14:textId="77777777" w:rsidR="00A804E0" w:rsidRDefault="00A804E0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D566A78" w14:textId="77777777" w:rsidR="00A804E0" w:rsidRDefault="00A804E0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73F61A0" w14:textId="77777777" w:rsidR="00A804E0" w:rsidRPr="006804C5" w:rsidRDefault="00A804E0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A804E0" w:rsidRPr="00280932" w14:paraId="21A72AAA" w14:textId="77777777" w:rsidTr="00A95B50">
        <w:tc>
          <w:tcPr>
            <w:tcW w:w="2127" w:type="dxa"/>
          </w:tcPr>
          <w:p w14:paraId="66594706" w14:textId="77777777" w:rsidR="00A804E0" w:rsidRPr="006804C5" w:rsidRDefault="00A804E0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rFonts w:eastAsiaTheme="minorHAnsi" w:cs="Consolas"/>
                <w:highlight w:val="white"/>
              </w:rPr>
              <w:t>lastMessage</w:t>
            </w:r>
          </w:p>
        </w:tc>
        <w:tc>
          <w:tcPr>
            <w:tcW w:w="2268" w:type="dxa"/>
          </w:tcPr>
          <w:p w14:paraId="0A06AE3D" w14:textId="77777777" w:rsidR="00A804E0" w:rsidRPr="006804C5" w:rsidRDefault="00A804E0" w:rsidP="006804C5">
            <w:pPr>
              <w:spacing w:after="0"/>
            </w:pPr>
            <w:r w:rsidRPr="006804C5">
              <w:rPr>
                <w:rFonts w:eastAsiaTheme="minorHAnsi" w:cs="Consolas"/>
                <w:highlight w:val="white"/>
              </w:rPr>
              <w:t>Признак, показывающий, будут ли еще сообщения данного типа</w:t>
            </w:r>
          </w:p>
        </w:tc>
        <w:tc>
          <w:tcPr>
            <w:tcW w:w="1843" w:type="dxa"/>
          </w:tcPr>
          <w:p w14:paraId="3D5713B5" w14:textId="77777777" w:rsidR="00A804E0" w:rsidRPr="00280932" w:rsidRDefault="00A804E0" w:rsidP="00A95B50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509BCD69" w14:textId="77777777" w:rsidR="00A804E0" w:rsidRPr="00280932" w:rsidRDefault="00A804E0" w:rsidP="00A95B50">
            <w:pPr>
              <w:spacing w:after="0" w:line="276" w:lineRule="auto"/>
              <w:jc w:val="center"/>
              <w:rPr>
                <w:lang w:val="en-US"/>
              </w:rPr>
            </w:pPr>
            <w:r w:rsidRPr="00280932">
              <w:rPr>
                <w:lang w:val="en-US"/>
              </w:rPr>
              <w:t>T(1-3)</w:t>
            </w:r>
          </w:p>
        </w:tc>
        <w:tc>
          <w:tcPr>
            <w:tcW w:w="1701" w:type="dxa"/>
          </w:tcPr>
          <w:p w14:paraId="04241A01" w14:textId="77777777" w:rsidR="00A804E0" w:rsidRPr="00280932" w:rsidRDefault="00A804E0" w:rsidP="00A95B50">
            <w:pPr>
              <w:spacing w:after="0" w:line="276" w:lineRule="auto"/>
              <w:jc w:val="center"/>
            </w:pPr>
            <w:r w:rsidRPr="00280932">
              <w:t>О</w:t>
            </w:r>
          </w:p>
        </w:tc>
        <w:tc>
          <w:tcPr>
            <w:tcW w:w="2126" w:type="dxa"/>
          </w:tcPr>
          <w:p w14:paraId="78063834" w14:textId="77777777" w:rsidR="00A804E0" w:rsidRPr="006804C5" w:rsidRDefault="007B1DDF" w:rsidP="006804C5">
            <w:pPr>
              <w:spacing w:after="0" w:line="276" w:lineRule="auto"/>
            </w:pPr>
            <w:r w:rsidRPr="006804C5">
              <w:t xml:space="preserve">Описание элемента представлено в таблице </w:t>
            </w:r>
            <w:hyperlink w:anchor="_LastMessageCode_1" w:history="1">
              <w:r w:rsidRPr="006804C5">
                <w:rPr>
                  <w:rStyle w:val="aff5"/>
                </w:rPr>
                <w:t>LastMessageCode</w:t>
              </w:r>
            </w:hyperlink>
          </w:p>
        </w:tc>
      </w:tr>
    </w:tbl>
    <w:p w14:paraId="251C7455" w14:textId="77777777" w:rsidR="00882D34" w:rsidRPr="0014558A" w:rsidRDefault="00882D34" w:rsidP="005379BF">
      <w:pPr>
        <w:pStyle w:val="3"/>
        <w:rPr>
          <w:lang w:val="en-US"/>
        </w:rPr>
      </w:pPr>
      <w:bookmarkStart w:id="1037" w:name="_Organization_3"/>
      <w:bookmarkEnd w:id="1037"/>
      <w:r w:rsidRPr="0014558A">
        <w:rPr>
          <w:lang w:val="en-US"/>
        </w:rPr>
        <w:t>Organization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882D34" w14:paraId="55C2C019" w14:textId="77777777" w:rsidTr="003458A1">
        <w:tc>
          <w:tcPr>
            <w:tcW w:w="2127" w:type="dxa"/>
            <w:shd w:val="clear" w:color="auto" w:fill="F2F2F2" w:themeFill="background1" w:themeFillShade="F2"/>
          </w:tcPr>
          <w:p w14:paraId="4FA799AD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BBF4F8C" w14:textId="77777777" w:rsidR="00882D34" w:rsidRPr="006804C5" w:rsidRDefault="00882D34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55B9590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58577C6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50C531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1A9AF9C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882D34" w14:paraId="40E08CEB" w14:textId="77777777" w:rsidTr="003458A1">
        <w:trPr>
          <w:trHeight w:val="350"/>
        </w:trPr>
        <w:tc>
          <w:tcPr>
            <w:tcW w:w="2127" w:type="dxa"/>
          </w:tcPr>
          <w:p w14:paraId="2B50636A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4602954D" w14:textId="77777777" w:rsidR="00882D34" w:rsidRPr="006804C5" w:rsidRDefault="00882D34" w:rsidP="006804C5">
            <w:pPr>
              <w:spacing w:after="0"/>
            </w:pPr>
            <w:r w:rsidRPr="006804C5">
              <w:t>Наименование организации</w:t>
            </w:r>
          </w:p>
        </w:tc>
        <w:tc>
          <w:tcPr>
            <w:tcW w:w="1843" w:type="dxa"/>
          </w:tcPr>
          <w:p w14:paraId="6C2682DC" w14:textId="77777777" w:rsidR="00882D34" w:rsidRDefault="00882D34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1C773499" w14:textId="77777777" w:rsidR="00882D34" w:rsidRPr="00FD790D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175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2429A308" w14:textId="77777777" w:rsidR="00882D34" w:rsidRPr="005E3A06" w:rsidRDefault="00882D34" w:rsidP="003458A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6C602E63" w14:textId="77777777" w:rsidR="00882D34" w:rsidRPr="006804C5" w:rsidRDefault="00882D34" w:rsidP="006804C5">
            <w:pPr>
              <w:spacing w:after="0"/>
            </w:pPr>
          </w:p>
        </w:tc>
      </w:tr>
      <w:tr w:rsidR="00882D34" w14:paraId="526A6257" w14:textId="77777777" w:rsidTr="003458A1">
        <w:trPr>
          <w:trHeight w:val="350"/>
        </w:trPr>
        <w:tc>
          <w:tcPr>
            <w:tcW w:w="2127" w:type="dxa"/>
          </w:tcPr>
          <w:p w14:paraId="018ADE14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inn</w:t>
            </w:r>
          </w:p>
        </w:tc>
        <w:tc>
          <w:tcPr>
            <w:tcW w:w="2268" w:type="dxa"/>
          </w:tcPr>
          <w:p w14:paraId="47765C6A" w14:textId="77777777" w:rsidR="00882D34" w:rsidRPr="006804C5" w:rsidRDefault="00882D34" w:rsidP="006804C5">
            <w:pPr>
              <w:spacing w:after="0"/>
            </w:pPr>
            <w:r w:rsidRPr="006804C5">
              <w:t>ИНН</w:t>
            </w:r>
          </w:p>
        </w:tc>
        <w:tc>
          <w:tcPr>
            <w:tcW w:w="1843" w:type="dxa"/>
          </w:tcPr>
          <w:p w14:paraId="22C41C5D" w14:textId="77777777" w:rsidR="00882D34" w:rsidRDefault="00882D34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5880D029" w14:textId="77777777" w:rsidR="00882D34" w:rsidRPr="00FD790D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=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60BE8D75" w14:textId="77777777" w:rsidR="00882D34" w:rsidRPr="005E3A06" w:rsidRDefault="00882D34" w:rsidP="003458A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0945B62C" w14:textId="77777777" w:rsidR="00882D34" w:rsidRPr="006804C5" w:rsidRDefault="00882D34" w:rsidP="006804C5">
            <w:pPr>
              <w:spacing w:after="0" w:line="276" w:lineRule="auto"/>
            </w:pPr>
          </w:p>
        </w:tc>
      </w:tr>
      <w:tr w:rsidR="00882D34" w14:paraId="39651264" w14:textId="77777777" w:rsidTr="003458A1">
        <w:trPr>
          <w:trHeight w:val="137"/>
        </w:trPr>
        <w:tc>
          <w:tcPr>
            <w:tcW w:w="2127" w:type="dxa"/>
          </w:tcPr>
          <w:p w14:paraId="564B91D3" w14:textId="77777777" w:rsidR="00882D34" w:rsidRPr="006804C5" w:rsidRDefault="00882D34" w:rsidP="006804C5">
            <w:pPr>
              <w:spacing w:after="0"/>
              <w:rPr>
                <w:lang w:val="en-US"/>
              </w:rPr>
            </w:pPr>
            <w:r w:rsidRPr="006804C5">
              <w:t>kpp</w:t>
            </w:r>
          </w:p>
        </w:tc>
        <w:tc>
          <w:tcPr>
            <w:tcW w:w="2268" w:type="dxa"/>
          </w:tcPr>
          <w:p w14:paraId="2C262CE9" w14:textId="77777777" w:rsidR="00882D34" w:rsidRPr="006804C5" w:rsidRDefault="00882D34" w:rsidP="006804C5">
            <w:pPr>
              <w:spacing w:after="0"/>
            </w:pPr>
            <w:r w:rsidRPr="006804C5">
              <w:t>КПП</w:t>
            </w:r>
          </w:p>
        </w:tc>
        <w:tc>
          <w:tcPr>
            <w:tcW w:w="1843" w:type="dxa"/>
          </w:tcPr>
          <w:p w14:paraId="4F95B7A4" w14:textId="77777777" w:rsidR="00882D34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3DB2F5FB" w14:textId="77777777" w:rsidR="00882D34" w:rsidRDefault="00882D3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N(=</w:t>
            </w:r>
            <w: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5936B23" w14:textId="77777777" w:rsidR="00882D34" w:rsidRPr="0041700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5381E618" w14:textId="77777777" w:rsidR="00882D34" w:rsidRPr="006804C5" w:rsidRDefault="00882D34" w:rsidP="006804C5">
            <w:pPr>
              <w:spacing w:after="0"/>
            </w:pPr>
          </w:p>
        </w:tc>
      </w:tr>
      <w:tr w:rsidR="00234F35" w14:paraId="3818F534" w14:textId="77777777" w:rsidTr="003458A1">
        <w:trPr>
          <w:trHeight w:val="137"/>
        </w:trPr>
        <w:tc>
          <w:tcPr>
            <w:tcW w:w="2127" w:type="dxa"/>
          </w:tcPr>
          <w:p w14:paraId="757F60D7" w14:textId="77777777" w:rsidR="00234F35" w:rsidRPr="00234F35" w:rsidRDefault="00234F35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OKPOCode</w:t>
            </w:r>
          </w:p>
        </w:tc>
        <w:tc>
          <w:tcPr>
            <w:tcW w:w="2268" w:type="dxa"/>
          </w:tcPr>
          <w:p w14:paraId="32B30221" w14:textId="77777777" w:rsidR="00234F35" w:rsidRPr="006804C5" w:rsidRDefault="00234F35" w:rsidP="006804C5">
            <w:pPr>
              <w:spacing w:after="0"/>
            </w:pPr>
            <w:r>
              <w:t>Код ОКПО</w:t>
            </w:r>
          </w:p>
        </w:tc>
        <w:tc>
          <w:tcPr>
            <w:tcW w:w="1843" w:type="dxa"/>
          </w:tcPr>
          <w:p w14:paraId="186586BB" w14:textId="77777777" w:rsidR="00234F35" w:rsidRDefault="00234F35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992" w:type="dxa"/>
          </w:tcPr>
          <w:p w14:paraId="09EE6624" w14:textId="77777777" w:rsidR="00234F35" w:rsidRPr="00234F35" w:rsidRDefault="00234F35" w:rsidP="003458A1">
            <w:pPr>
              <w:spacing w:after="0"/>
              <w:jc w:val="center"/>
            </w:pPr>
            <w:r>
              <w:t>Т(1-10)</w:t>
            </w:r>
          </w:p>
        </w:tc>
        <w:tc>
          <w:tcPr>
            <w:tcW w:w="1701" w:type="dxa"/>
          </w:tcPr>
          <w:p w14:paraId="19D11B04" w14:textId="77777777" w:rsidR="00234F35" w:rsidRDefault="00234F35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06063B2E" w14:textId="77777777" w:rsidR="00234F35" w:rsidRPr="006804C5" w:rsidRDefault="00234F35" w:rsidP="006804C5">
            <w:pPr>
              <w:spacing w:after="0"/>
            </w:pPr>
          </w:p>
        </w:tc>
      </w:tr>
    </w:tbl>
    <w:p w14:paraId="3083AD26" w14:textId="77777777" w:rsidR="00882D34" w:rsidRPr="00F235D9" w:rsidRDefault="00882D34" w:rsidP="00AE70E5">
      <w:pPr>
        <w:pStyle w:val="3"/>
        <w:rPr>
          <w:lang w:val="en-US"/>
        </w:rPr>
      </w:pPr>
      <w:bookmarkStart w:id="1038" w:name="_SelfEmployedInvoice"/>
      <w:bookmarkStart w:id="1039" w:name="_SelfEmployedKppInvoice"/>
      <w:bookmarkEnd w:id="1038"/>
      <w:bookmarkEnd w:id="1039"/>
      <w:r w:rsidRPr="00F235D9">
        <w:rPr>
          <w:lang w:val="en-US"/>
        </w:rPr>
        <w:t>OriginOrder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843"/>
        <w:gridCol w:w="992"/>
        <w:gridCol w:w="1701"/>
        <w:gridCol w:w="2126"/>
      </w:tblGrid>
      <w:tr w:rsidR="00882D34" w14:paraId="4C715A22" w14:textId="77777777" w:rsidTr="003458A1">
        <w:tc>
          <w:tcPr>
            <w:tcW w:w="2127" w:type="dxa"/>
            <w:shd w:val="clear" w:color="auto" w:fill="F2F2F2" w:themeFill="background1" w:themeFillShade="F2"/>
          </w:tcPr>
          <w:p w14:paraId="46965BCD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4CAEE0" w14:textId="77777777" w:rsidR="00882D34" w:rsidRPr="006804C5" w:rsidRDefault="00882D34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5DD9454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09022E5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49796DE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8376CD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882D34" w14:paraId="3D0D8C9F" w14:textId="77777777" w:rsidTr="003458A1">
        <w:tc>
          <w:tcPr>
            <w:tcW w:w="2127" w:type="dxa"/>
          </w:tcPr>
          <w:p w14:paraId="339BA504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number</w:t>
            </w:r>
          </w:p>
        </w:tc>
        <w:tc>
          <w:tcPr>
            <w:tcW w:w="2268" w:type="dxa"/>
          </w:tcPr>
          <w:p w14:paraId="75165C0C" w14:textId="77777777" w:rsidR="00882D34" w:rsidRPr="006804C5" w:rsidRDefault="00882D34" w:rsidP="006804C5">
            <w:pPr>
              <w:spacing w:after="0"/>
            </w:pPr>
            <w:r w:rsidRPr="006804C5">
              <w:t>Номер заказа</w:t>
            </w:r>
          </w:p>
        </w:tc>
        <w:tc>
          <w:tcPr>
            <w:tcW w:w="1843" w:type="dxa"/>
          </w:tcPr>
          <w:p w14:paraId="75D63124" w14:textId="77777777" w:rsidR="00882D34" w:rsidRDefault="00882D34" w:rsidP="003458A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992" w:type="dxa"/>
          </w:tcPr>
          <w:p w14:paraId="35282ACA" w14:textId="77777777" w:rsidR="00882D34" w:rsidRPr="000F08B1" w:rsidRDefault="00B30212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t>Т(1-35)</w:t>
            </w:r>
          </w:p>
        </w:tc>
        <w:tc>
          <w:tcPr>
            <w:tcW w:w="1701" w:type="dxa"/>
          </w:tcPr>
          <w:p w14:paraId="60FE52D5" w14:textId="77777777" w:rsidR="00882D34" w:rsidRDefault="00882D34" w:rsidP="003458A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17BCB236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</w:p>
        </w:tc>
      </w:tr>
      <w:tr w:rsidR="00882D34" w14:paraId="78674A3A" w14:textId="77777777" w:rsidTr="003458A1">
        <w:trPr>
          <w:trHeight w:val="200"/>
        </w:trPr>
        <w:tc>
          <w:tcPr>
            <w:tcW w:w="2127" w:type="dxa"/>
          </w:tcPr>
          <w:p w14:paraId="4BD882C8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14:paraId="4C1E1663" w14:textId="77777777" w:rsidR="00882D34" w:rsidRPr="006804C5" w:rsidRDefault="00882D34" w:rsidP="006804C5">
            <w:pPr>
              <w:spacing w:after="0"/>
            </w:pPr>
            <w:r w:rsidRPr="006804C5">
              <w:t>Дата заказа</w:t>
            </w:r>
          </w:p>
        </w:tc>
        <w:tc>
          <w:tcPr>
            <w:tcW w:w="1843" w:type="dxa"/>
          </w:tcPr>
          <w:p w14:paraId="394DA4BD" w14:textId="77777777" w:rsidR="00882D34" w:rsidRDefault="00882D34" w:rsidP="003458A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992" w:type="dxa"/>
          </w:tcPr>
          <w:p w14:paraId="72B5B927" w14:textId="77777777" w:rsidR="00882D34" w:rsidRPr="000F08B1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14:paraId="408D0CD9" w14:textId="77777777" w:rsidR="00882D34" w:rsidRPr="00C73FBB" w:rsidRDefault="00882D34" w:rsidP="003458A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7E32A816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</w:p>
        </w:tc>
      </w:tr>
    </w:tbl>
    <w:p w14:paraId="2D97850A" w14:textId="77777777" w:rsidR="00882D34" w:rsidRPr="00F235D9" w:rsidRDefault="00882D34" w:rsidP="00AE70E5">
      <w:pPr>
        <w:pStyle w:val="3"/>
        <w:rPr>
          <w:lang w:val="en-US"/>
        </w:rPr>
      </w:pPr>
      <w:bookmarkStart w:id="1040" w:name="_Organization_2"/>
      <w:bookmarkStart w:id="1041" w:name="_RussianAddress_4"/>
      <w:bookmarkEnd w:id="1040"/>
      <w:bookmarkEnd w:id="1041"/>
      <w:r w:rsidRPr="00F235D9">
        <w:rPr>
          <w:lang w:val="en-US"/>
        </w:rPr>
        <w:lastRenderedPageBreak/>
        <w:t>RussianAddress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882D34" w14:paraId="7F90951D" w14:textId="77777777" w:rsidTr="00465797">
        <w:tc>
          <w:tcPr>
            <w:tcW w:w="2127" w:type="dxa"/>
            <w:shd w:val="clear" w:color="auto" w:fill="F2F2F2" w:themeFill="background1" w:themeFillShade="F2"/>
          </w:tcPr>
          <w:p w14:paraId="28D78EC0" w14:textId="77777777" w:rsidR="00882D34" w:rsidRDefault="00882D34" w:rsidP="006804C5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08C257A" w14:textId="77777777" w:rsidR="00882D34" w:rsidRDefault="00882D34" w:rsidP="006804C5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B86AF55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9012D05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D28C3D4" w14:textId="77777777" w:rsidR="00882D34" w:rsidRDefault="003458A1" w:rsidP="006804C5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FED5987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882D34" w14:paraId="6977085F" w14:textId="77777777" w:rsidTr="00465797">
        <w:tc>
          <w:tcPr>
            <w:tcW w:w="2127" w:type="dxa"/>
          </w:tcPr>
          <w:p w14:paraId="68B56A26" w14:textId="77777777" w:rsidR="00882D34" w:rsidRPr="004C4339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regionISOCode</w:t>
            </w:r>
          </w:p>
        </w:tc>
        <w:tc>
          <w:tcPr>
            <w:tcW w:w="2268" w:type="dxa"/>
          </w:tcPr>
          <w:p w14:paraId="12B6344F" w14:textId="77777777" w:rsidR="00882D34" w:rsidRPr="00BA356D" w:rsidRDefault="00882D34" w:rsidP="006804C5">
            <w:pPr>
              <w:spacing w:after="0"/>
            </w:pPr>
            <w:r>
              <w:t xml:space="preserve">Буквенный код региона, согласно </w:t>
            </w:r>
            <w:r>
              <w:rPr>
                <w:lang w:val="en-US"/>
              </w:rPr>
              <w:t>ISO</w:t>
            </w:r>
            <w:r w:rsidRPr="00BA356D">
              <w:t xml:space="preserve"> 3166-2</w:t>
            </w:r>
          </w:p>
        </w:tc>
        <w:tc>
          <w:tcPr>
            <w:tcW w:w="1701" w:type="dxa"/>
          </w:tcPr>
          <w:p w14:paraId="730181E1" w14:textId="77777777" w:rsidR="00882D34" w:rsidRDefault="00882D34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BE08402" w14:textId="77777777" w:rsidR="00882D34" w:rsidRPr="00C73FBB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T(1-7)</w:t>
            </w:r>
          </w:p>
        </w:tc>
        <w:tc>
          <w:tcPr>
            <w:tcW w:w="1701" w:type="dxa"/>
          </w:tcPr>
          <w:p w14:paraId="0F351087" w14:textId="77777777" w:rsidR="00882D34" w:rsidRPr="00854A33" w:rsidRDefault="00882D34" w:rsidP="003458A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01C7CFAE" w14:textId="77777777" w:rsidR="00882D34" w:rsidRDefault="00882D34" w:rsidP="003458A1">
            <w:pPr>
              <w:spacing w:after="0" w:line="276" w:lineRule="auto"/>
              <w:jc w:val="center"/>
            </w:pPr>
          </w:p>
        </w:tc>
      </w:tr>
      <w:tr w:rsidR="00882D34" w14:paraId="0A6579EC" w14:textId="77777777" w:rsidTr="00465797">
        <w:tc>
          <w:tcPr>
            <w:tcW w:w="2127" w:type="dxa"/>
          </w:tcPr>
          <w:p w14:paraId="16890D44" w14:textId="77777777" w:rsidR="00882D34" w:rsidRPr="008035A8" w:rsidRDefault="00882D34" w:rsidP="006804C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268" w:type="dxa"/>
          </w:tcPr>
          <w:p w14:paraId="22CEB1A3" w14:textId="77777777" w:rsidR="00882D34" w:rsidRDefault="00882D34" w:rsidP="006804C5">
            <w:pPr>
              <w:spacing w:after="0"/>
            </w:pPr>
            <w:r>
              <w:t>Район</w:t>
            </w:r>
          </w:p>
        </w:tc>
        <w:tc>
          <w:tcPr>
            <w:tcW w:w="1701" w:type="dxa"/>
          </w:tcPr>
          <w:p w14:paraId="6E817C13" w14:textId="77777777" w:rsidR="00882D34" w:rsidRDefault="00882D34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7881D824" w14:textId="77777777" w:rsidR="00882D34" w:rsidRPr="00627EC8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T(1-50)</w:t>
            </w:r>
          </w:p>
        </w:tc>
        <w:tc>
          <w:tcPr>
            <w:tcW w:w="1701" w:type="dxa"/>
          </w:tcPr>
          <w:p w14:paraId="284DC4DB" w14:textId="77777777" w:rsidR="00882D34" w:rsidRPr="00C73FBB" w:rsidRDefault="00882D34" w:rsidP="003458A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4A85CF10" w14:textId="77777777" w:rsidR="00882D34" w:rsidRPr="006B14F2" w:rsidRDefault="00882D34" w:rsidP="003458A1">
            <w:pPr>
              <w:spacing w:after="0" w:line="276" w:lineRule="auto"/>
              <w:jc w:val="center"/>
            </w:pPr>
          </w:p>
        </w:tc>
      </w:tr>
      <w:tr w:rsidR="00882D34" w14:paraId="0960F3DA" w14:textId="77777777" w:rsidTr="00465797">
        <w:tc>
          <w:tcPr>
            <w:tcW w:w="2127" w:type="dxa"/>
          </w:tcPr>
          <w:p w14:paraId="720315CB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14:paraId="7B67FC63" w14:textId="77777777" w:rsidR="00882D34" w:rsidRDefault="00882D34" w:rsidP="006804C5">
            <w:pPr>
              <w:spacing w:after="0"/>
            </w:pPr>
            <w:r>
              <w:t>Город</w:t>
            </w:r>
          </w:p>
        </w:tc>
        <w:tc>
          <w:tcPr>
            <w:tcW w:w="1701" w:type="dxa"/>
          </w:tcPr>
          <w:p w14:paraId="5F4A5487" w14:textId="77777777" w:rsidR="00882D34" w:rsidRPr="0062249F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199B4E8" w14:textId="77777777" w:rsidR="00882D34" w:rsidRPr="00627EC8" w:rsidRDefault="00882D3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701" w:type="dxa"/>
          </w:tcPr>
          <w:p w14:paraId="40BDF768" w14:textId="77777777" w:rsidR="00882D34" w:rsidRPr="00C73FB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52C9236D" w14:textId="77777777" w:rsidR="00882D34" w:rsidRPr="006B14F2" w:rsidRDefault="00882D34" w:rsidP="003458A1">
            <w:pPr>
              <w:spacing w:after="0"/>
              <w:jc w:val="center"/>
            </w:pPr>
          </w:p>
        </w:tc>
      </w:tr>
      <w:tr w:rsidR="00882D34" w14:paraId="2D41DE08" w14:textId="77777777" w:rsidTr="00465797">
        <w:tc>
          <w:tcPr>
            <w:tcW w:w="2127" w:type="dxa"/>
          </w:tcPr>
          <w:p w14:paraId="6777B135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settlement</w:t>
            </w:r>
          </w:p>
        </w:tc>
        <w:tc>
          <w:tcPr>
            <w:tcW w:w="2268" w:type="dxa"/>
          </w:tcPr>
          <w:p w14:paraId="75D6353D" w14:textId="77777777" w:rsidR="00882D34" w:rsidRDefault="00882D34" w:rsidP="006804C5">
            <w:pPr>
              <w:spacing w:after="0"/>
            </w:pPr>
            <w:r>
              <w:t>Населенный пункт</w:t>
            </w:r>
          </w:p>
        </w:tc>
        <w:tc>
          <w:tcPr>
            <w:tcW w:w="1701" w:type="dxa"/>
          </w:tcPr>
          <w:p w14:paraId="35C55015" w14:textId="77777777" w:rsidR="00882D34" w:rsidRPr="0062249F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6D9E1742" w14:textId="77777777" w:rsidR="00882D34" w:rsidRPr="00627EC8" w:rsidRDefault="00882D3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701" w:type="dxa"/>
          </w:tcPr>
          <w:p w14:paraId="64EF32D0" w14:textId="77777777" w:rsidR="00882D34" w:rsidRPr="00C73FB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477D4EB9" w14:textId="77777777" w:rsidR="00882D34" w:rsidRPr="006B14F2" w:rsidRDefault="00882D34" w:rsidP="003458A1">
            <w:pPr>
              <w:spacing w:after="0"/>
              <w:jc w:val="center"/>
            </w:pPr>
          </w:p>
        </w:tc>
      </w:tr>
      <w:tr w:rsidR="00882D34" w14:paraId="3F42B3B2" w14:textId="77777777" w:rsidTr="00465797">
        <w:tc>
          <w:tcPr>
            <w:tcW w:w="2127" w:type="dxa"/>
          </w:tcPr>
          <w:p w14:paraId="52EFB60B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2268" w:type="dxa"/>
          </w:tcPr>
          <w:p w14:paraId="5127955E" w14:textId="77777777" w:rsidR="00882D34" w:rsidRDefault="00882D34" w:rsidP="006804C5">
            <w:pPr>
              <w:spacing w:after="0"/>
            </w:pPr>
            <w:r>
              <w:t>Улица</w:t>
            </w:r>
          </w:p>
        </w:tc>
        <w:tc>
          <w:tcPr>
            <w:tcW w:w="1701" w:type="dxa"/>
          </w:tcPr>
          <w:p w14:paraId="769A1B06" w14:textId="77777777" w:rsidR="00882D34" w:rsidRPr="0062249F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10BBA41" w14:textId="77777777" w:rsidR="00882D34" w:rsidRPr="00627EC8" w:rsidRDefault="00882D3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T(1-50)</w:t>
            </w:r>
          </w:p>
        </w:tc>
        <w:tc>
          <w:tcPr>
            <w:tcW w:w="1701" w:type="dxa"/>
          </w:tcPr>
          <w:p w14:paraId="09F519DF" w14:textId="77777777" w:rsidR="00882D34" w:rsidRPr="00C73FB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1AEE33B7" w14:textId="77777777" w:rsidR="00882D34" w:rsidRPr="006B14F2" w:rsidRDefault="00882D34" w:rsidP="003458A1">
            <w:pPr>
              <w:spacing w:after="0"/>
              <w:jc w:val="center"/>
            </w:pPr>
          </w:p>
        </w:tc>
      </w:tr>
      <w:tr w:rsidR="00882D34" w14:paraId="327726CD" w14:textId="77777777" w:rsidTr="00465797">
        <w:tc>
          <w:tcPr>
            <w:tcW w:w="2127" w:type="dxa"/>
          </w:tcPr>
          <w:p w14:paraId="7CF480B0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2268" w:type="dxa"/>
          </w:tcPr>
          <w:p w14:paraId="4AF9D5A6" w14:textId="77777777" w:rsidR="00882D34" w:rsidRDefault="00882D34" w:rsidP="006804C5">
            <w:pPr>
              <w:spacing w:after="0"/>
            </w:pPr>
            <w:r>
              <w:t>Дом</w:t>
            </w:r>
          </w:p>
        </w:tc>
        <w:tc>
          <w:tcPr>
            <w:tcW w:w="1701" w:type="dxa"/>
          </w:tcPr>
          <w:p w14:paraId="6D8628EE" w14:textId="77777777" w:rsidR="00882D34" w:rsidRPr="0062249F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EDD1451" w14:textId="77777777" w:rsidR="00882D34" w:rsidRPr="008E28E2" w:rsidRDefault="000830B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20</w:t>
            </w:r>
            <w:r w:rsidR="00882D34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26149CF" w14:textId="77777777" w:rsidR="00882D34" w:rsidRPr="00C73FB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395950A2" w14:textId="77777777" w:rsidR="00882D34" w:rsidRPr="006B14F2" w:rsidRDefault="00882D34" w:rsidP="003458A1">
            <w:pPr>
              <w:spacing w:after="0"/>
              <w:jc w:val="center"/>
            </w:pPr>
          </w:p>
        </w:tc>
      </w:tr>
      <w:tr w:rsidR="00882D34" w14:paraId="4328A113" w14:textId="77777777" w:rsidTr="00465797">
        <w:tc>
          <w:tcPr>
            <w:tcW w:w="2127" w:type="dxa"/>
          </w:tcPr>
          <w:p w14:paraId="2018590C" w14:textId="77777777" w:rsidR="00882D34" w:rsidRPr="00C1606D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2268" w:type="dxa"/>
          </w:tcPr>
          <w:p w14:paraId="611CDB47" w14:textId="77777777" w:rsidR="00882D34" w:rsidRDefault="00882D34" w:rsidP="006804C5">
            <w:pPr>
              <w:spacing w:after="0"/>
            </w:pPr>
            <w:r>
              <w:t>Квартира или офис</w:t>
            </w:r>
          </w:p>
        </w:tc>
        <w:tc>
          <w:tcPr>
            <w:tcW w:w="1701" w:type="dxa"/>
          </w:tcPr>
          <w:p w14:paraId="2B151C4B" w14:textId="77777777" w:rsidR="00882D34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63EB397E" w14:textId="77777777" w:rsidR="00882D34" w:rsidRDefault="000830B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20</w:t>
            </w:r>
            <w:r w:rsidR="00882D34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52098538" w14:textId="77777777" w:rsidR="00882D34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52488524" w14:textId="77777777" w:rsidR="00882D34" w:rsidRPr="006B14F2" w:rsidRDefault="00882D34" w:rsidP="003458A1">
            <w:pPr>
              <w:spacing w:after="0"/>
              <w:jc w:val="center"/>
            </w:pPr>
          </w:p>
        </w:tc>
      </w:tr>
      <w:tr w:rsidR="00882D34" w14:paraId="1E333014" w14:textId="77777777" w:rsidTr="00465797">
        <w:tc>
          <w:tcPr>
            <w:tcW w:w="2127" w:type="dxa"/>
          </w:tcPr>
          <w:p w14:paraId="08B83E6E" w14:textId="77777777" w:rsidR="00882D34" w:rsidRDefault="00882D34" w:rsidP="006804C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postalCode</w:t>
            </w:r>
          </w:p>
        </w:tc>
        <w:tc>
          <w:tcPr>
            <w:tcW w:w="2268" w:type="dxa"/>
          </w:tcPr>
          <w:p w14:paraId="1F3FC45A" w14:textId="77777777" w:rsidR="00882D34" w:rsidRDefault="00882D34" w:rsidP="006804C5">
            <w:pPr>
              <w:spacing w:after="0"/>
            </w:pPr>
            <w:r>
              <w:t>Почтовый индекс</w:t>
            </w:r>
          </w:p>
        </w:tc>
        <w:tc>
          <w:tcPr>
            <w:tcW w:w="1701" w:type="dxa"/>
          </w:tcPr>
          <w:p w14:paraId="6C5C619F" w14:textId="77777777" w:rsidR="00882D34" w:rsidRPr="0062249F" w:rsidRDefault="00882D34" w:rsidP="003458A1">
            <w:pPr>
              <w:spacing w:after="0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2F1A020E" w14:textId="77777777" w:rsidR="00882D34" w:rsidRPr="00627EC8" w:rsidRDefault="00882D34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N(=6)</w:t>
            </w:r>
          </w:p>
        </w:tc>
        <w:tc>
          <w:tcPr>
            <w:tcW w:w="1701" w:type="dxa"/>
          </w:tcPr>
          <w:p w14:paraId="13CD9F24" w14:textId="77777777" w:rsidR="00882D34" w:rsidRPr="00C73FBB" w:rsidRDefault="00882D34" w:rsidP="003458A1">
            <w:pPr>
              <w:spacing w:after="0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525EE991" w14:textId="77777777" w:rsidR="00882D34" w:rsidRPr="006B14F2" w:rsidRDefault="00882D34" w:rsidP="003458A1">
            <w:pPr>
              <w:spacing w:after="0"/>
              <w:jc w:val="center"/>
            </w:pPr>
          </w:p>
        </w:tc>
      </w:tr>
    </w:tbl>
    <w:p w14:paraId="2CC81EEC" w14:textId="77777777" w:rsidR="00882D34" w:rsidRPr="00F235D9" w:rsidRDefault="00882D34" w:rsidP="00AE70E5">
      <w:pPr>
        <w:pStyle w:val="3"/>
        <w:rPr>
          <w:lang w:val="en-US"/>
        </w:rPr>
      </w:pPr>
      <w:bookmarkStart w:id="1042" w:name="_SelfEmployed_1"/>
      <w:bookmarkStart w:id="1043" w:name="_Seller"/>
      <w:bookmarkStart w:id="1044" w:name="_SimpleContractor"/>
      <w:bookmarkStart w:id="1045" w:name="_Quantity_1"/>
      <w:bookmarkEnd w:id="1042"/>
      <w:bookmarkEnd w:id="1043"/>
      <w:bookmarkEnd w:id="1044"/>
      <w:bookmarkEnd w:id="1045"/>
      <w:r w:rsidRPr="00F235D9">
        <w:rPr>
          <w:lang w:val="en-US"/>
        </w:rPr>
        <w:t>SelfEmployed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882D34" w14:paraId="21F435EA" w14:textId="77777777" w:rsidTr="00465797">
        <w:tc>
          <w:tcPr>
            <w:tcW w:w="2127" w:type="dxa"/>
            <w:shd w:val="clear" w:color="auto" w:fill="F2F2F2" w:themeFill="background1" w:themeFillShade="F2"/>
          </w:tcPr>
          <w:p w14:paraId="14570B4B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A5901A1" w14:textId="77777777" w:rsidR="00882D34" w:rsidRPr="006804C5" w:rsidRDefault="00882D34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3A05EF8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A6835FE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AEC52AD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72C84ED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882D34" w14:paraId="475D54DA" w14:textId="77777777" w:rsidTr="00465797">
        <w:tc>
          <w:tcPr>
            <w:tcW w:w="2127" w:type="dxa"/>
          </w:tcPr>
          <w:p w14:paraId="30C5263A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14:paraId="16585F35" w14:textId="77777777" w:rsidR="00882D34" w:rsidRPr="006804C5" w:rsidRDefault="00882D34" w:rsidP="006804C5">
            <w:pPr>
              <w:spacing w:after="0"/>
            </w:pPr>
            <w:r w:rsidRPr="006804C5">
              <w:t>ФИО</w:t>
            </w:r>
          </w:p>
        </w:tc>
        <w:tc>
          <w:tcPr>
            <w:tcW w:w="1701" w:type="dxa"/>
          </w:tcPr>
          <w:p w14:paraId="57492974" w14:textId="77777777" w:rsidR="00882D34" w:rsidRDefault="00882D34" w:rsidP="003458A1">
            <w:pPr>
              <w:spacing w:after="0" w:line="276" w:lineRule="auto"/>
              <w:jc w:val="center"/>
            </w:pPr>
            <w:r>
              <w:t>С</w:t>
            </w:r>
          </w:p>
        </w:tc>
        <w:tc>
          <w:tcPr>
            <w:tcW w:w="1134" w:type="dxa"/>
          </w:tcPr>
          <w:p w14:paraId="2CC81FA2" w14:textId="77777777" w:rsidR="00882D34" w:rsidRPr="00FD790D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14:paraId="14725130" w14:textId="77777777" w:rsidR="00882D34" w:rsidRPr="005E3A06" w:rsidRDefault="00882D34" w:rsidP="003458A1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00A14EEC" w14:textId="77777777" w:rsidR="00882D34" w:rsidRPr="006804C5" w:rsidRDefault="00882D34" w:rsidP="006804C5">
            <w:pPr>
              <w:spacing w:after="0" w:line="276" w:lineRule="auto"/>
            </w:pPr>
            <w:r w:rsidRPr="006804C5">
              <w:t xml:space="preserve">Описание элемента представлено в таблице </w:t>
            </w:r>
            <w:hyperlink w:anchor="_RussianAddress_3" w:history="1">
              <w:r w:rsidRPr="006804C5">
                <w:rPr>
                  <w:rStyle w:val="aff5"/>
                </w:rPr>
                <w:t>FullName</w:t>
              </w:r>
            </w:hyperlink>
          </w:p>
        </w:tc>
      </w:tr>
      <w:tr w:rsidR="00882D34" w14:paraId="3790CD5D" w14:textId="77777777" w:rsidTr="00465797">
        <w:tc>
          <w:tcPr>
            <w:tcW w:w="2127" w:type="dxa"/>
          </w:tcPr>
          <w:p w14:paraId="628D13F9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inn</w:t>
            </w:r>
          </w:p>
        </w:tc>
        <w:tc>
          <w:tcPr>
            <w:tcW w:w="2268" w:type="dxa"/>
          </w:tcPr>
          <w:p w14:paraId="59442886" w14:textId="77777777" w:rsidR="00882D34" w:rsidRPr="006804C5" w:rsidRDefault="00882D34" w:rsidP="006804C5">
            <w:pPr>
              <w:spacing w:after="0"/>
            </w:pPr>
            <w:r w:rsidRPr="006804C5">
              <w:t>ИНН</w:t>
            </w:r>
          </w:p>
        </w:tc>
        <w:tc>
          <w:tcPr>
            <w:tcW w:w="1701" w:type="dxa"/>
          </w:tcPr>
          <w:p w14:paraId="26D37A31" w14:textId="77777777" w:rsidR="00882D34" w:rsidRDefault="00882D34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1A0377A7" w14:textId="77777777" w:rsidR="00882D34" w:rsidRPr="00FD790D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21210F2" w14:textId="77777777" w:rsidR="00882D34" w:rsidRPr="005E3A06" w:rsidRDefault="00882D34" w:rsidP="003458A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5A20CE22" w14:textId="77777777" w:rsidR="00882D34" w:rsidRPr="006804C5" w:rsidRDefault="00882D34" w:rsidP="006804C5">
            <w:pPr>
              <w:spacing w:after="0" w:line="276" w:lineRule="auto"/>
            </w:pPr>
          </w:p>
        </w:tc>
      </w:tr>
      <w:tr w:rsidR="00234F35" w14:paraId="4351541F" w14:textId="77777777" w:rsidTr="00465797">
        <w:tc>
          <w:tcPr>
            <w:tcW w:w="2127" w:type="dxa"/>
          </w:tcPr>
          <w:p w14:paraId="4923288D" w14:textId="77777777" w:rsidR="00234F35" w:rsidRPr="006804C5" w:rsidRDefault="00234F35" w:rsidP="006804C5">
            <w:pPr>
              <w:spacing w:after="0" w:line="276" w:lineRule="auto"/>
              <w:rPr>
                <w:lang w:val="en-US"/>
              </w:rPr>
            </w:pPr>
            <w:r w:rsidRPr="00234F35">
              <w:rPr>
                <w:lang w:val="en-US"/>
              </w:rPr>
              <w:t>OKPOCode</w:t>
            </w:r>
          </w:p>
        </w:tc>
        <w:tc>
          <w:tcPr>
            <w:tcW w:w="2268" w:type="dxa"/>
          </w:tcPr>
          <w:p w14:paraId="64D772CD" w14:textId="77777777" w:rsidR="00234F35" w:rsidRPr="00234F35" w:rsidRDefault="00234F35" w:rsidP="006804C5">
            <w:pPr>
              <w:spacing w:after="0"/>
            </w:pPr>
            <w:r>
              <w:t>Код ОКПО</w:t>
            </w:r>
          </w:p>
        </w:tc>
        <w:tc>
          <w:tcPr>
            <w:tcW w:w="1701" w:type="dxa"/>
          </w:tcPr>
          <w:p w14:paraId="385C0A8D" w14:textId="77777777" w:rsidR="00234F35" w:rsidRDefault="00234F35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3E0D822A" w14:textId="77777777" w:rsidR="00234F35" w:rsidRPr="00234F35" w:rsidRDefault="00234F35" w:rsidP="00234F3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T(1-10)</w:t>
            </w:r>
          </w:p>
        </w:tc>
        <w:tc>
          <w:tcPr>
            <w:tcW w:w="1701" w:type="dxa"/>
          </w:tcPr>
          <w:p w14:paraId="27474EEA" w14:textId="77777777" w:rsidR="00234F35" w:rsidRPr="00234F35" w:rsidRDefault="00234F35" w:rsidP="003458A1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75AB2FAF" w14:textId="77777777" w:rsidR="00234F35" w:rsidRPr="006804C5" w:rsidRDefault="00234F35" w:rsidP="006804C5">
            <w:pPr>
              <w:spacing w:after="0" w:line="276" w:lineRule="auto"/>
            </w:pPr>
          </w:p>
        </w:tc>
      </w:tr>
    </w:tbl>
    <w:p w14:paraId="2214F35E" w14:textId="77777777" w:rsidR="00882D34" w:rsidRPr="00F235D9" w:rsidRDefault="00882D34" w:rsidP="00AE70E5">
      <w:pPr>
        <w:pStyle w:val="3"/>
        <w:rPr>
          <w:lang w:val="en-US"/>
        </w:rPr>
      </w:pPr>
      <w:bookmarkStart w:id="1046" w:name="_Quantity_2"/>
      <w:bookmarkStart w:id="1047" w:name="_Transportation"/>
      <w:bookmarkStart w:id="1048" w:name="_Quantity_3"/>
      <w:bookmarkStart w:id="1049" w:name="_TransportationForReceivingAdvice"/>
      <w:bookmarkStart w:id="1050" w:name="_Quantity_4"/>
      <w:bookmarkEnd w:id="1046"/>
      <w:bookmarkEnd w:id="1047"/>
      <w:bookmarkEnd w:id="1048"/>
      <w:bookmarkEnd w:id="1049"/>
      <w:bookmarkEnd w:id="1050"/>
      <w:r w:rsidRPr="00F235D9">
        <w:rPr>
          <w:lang w:val="en-US"/>
        </w:rPr>
        <w:t>Quantity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882D34" w14:paraId="34090494" w14:textId="77777777" w:rsidTr="00465797">
        <w:tc>
          <w:tcPr>
            <w:tcW w:w="2127" w:type="dxa"/>
            <w:shd w:val="clear" w:color="auto" w:fill="F2F2F2" w:themeFill="background1" w:themeFillShade="F2"/>
          </w:tcPr>
          <w:p w14:paraId="18C92947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841513F" w14:textId="77777777" w:rsidR="00882D34" w:rsidRPr="006804C5" w:rsidRDefault="00882D34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D6D086" w14:textId="77777777" w:rsidR="00882D34" w:rsidRDefault="00882D34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80AA16F" w14:textId="77777777" w:rsidR="00882D34" w:rsidRDefault="00882D34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AE009CD" w14:textId="77777777" w:rsidR="00882D34" w:rsidRDefault="003458A1" w:rsidP="006804C5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FE4B537" w14:textId="77777777" w:rsidR="00882D34" w:rsidRPr="006804C5" w:rsidRDefault="00882D34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882D34" w14:paraId="1B6A0E45" w14:textId="77777777" w:rsidTr="00465797">
        <w:tc>
          <w:tcPr>
            <w:tcW w:w="2127" w:type="dxa"/>
          </w:tcPr>
          <w:p w14:paraId="59017682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unitOfMeasure</w:t>
            </w:r>
          </w:p>
        </w:tc>
        <w:tc>
          <w:tcPr>
            <w:tcW w:w="2268" w:type="dxa"/>
          </w:tcPr>
          <w:p w14:paraId="282C43C7" w14:textId="77777777" w:rsidR="00882D34" w:rsidRPr="006804C5" w:rsidRDefault="00882D34" w:rsidP="006804C5">
            <w:pPr>
              <w:spacing w:after="0"/>
            </w:pPr>
            <w:r w:rsidRPr="006804C5">
              <w:t>Единица измерения</w:t>
            </w:r>
          </w:p>
        </w:tc>
        <w:tc>
          <w:tcPr>
            <w:tcW w:w="1701" w:type="dxa"/>
          </w:tcPr>
          <w:p w14:paraId="4530E802" w14:textId="77777777" w:rsidR="00882D34" w:rsidRDefault="00882D34" w:rsidP="003458A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00416FD8" w14:textId="77777777" w:rsidR="00882D34" w:rsidRPr="00881AA0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T(1-3)</w:t>
            </w:r>
          </w:p>
        </w:tc>
        <w:tc>
          <w:tcPr>
            <w:tcW w:w="1701" w:type="dxa"/>
          </w:tcPr>
          <w:p w14:paraId="696C6026" w14:textId="77777777" w:rsidR="00882D34" w:rsidRPr="00FC6FB8" w:rsidRDefault="00882D34" w:rsidP="003458A1">
            <w:pPr>
              <w:spacing w:after="0" w:line="276" w:lineRule="auto"/>
              <w:jc w:val="center"/>
            </w:pPr>
            <w:r w:rsidRPr="006207A8">
              <w:t>ОК</w:t>
            </w:r>
          </w:p>
        </w:tc>
        <w:tc>
          <w:tcPr>
            <w:tcW w:w="2126" w:type="dxa"/>
          </w:tcPr>
          <w:p w14:paraId="7DB171DC" w14:textId="77777777" w:rsidR="00882D34" w:rsidRPr="006804C5" w:rsidRDefault="00882D34" w:rsidP="006804C5">
            <w:pPr>
              <w:spacing w:after="0" w:line="276" w:lineRule="auto"/>
              <w:rPr>
                <w:lang w:val="en-US"/>
              </w:rPr>
            </w:pPr>
            <w:r w:rsidRPr="006804C5">
              <w:t xml:space="preserve">Код из справочника </w:t>
            </w:r>
            <w:hyperlink w:anchor="_UnitOfMeasureCodeList_1" w:history="1">
              <w:r w:rsidRPr="006804C5">
                <w:rPr>
                  <w:rStyle w:val="aff5"/>
                  <w:lang w:val="en-US"/>
                </w:rPr>
                <w:t>UnitOfMeasureCodeList</w:t>
              </w:r>
            </w:hyperlink>
          </w:p>
        </w:tc>
      </w:tr>
    </w:tbl>
    <w:p w14:paraId="4EB21E98" w14:textId="77777777" w:rsidR="0048409A" w:rsidRDefault="0048409A" w:rsidP="0048409A">
      <w:pPr>
        <w:pStyle w:val="3"/>
      </w:pPr>
      <w:bookmarkStart w:id="1051" w:name="_VATRateCodeList"/>
      <w:bookmarkStart w:id="1052" w:name="_PhysicalOrlogicalState"/>
      <w:bookmarkStart w:id="1053" w:name="_PackageQuantity"/>
      <w:bookmarkStart w:id="1054" w:name="_Ref455508442"/>
      <w:bookmarkEnd w:id="1051"/>
      <w:bookmarkEnd w:id="1052"/>
      <w:bookmarkEnd w:id="1053"/>
      <w:r w:rsidRPr="0048409A">
        <w:rPr>
          <w:lang w:val="en-US"/>
        </w:rPr>
        <w:t>PhysicalDimensions</w:t>
      </w:r>
      <w:bookmarkEnd w:id="1054"/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48409A" w14:paraId="2F802DCF" w14:textId="77777777" w:rsidTr="00C21185">
        <w:tc>
          <w:tcPr>
            <w:tcW w:w="2127" w:type="dxa"/>
            <w:shd w:val="clear" w:color="auto" w:fill="F2F2F2" w:themeFill="background1" w:themeFillShade="F2"/>
          </w:tcPr>
          <w:p w14:paraId="224C8988" w14:textId="77777777" w:rsidR="0048409A" w:rsidRPr="006804C5" w:rsidRDefault="0048409A" w:rsidP="00C2118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D44F7DA" w14:textId="77777777" w:rsidR="0048409A" w:rsidRPr="006804C5" w:rsidRDefault="0048409A" w:rsidP="00C2118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E5510C" w14:textId="77777777" w:rsidR="0048409A" w:rsidRDefault="0048409A" w:rsidP="00C2118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62ED96" w14:textId="77777777" w:rsidR="0048409A" w:rsidRDefault="0048409A" w:rsidP="00C2118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415E20" w14:textId="77777777" w:rsidR="0048409A" w:rsidRDefault="0048409A" w:rsidP="00C2118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1C4A1CE" w14:textId="77777777" w:rsidR="0048409A" w:rsidRPr="006804C5" w:rsidRDefault="0048409A" w:rsidP="00C2118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48409A" w14:paraId="03A9C4C5" w14:textId="77777777" w:rsidTr="00C21185">
        <w:tc>
          <w:tcPr>
            <w:tcW w:w="2127" w:type="dxa"/>
          </w:tcPr>
          <w:p w14:paraId="636A2D19" w14:textId="77777777" w:rsidR="0048409A" w:rsidRPr="006804C5" w:rsidRDefault="00FB5FA3" w:rsidP="00C21185">
            <w:pPr>
              <w:spacing w:after="0" w:line="276" w:lineRule="auto"/>
              <w:rPr>
                <w:lang w:val="en-US"/>
              </w:rPr>
            </w:pPr>
            <w:r w:rsidRPr="00FB5FA3">
              <w:rPr>
                <w:lang w:val="en-US"/>
              </w:rPr>
              <w:t>grossWeight</w:t>
            </w:r>
          </w:p>
        </w:tc>
        <w:tc>
          <w:tcPr>
            <w:tcW w:w="2268" w:type="dxa"/>
          </w:tcPr>
          <w:p w14:paraId="7B50FC2F" w14:textId="77777777" w:rsidR="0048409A" w:rsidRPr="00FB5FA3" w:rsidRDefault="00FB5FA3" w:rsidP="00C21185">
            <w:pPr>
              <w:spacing w:after="0"/>
            </w:pPr>
            <w:r>
              <w:t>Масса брутто</w:t>
            </w:r>
          </w:p>
        </w:tc>
        <w:tc>
          <w:tcPr>
            <w:tcW w:w="1701" w:type="dxa"/>
          </w:tcPr>
          <w:p w14:paraId="6CE78AB0" w14:textId="77777777" w:rsidR="0048409A" w:rsidRPr="00062AFA" w:rsidRDefault="00FB5FA3" w:rsidP="00C21185">
            <w:pPr>
              <w:spacing w:after="0" w:line="276" w:lineRule="auto"/>
              <w:jc w:val="center"/>
              <w:rPr>
                <w:lang w:val="en-US"/>
              </w:rPr>
            </w:pPr>
            <w:r>
              <w:t>П</w:t>
            </w:r>
            <w:r w:rsidR="00062AFA"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09C06645" w14:textId="77777777" w:rsidR="0048409A" w:rsidRPr="00881AA0" w:rsidRDefault="00062AFA" w:rsidP="00C2118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701" w:type="dxa"/>
          </w:tcPr>
          <w:p w14:paraId="352020EF" w14:textId="77777777" w:rsidR="0048409A" w:rsidRPr="00FC6FB8" w:rsidRDefault="00FB5FA3" w:rsidP="00C21185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2C9C4FAF" w14:textId="77777777" w:rsidR="0048409A" w:rsidRPr="00FB5FA3" w:rsidRDefault="00062AFA" w:rsidP="00C21185">
            <w:pPr>
              <w:spacing w:after="0" w:line="276" w:lineRule="auto"/>
            </w:pPr>
            <w:r>
              <w:t xml:space="preserve">Описание элемента представлено в таблице </w:t>
            </w:r>
            <w:hyperlink w:anchor="_Quantity_2" w:history="1">
              <w:r w:rsidRPr="008F5D4E">
                <w:rPr>
                  <w:rStyle w:val="aff5"/>
                </w:rPr>
                <w:t>Quantity</w:t>
              </w:r>
            </w:hyperlink>
          </w:p>
        </w:tc>
      </w:tr>
    </w:tbl>
    <w:p w14:paraId="22EE6507" w14:textId="77777777" w:rsidR="0048409A" w:rsidRPr="0048409A" w:rsidRDefault="0048409A" w:rsidP="0048409A"/>
    <w:p w14:paraId="2EA67E82" w14:textId="77777777" w:rsidR="009917FC" w:rsidRPr="00F235D9" w:rsidRDefault="009917FC" w:rsidP="009917FC">
      <w:pPr>
        <w:pStyle w:val="3"/>
        <w:rPr>
          <w:lang w:val="en-US"/>
        </w:rPr>
      </w:pPr>
      <w:bookmarkStart w:id="1055" w:name="_PackageQuantity_1"/>
      <w:bookmarkEnd w:id="1055"/>
      <w:r>
        <w:rPr>
          <w:lang w:val="en-US"/>
        </w:rPr>
        <w:t>Package</w:t>
      </w:r>
      <w:r w:rsidRPr="00F235D9">
        <w:rPr>
          <w:lang w:val="en-US"/>
        </w:rPr>
        <w:t>Quantity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9917FC" w14:paraId="0F46DDBD" w14:textId="77777777" w:rsidTr="00063B53">
        <w:tc>
          <w:tcPr>
            <w:tcW w:w="2127" w:type="dxa"/>
            <w:shd w:val="clear" w:color="auto" w:fill="F2F2F2" w:themeFill="background1" w:themeFillShade="F2"/>
          </w:tcPr>
          <w:p w14:paraId="44500736" w14:textId="77777777" w:rsidR="009917FC" w:rsidRPr="006804C5" w:rsidRDefault="009917FC" w:rsidP="006804C5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D316F1E" w14:textId="77777777" w:rsidR="009917FC" w:rsidRPr="006804C5" w:rsidRDefault="009917FC" w:rsidP="006804C5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80BD31" w14:textId="77777777" w:rsidR="009917FC" w:rsidRDefault="009917FC" w:rsidP="006804C5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E70532" w14:textId="77777777" w:rsidR="009917FC" w:rsidRDefault="009917FC" w:rsidP="006804C5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6BF4DDE" w14:textId="77777777" w:rsidR="009917FC" w:rsidRDefault="009917FC" w:rsidP="006804C5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41B1D7C" w14:textId="77777777" w:rsidR="009917FC" w:rsidRPr="006804C5" w:rsidRDefault="009917FC" w:rsidP="006804C5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9917FC" w14:paraId="7962D1DC" w14:textId="77777777" w:rsidTr="00063B53">
        <w:tc>
          <w:tcPr>
            <w:tcW w:w="2127" w:type="dxa"/>
          </w:tcPr>
          <w:p w14:paraId="2CB55E46" w14:textId="77777777" w:rsidR="009917FC" w:rsidRPr="006804C5" w:rsidRDefault="009917FC" w:rsidP="006804C5">
            <w:pPr>
              <w:spacing w:after="0" w:line="276" w:lineRule="auto"/>
              <w:rPr>
                <w:lang w:val="en-US"/>
              </w:rPr>
            </w:pPr>
            <w:r w:rsidRPr="006804C5">
              <w:rPr>
                <w:lang w:val="en-US"/>
              </w:rPr>
              <w:t>typeOfPackage</w:t>
            </w:r>
          </w:p>
        </w:tc>
        <w:tc>
          <w:tcPr>
            <w:tcW w:w="2268" w:type="dxa"/>
          </w:tcPr>
          <w:p w14:paraId="44EE6943" w14:textId="77777777" w:rsidR="009917FC" w:rsidRPr="006804C5" w:rsidRDefault="009917FC" w:rsidP="006804C5">
            <w:pPr>
              <w:spacing w:after="0"/>
            </w:pPr>
            <w:r w:rsidRPr="006804C5">
              <w:t>Тип упаковки</w:t>
            </w:r>
          </w:p>
        </w:tc>
        <w:tc>
          <w:tcPr>
            <w:tcW w:w="1701" w:type="dxa"/>
          </w:tcPr>
          <w:p w14:paraId="09491446" w14:textId="77777777" w:rsidR="009917FC" w:rsidRDefault="009917FC" w:rsidP="00063B53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539B683E" w14:textId="77777777" w:rsidR="009917FC" w:rsidRPr="00881AA0" w:rsidRDefault="009917FC" w:rsidP="00063B53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T(1-3)</w:t>
            </w:r>
          </w:p>
        </w:tc>
        <w:tc>
          <w:tcPr>
            <w:tcW w:w="1701" w:type="dxa"/>
          </w:tcPr>
          <w:p w14:paraId="0BFAEFD0" w14:textId="77777777" w:rsidR="009917FC" w:rsidRPr="00FC6FB8" w:rsidRDefault="009917FC" w:rsidP="00063B53">
            <w:pPr>
              <w:spacing w:after="0" w:line="276" w:lineRule="auto"/>
              <w:jc w:val="center"/>
            </w:pPr>
            <w:r w:rsidRPr="006207A8">
              <w:t>ОК</w:t>
            </w:r>
          </w:p>
        </w:tc>
        <w:tc>
          <w:tcPr>
            <w:tcW w:w="2126" w:type="dxa"/>
          </w:tcPr>
          <w:p w14:paraId="34CEB782" w14:textId="77777777" w:rsidR="009917FC" w:rsidRPr="006804C5" w:rsidRDefault="009917FC" w:rsidP="006804C5">
            <w:pPr>
              <w:spacing w:after="0" w:line="276" w:lineRule="auto"/>
              <w:rPr>
                <w:lang w:val="en-US"/>
              </w:rPr>
            </w:pPr>
            <w:r w:rsidRPr="006804C5">
              <w:t xml:space="preserve">Код из справочника </w:t>
            </w:r>
            <w:hyperlink w:anchor="_TypeOfPackage" w:history="1">
              <w:r w:rsidR="00542CA1" w:rsidRPr="006804C5">
                <w:rPr>
                  <w:rStyle w:val="aff5"/>
                </w:rPr>
                <w:t>TypeOfPackage</w:t>
              </w:r>
            </w:hyperlink>
          </w:p>
        </w:tc>
      </w:tr>
    </w:tbl>
    <w:p w14:paraId="5F19EABE" w14:textId="0B2529B1" w:rsidR="00882D34" w:rsidRPr="00F235D9" w:rsidRDefault="00D021EF" w:rsidP="00AE70E5">
      <w:pPr>
        <w:pStyle w:val="3"/>
        <w:rPr>
          <w:lang w:val="en-US"/>
        </w:rPr>
      </w:pPr>
      <w:bookmarkStart w:id="1056" w:name="_PhysicalOrlogicalState_1"/>
      <w:bookmarkEnd w:id="1056"/>
      <w:r>
        <w:rPr>
          <w:lang w:val="en-US"/>
        </w:rPr>
        <w:t>PhysicalOrL</w:t>
      </w:r>
      <w:r w:rsidR="00882D34" w:rsidRPr="00F235D9">
        <w:rPr>
          <w:lang w:val="en-US"/>
        </w:rPr>
        <w:t>ogicalState</w:t>
      </w:r>
      <w:r w:rsidR="001E1499">
        <w:rPr>
          <w:lang w:val="en-US"/>
        </w:rPr>
        <w:t>For</w:t>
      </w:r>
      <w:r w:rsidR="00A767EE">
        <w:rPr>
          <w:lang w:val="en-US"/>
        </w:rPr>
        <w:t>RetannItem</w:t>
      </w:r>
      <w:r w:rsidR="001E1499">
        <w:rPr>
          <w:lang w:val="en-US"/>
        </w:rPr>
        <w:t xml:space="preserve"> 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882D34" w14:paraId="567C4B56" w14:textId="77777777" w:rsidTr="00465797">
        <w:tc>
          <w:tcPr>
            <w:tcW w:w="2127" w:type="dxa"/>
            <w:shd w:val="clear" w:color="auto" w:fill="F2F2F2" w:themeFill="background1" w:themeFillShade="F2"/>
          </w:tcPr>
          <w:p w14:paraId="004F649A" w14:textId="77777777" w:rsidR="00882D34" w:rsidRDefault="00882D34" w:rsidP="00CC0D80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0D318CE" w14:textId="77777777" w:rsidR="00882D34" w:rsidRDefault="00882D34" w:rsidP="00CC0D80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D6B346F" w14:textId="77777777" w:rsidR="00882D34" w:rsidRDefault="00882D34" w:rsidP="00CC0D80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4C764DF" w14:textId="77777777" w:rsidR="00882D34" w:rsidRDefault="00882D34" w:rsidP="00CC0D80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0759C14" w14:textId="77777777" w:rsidR="00882D34" w:rsidRDefault="003458A1" w:rsidP="00CC0D80">
            <w:pPr>
              <w:spacing w:after="0" w:line="276" w:lineRule="auto"/>
              <w:jc w:val="center"/>
            </w:pPr>
            <w:r>
              <w:t>Признак обязатель</w:t>
            </w:r>
            <w:r w:rsidR="00882D34">
              <w:t>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AF14F4F" w14:textId="77777777" w:rsidR="00882D34" w:rsidRDefault="00882D34" w:rsidP="00CC0D80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A767EE" w14:paraId="38D0E64F" w14:textId="77777777" w:rsidTr="00465797">
        <w:tc>
          <w:tcPr>
            <w:tcW w:w="2127" w:type="dxa"/>
          </w:tcPr>
          <w:p w14:paraId="1122D469" w14:textId="4155195D" w:rsidR="00A767EE" w:rsidRPr="00336C76" w:rsidRDefault="00A767EE" w:rsidP="00A767E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68" w:type="dxa"/>
          </w:tcPr>
          <w:p w14:paraId="003B8D06" w14:textId="78BACAD7" w:rsidR="00A767EE" w:rsidRPr="00336C76" w:rsidRDefault="00A767EE" w:rsidP="00A767EE">
            <w:pPr>
              <w:spacing w:after="0"/>
            </w:pPr>
            <w:r>
              <w:t>Причина возврата</w:t>
            </w:r>
          </w:p>
        </w:tc>
        <w:tc>
          <w:tcPr>
            <w:tcW w:w="1701" w:type="dxa"/>
          </w:tcPr>
          <w:p w14:paraId="079DE099" w14:textId="310493F1" w:rsidR="00A767EE" w:rsidRDefault="00A767EE" w:rsidP="00A767E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EBDF0A6" w14:textId="77777777" w:rsidR="00A767EE" w:rsidRDefault="00A767EE" w:rsidP="00A767E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14:paraId="67C5F8D1" w14:textId="17AC4584" w:rsidR="00A767EE" w:rsidRDefault="00A767EE" w:rsidP="00A767EE">
            <w:pPr>
              <w:spacing w:after="0"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14:paraId="30E769C1" w14:textId="46F39EF0" w:rsidR="00A767EE" w:rsidRPr="00336C76" w:rsidRDefault="00A767EE" w:rsidP="00A767EE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PhysicalOrLogicalStateCodeList" w:history="1">
              <w:r w:rsidRPr="00784C41">
                <w:rPr>
                  <w:rStyle w:val="aff5"/>
                  <w:sz w:val="20"/>
                  <w:szCs w:val="20"/>
                </w:rPr>
                <w:t>PhysicalOrLogicalState</w:t>
              </w:r>
              <w:r w:rsidRPr="00784C41">
                <w:rPr>
                  <w:rStyle w:val="aff5"/>
                  <w:sz w:val="20"/>
                  <w:szCs w:val="20"/>
                </w:rPr>
                <w:lastRenderedPageBreak/>
                <w:t>Cod</w:t>
              </w:r>
              <w:r w:rsidRPr="00784C41">
                <w:rPr>
                  <w:rStyle w:val="aff5"/>
                  <w:sz w:val="20"/>
                  <w:szCs w:val="20"/>
                </w:rPr>
                <w:t>e</w:t>
              </w:r>
              <w:r w:rsidRPr="00784C41">
                <w:rPr>
                  <w:rStyle w:val="aff5"/>
                  <w:sz w:val="20"/>
                  <w:szCs w:val="20"/>
                </w:rPr>
                <w:t>List</w:t>
              </w:r>
            </w:hyperlink>
          </w:p>
        </w:tc>
      </w:tr>
      <w:tr w:rsidR="00882D34" w14:paraId="151C6E91" w14:textId="77777777" w:rsidTr="00465797">
        <w:tc>
          <w:tcPr>
            <w:tcW w:w="2127" w:type="dxa"/>
          </w:tcPr>
          <w:p w14:paraId="79630C0A" w14:textId="77777777" w:rsidR="00882D34" w:rsidRPr="001063A9" w:rsidRDefault="00882D34" w:rsidP="00CC0D80">
            <w:pPr>
              <w:spacing w:after="0" w:line="276" w:lineRule="auto"/>
            </w:pPr>
            <w:r w:rsidRPr="00336C76">
              <w:rPr>
                <w:lang w:val="en-US"/>
              </w:rPr>
              <w:lastRenderedPageBreak/>
              <w:t>stateDescription</w:t>
            </w:r>
          </w:p>
        </w:tc>
        <w:tc>
          <w:tcPr>
            <w:tcW w:w="2268" w:type="dxa"/>
          </w:tcPr>
          <w:p w14:paraId="67D1C7C1" w14:textId="77777777" w:rsidR="00882D34" w:rsidRPr="00BD7D27" w:rsidRDefault="00882D34" w:rsidP="00CC0D80">
            <w:pPr>
              <w:spacing w:after="0"/>
            </w:pPr>
            <w:r w:rsidRPr="00336C76">
              <w:t>Описание причины возврата товара, состояния товара на момент возврата</w:t>
            </w:r>
          </w:p>
        </w:tc>
        <w:tc>
          <w:tcPr>
            <w:tcW w:w="1701" w:type="dxa"/>
          </w:tcPr>
          <w:p w14:paraId="75E91525" w14:textId="0B27C4A0" w:rsidR="00882D34" w:rsidRDefault="001E1499" w:rsidP="003458A1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09DD2B13" w14:textId="77777777" w:rsidR="00882D34" w:rsidRPr="00881AA0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T(1-70)</w:t>
            </w:r>
          </w:p>
        </w:tc>
        <w:tc>
          <w:tcPr>
            <w:tcW w:w="1701" w:type="dxa"/>
          </w:tcPr>
          <w:p w14:paraId="04CA2A55" w14:textId="77777777" w:rsidR="00882D34" w:rsidRPr="00336C76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126" w:type="dxa"/>
          </w:tcPr>
          <w:p w14:paraId="5AC6BBB8" w14:textId="77777777" w:rsidR="00882D34" w:rsidRPr="00336C76" w:rsidRDefault="00882D34" w:rsidP="003458A1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12DFE38A" w14:textId="76A9CDAA" w:rsidR="00D4716F" w:rsidRPr="00D4716F" w:rsidRDefault="00D4716F" w:rsidP="00D4716F">
      <w:pPr>
        <w:pStyle w:val="3"/>
        <w:rPr>
          <w:lang w:val="en-US"/>
        </w:rPr>
      </w:pPr>
      <w:bookmarkStart w:id="1057" w:name="_TotalSumForDocument"/>
      <w:bookmarkStart w:id="1058" w:name="_ToBeReturnedQuantity"/>
      <w:bookmarkStart w:id="1059" w:name="_PhysicalOrLogicalStateForRetins"/>
      <w:bookmarkEnd w:id="1057"/>
      <w:bookmarkEnd w:id="1058"/>
      <w:bookmarkEnd w:id="1059"/>
      <w:r w:rsidRPr="00D4716F">
        <w:rPr>
          <w:lang w:val="en-US"/>
        </w:rPr>
        <w:t>PhysicalOrLogicalState</w:t>
      </w:r>
      <w:r>
        <w:rPr>
          <w:lang w:val="en-US"/>
        </w:rPr>
        <w:t>ForRetins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D4716F" w14:paraId="6511BD3A" w14:textId="77777777" w:rsidTr="00A94B5E">
        <w:tc>
          <w:tcPr>
            <w:tcW w:w="2127" w:type="dxa"/>
            <w:shd w:val="clear" w:color="auto" w:fill="F2F2F2" w:themeFill="background1" w:themeFillShade="F2"/>
          </w:tcPr>
          <w:p w14:paraId="3228DF47" w14:textId="77777777" w:rsidR="00D4716F" w:rsidRDefault="00D4716F" w:rsidP="00A94B5E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50A7ED5" w14:textId="77777777" w:rsidR="00D4716F" w:rsidRDefault="00D4716F" w:rsidP="00A94B5E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EB09BA0" w14:textId="77777777" w:rsidR="00D4716F" w:rsidRDefault="00D4716F" w:rsidP="00A94B5E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84F38B2" w14:textId="77777777" w:rsidR="00D4716F" w:rsidRDefault="00D4716F" w:rsidP="00A94B5E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23EC9E6" w14:textId="77777777" w:rsidR="00D4716F" w:rsidRDefault="00D4716F" w:rsidP="00A94B5E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DD45019" w14:textId="77777777" w:rsidR="00D4716F" w:rsidRDefault="00D4716F" w:rsidP="00A94B5E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D4716F" w14:paraId="34FBF5B9" w14:textId="77777777" w:rsidTr="00A94B5E">
        <w:tc>
          <w:tcPr>
            <w:tcW w:w="2127" w:type="dxa"/>
          </w:tcPr>
          <w:p w14:paraId="4348757E" w14:textId="410E7E04" w:rsidR="00D4716F" w:rsidRPr="00336C76" w:rsidRDefault="00D4716F" w:rsidP="00A94B5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68" w:type="dxa"/>
          </w:tcPr>
          <w:p w14:paraId="4DD039EA" w14:textId="6405480D" w:rsidR="00D4716F" w:rsidRPr="00D4716F" w:rsidRDefault="00D4716F" w:rsidP="00A94B5E">
            <w:pPr>
              <w:spacing w:after="0"/>
            </w:pPr>
            <w:r>
              <w:t>Решение по возврату</w:t>
            </w:r>
          </w:p>
        </w:tc>
        <w:tc>
          <w:tcPr>
            <w:tcW w:w="1701" w:type="dxa"/>
          </w:tcPr>
          <w:p w14:paraId="484AA95D" w14:textId="2594AA03" w:rsidR="00D4716F" w:rsidRDefault="00A94B5E" w:rsidP="00A94B5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73502914" w14:textId="77777777" w:rsidR="00D4716F" w:rsidRDefault="00D4716F" w:rsidP="00A94B5E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14:paraId="6544CB5D" w14:textId="32A24089" w:rsidR="001E1499" w:rsidRPr="001E1499" w:rsidRDefault="00A767EE" w:rsidP="004D36EE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1B3AAC98" w14:textId="1BD97BFD" w:rsidR="00D4716F" w:rsidRPr="00EF6DD0" w:rsidRDefault="00EF6DD0" w:rsidP="00A94B5E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из справочника</w:t>
            </w:r>
            <w:r w:rsidR="00784C41">
              <w:rPr>
                <w:sz w:val="20"/>
                <w:szCs w:val="20"/>
              </w:rPr>
              <w:t xml:space="preserve"> </w:t>
            </w:r>
            <w:hyperlink w:anchor="_PhysicalOrLogicalStateCodeList" w:history="1">
              <w:r w:rsidR="00784C41" w:rsidRPr="00784C41">
                <w:rPr>
                  <w:rStyle w:val="aff5"/>
                  <w:sz w:val="20"/>
                  <w:szCs w:val="20"/>
                </w:rPr>
                <w:t>Phy</w:t>
              </w:r>
              <w:r w:rsidR="00784C41" w:rsidRPr="00784C41">
                <w:rPr>
                  <w:rStyle w:val="aff5"/>
                  <w:sz w:val="20"/>
                  <w:szCs w:val="20"/>
                </w:rPr>
                <w:t>s</w:t>
              </w:r>
              <w:r w:rsidR="00784C41" w:rsidRPr="00784C41">
                <w:rPr>
                  <w:rStyle w:val="aff5"/>
                  <w:sz w:val="20"/>
                  <w:szCs w:val="20"/>
                </w:rPr>
                <w:t>i</w:t>
              </w:r>
              <w:r w:rsidR="00784C41" w:rsidRPr="00784C41">
                <w:rPr>
                  <w:rStyle w:val="aff5"/>
                  <w:sz w:val="20"/>
                  <w:szCs w:val="20"/>
                </w:rPr>
                <w:t>calOrLogicalStateCo</w:t>
              </w:r>
              <w:r w:rsidR="00784C41" w:rsidRPr="00784C41">
                <w:rPr>
                  <w:rStyle w:val="aff5"/>
                  <w:sz w:val="20"/>
                  <w:szCs w:val="20"/>
                </w:rPr>
                <w:t>d</w:t>
              </w:r>
              <w:r w:rsidR="00784C41" w:rsidRPr="00784C41">
                <w:rPr>
                  <w:rStyle w:val="aff5"/>
                  <w:sz w:val="20"/>
                  <w:szCs w:val="20"/>
                </w:rPr>
                <w:t>eList</w:t>
              </w:r>
            </w:hyperlink>
          </w:p>
        </w:tc>
      </w:tr>
      <w:tr w:rsidR="00D4716F" w14:paraId="4F1ECACC" w14:textId="77777777" w:rsidTr="00A94B5E">
        <w:tc>
          <w:tcPr>
            <w:tcW w:w="2127" w:type="dxa"/>
          </w:tcPr>
          <w:p w14:paraId="7495345B" w14:textId="471DE776" w:rsidR="00D4716F" w:rsidRPr="001063A9" w:rsidRDefault="00D4716F" w:rsidP="00A94B5E">
            <w:pPr>
              <w:spacing w:after="0" w:line="276" w:lineRule="auto"/>
            </w:pPr>
            <w:r w:rsidRPr="00336C76">
              <w:rPr>
                <w:lang w:val="en-US"/>
              </w:rPr>
              <w:t>stateDescription</w:t>
            </w:r>
          </w:p>
        </w:tc>
        <w:tc>
          <w:tcPr>
            <w:tcW w:w="2268" w:type="dxa"/>
          </w:tcPr>
          <w:p w14:paraId="1B06828B" w14:textId="0D51109B" w:rsidR="00D4716F" w:rsidRPr="00A767EE" w:rsidRDefault="00510F12" w:rsidP="00784C41">
            <w:pPr>
              <w:spacing w:after="0"/>
            </w:pPr>
            <w:r>
              <w:t>Причина данного решения</w:t>
            </w:r>
          </w:p>
        </w:tc>
        <w:tc>
          <w:tcPr>
            <w:tcW w:w="1701" w:type="dxa"/>
          </w:tcPr>
          <w:p w14:paraId="63CACF28" w14:textId="62A0403E" w:rsidR="00D4716F" w:rsidRDefault="001E1499" w:rsidP="00A94B5E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767A285D" w14:textId="77777777" w:rsidR="00D4716F" w:rsidRPr="00881AA0" w:rsidRDefault="00D4716F" w:rsidP="00A94B5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T(1-70)</w:t>
            </w:r>
          </w:p>
        </w:tc>
        <w:tc>
          <w:tcPr>
            <w:tcW w:w="1701" w:type="dxa"/>
          </w:tcPr>
          <w:p w14:paraId="476B7B22" w14:textId="10259F1C" w:rsidR="00D4716F" w:rsidRPr="00336C76" w:rsidRDefault="00A767EE" w:rsidP="002A3F3E">
            <w:pPr>
              <w:spacing w:after="0" w:line="276" w:lineRule="auto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2126" w:type="dxa"/>
          </w:tcPr>
          <w:p w14:paraId="015FB13B" w14:textId="77777777" w:rsidR="00D4716F" w:rsidRPr="00336C76" w:rsidRDefault="00D4716F" w:rsidP="00A94B5E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ECA79A7" w14:textId="77777777" w:rsidR="00882D34" w:rsidRPr="00F235D9" w:rsidRDefault="00882D34" w:rsidP="00AE70E5">
      <w:pPr>
        <w:pStyle w:val="3"/>
        <w:rPr>
          <w:lang w:val="en-US"/>
        </w:rPr>
      </w:pPr>
      <w:r w:rsidRPr="00F235D9">
        <w:rPr>
          <w:lang w:val="en-US"/>
        </w:rPr>
        <w:t>TotalSumForDocument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882D34" w14:paraId="78A4C996" w14:textId="77777777" w:rsidTr="00465797">
        <w:tc>
          <w:tcPr>
            <w:tcW w:w="2127" w:type="dxa"/>
            <w:shd w:val="clear" w:color="auto" w:fill="F2F2F2" w:themeFill="background1" w:themeFillShade="F2"/>
          </w:tcPr>
          <w:p w14:paraId="38A9F8B9" w14:textId="77777777" w:rsidR="00882D34" w:rsidRPr="00CC0D80" w:rsidRDefault="00882D34" w:rsidP="00CC0D80">
            <w:pPr>
              <w:spacing w:after="0" w:line="276" w:lineRule="auto"/>
              <w:jc w:val="center"/>
            </w:pPr>
            <w:r w:rsidRPr="00CC0D80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BB7B130" w14:textId="77777777" w:rsidR="00882D34" w:rsidRPr="00CC0D80" w:rsidRDefault="00882D34" w:rsidP="00CC0D80">
            <w:pPr>
              <w:spacing w:after="0"/>
              <w:jc w:val="center"/>
            </w:pPr>
            <w:r w:rsidRPr="00CC0D80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115726E" w14:textId="77777777" w:rsidR="00882D34" w:rsidRDefault="00882D34" w:rsidP="00CC0D80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ED3A055" w14:textId="77777777" w:rsidR="00882D34" w:rsidRDefault="00882D34" w:rsidP="00CC0D80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7BAA377" w14:textId="77777777" w:rsidR="00882D34" w:rsidRDefault="00882D34" w:rsidP="00CC0D80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E1DCF42" w14:textId="77777777" w:rsidR="00882D34" w:rsidRPr="00CC0D80" w:rsidRDefault="00882D34" w:rsidP="00CC0D80">
            <w:pPr>
              <w:spacing w:after="0" w:line="276" w:lineRule="auto"/>
              <w:jc w:val="center"/>
            </w:pPr>
            <w:r w:rsidRPr="00CC0D80">
              <w:t>Примечание</w:t>
            </w:r>
          </w:p>
        </w:tc>
      </w:tr>
      <w:tr w:rsidR="00882D34" w14:paraId="24872EDB" w14:textId="77777777" w:rsidTr="00465797">
        <w:tc>
          <w:tcPr>
            <w:tcW w:w="2127" w:type="dxa"/>
          </w:tcPr>
          <w:p w14:paraId="64D6874C" w14:textId="77777777" w:rsidR="00882D34" w:rsidRPr="00CC0D80" w:rsidRDefault="00882D34" w:rsidP="00CC0D80">
            <w:pPr>
              <w:spacing w:after="0" w:line="276" w:lineRule="auto"/>
            </w:pPr>
            <w:r w:rsidRPr="00CC0D80">
              <w:rPr>
                <w:lang w:val="en-US"/>
              </w:rPr>
              <w:t>documentNumber</w:t>
            </w:r>
          </w:p>
        </w:tc>
        <w:tc>
          <w:tcPr>
            <w:tcW w:w="2268" w:type="dxa"/>
          </w:tcPr>
          <w:p w14:paraId="1511642D" w14:textId="77777777" w:rsidR="00882D34" w:rsidRPr="00CC0D80" w:rsidRDefault="00882D34" w:rsidP="00CC0D80">
            <w:pPr>
              <w:spacing w:after="0"/>
            </w:pPr>
            <w:r w:rsidRPr="00CC0D80">
              <w:t>Номер документа: счета-фактуры или ТОРГ-12</w:t>
            </w:r>
          </w:p>
        </w:tc>
        <w:tc>
          <w:tcPr>
            <w:tcW w:w="1701" w:type="dxa"/>
          </w:tcPr>
          <w:p w14:paraId="573CC599" w14:textId="77777777" w:rsidR="00882D34" w:rsidRDefault="00882D34" w:rsidP="003458A1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517561B6" w14:textId="77777777" w:rsidR="00882D34" w:rsidRPr="00881AA0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</w:t>
            </w:r>
            <w:r>
              <w:rPr>
                <w:lang w:val="en-US"/>
              </w:rPr>
              <w:t>7)</w:t>
            </w:r>
          </w:p>
        </w:tc>
        <w:tc>
          <w:tcPr>
            <w:tcW w:w="1701" w:type="dxa"/>
          </w:tcPr>
          <w:p w14:paraId="1F3268DF" w14:textId="77777777" w:rsidR="00882D34" w:rsidRPr="00336C76" w:rsidRDefault="00882D34" w:rsidP="003458A1">
            <w:pPr>
              <w:spacing w:after="0" w:line="276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126" w:type="dxa"/>
          </w:tcPr>
          <w:p w14:paraId="6BEE001C" w14:textId="77777777" w:rsidR="00882D34" w:rsidRPr="00CC0D80" w:rsidRDefault="00882D34" w:rsidP="00CC0D80">
            <w:pPr>
              <w:spacing w:after="0" w:line="276" w:lineRule="auto"/>
            </w:pPr>
            <w:r w:rsidRPr="00CC0D80">
              <w:t>Номер должен совпадать с тем, что указан в шапке сообщения</w:t>
            </w:r>
          </w:p>
        </w:tc>
      </w:tr>
    </w:tbl>
    <w:p w14:paraId="711D449F" w14:textId="77777777" w:rsidR="00EB1F0C" w:rsidRPr="00F235D9" w:rsidRDefault="00EB1F0C" w:rsidP="00EB1F0C">
      <w:pPr>
        <w:pStyle w:val="3"/>
        <w:rPr>
          <w:lang w:val="en-US"/>
        </w:rPr>
      </w:pPr>
      <w:bookmarkStart w:id="1060" w:name="_Справочники"/>
      <w:bookmarkStart w:id="1061" w:name="_LineItemUltimateCustomer"/>
      <w:bookmarkStart w:id="1062" w:name="_Toc396321208"/>
      <w:bookmarkEnd w:id="1060"/>
      <w:bookmarkEnd w:id="1061"/>
      <w:r>
        <w:rPr>
          <w:lang w:val="en-US"/>
        </w:rPr>
        <w:t>LineItemUltimateCustomer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EB1F0C" w14:paraId="23E4424E" w14:textId="77777777" w:rsidTr="00EB1F0C">
        <w:tc>
          <w:tcPr>
            <w:tcW w:w="2127" w:type="dxa"/>
            <w:shd w:val="clear" w:color="auto" w:fill="F2F2F2" w:themeFill="background1" w:themeFillShade="F2"/>
          </w:tcPr>
          <w:p w14:paraId="0ADE8964" w14:textId="77777777" w:rsidR="00EB1F0C" w:rsidRPr="00CC0D80" w:rsidRDefault="00EB1F0C" w:rsidP="00CC0D80">
            <w:pPr>
              <w:spacing w:after="0" w:line="276" w:lineRule="auto"/>
              <w:jc w:val="center"/>
            </w:pPr>
            <w:r w:rsidRPr="00CC0D80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6497DF3" w14:textId="77777777" w:rsidR="00EB1F0C" w:rsidRPr="00CC0D80" w:rsidRDefault="00EB1F0C" w:rsidP="00CC0D80">
            <w:pPr>
              <w:spacing w:after="0"/>
              <w:jc w:val="center"/>
            </w:pPr>
            <w:r w:rsidRPr="00CC0D80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7184BC" w14:textId="77777777" w:rsidR="00EB1F0C" w:rsidRDefault="00EB1F0C" w:rsidP="00CC0D80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FDCF47" w14:textId="77777777" w:rsidR="00EB1F0C" w:rsidRDefault="00EB1F0C" w:rsidP="00CC0D80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5AC5D" w14:textId="77777777" w:rsidR="00EB1F0C" w:rsidRDefault="00EB1F0C" w:rsidP="00CC0D80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9B22FE5" w14:textId="77777777" w:rsidR="00EB1F0C" w:rsidRPr="00CC0D80" w:rsidRDefault="00EB1F0C" w:rsidP="00CC0D80">
            <w:pPr>
              <w:spacing w:after="0" w:line="276" w:lineRule="auto"/>
              <w:jc w:val="center"/>
            </w:pPr>
            <w:r w:rsidRPr="00CC0D80">
              <w:t>Примечание</w:t>
            </w:r>
          </w:p>
        </w:tc>
      </w:tr>
      <w:tr w:rsidR="00EB1F0C" w14:paraId="3D4B3CAE" w14:textId="77777777" w:rsidTr="00EB1F0C">
        <w:tc>
          <w:tcPr>
            <w:tcW w:w="2127" w:type="dxa"/>
          </w:tcPr>
          <w:p w14:paraId="06D06336" w14:textId="77777777" w:rsidR="00EB1F0C" w:rsidRPr="00CC0D80" w:rsidRDefault="00EB1F0C" w:rsidP="00CC0D80">
            <w:pPr>
              <w:spacing w:after="0" w:line="276" w:lineRule="auto"/>
              <w:rPr>
                <w:lang w:val="en-US"/>
              </w:rPr>
            </w:pPr>
            <w:r w:rsidRPr="00CC0D80">
              <w:rPr>
                <w:lang w:val="en-US"/>
              </w:rPr>
              <w:t>gln</w:t>
            </w:r>
          </w:p>
        </w:tc>
        <w:tc>
          <w:tcPr>
            <w:tcW w:w="2268" w:type="dxa"/>
          </w:tcPr>
          <w:p w14:paraId="037ABCED" w14:textId="77777777" w:rsidR="00EB1F0C" w:rsidRPr="00CC0D80" w:rsidRDefault="00EB1F0C" w:rsidP="00CC0D80">
            <w:pPr>
              <w:spacing w:after="0"/>
            </w:pPr>
            <w:r w:rsidRPr="00CC0D80">
              <w:rPr>
                <w:lang w:val="en-US"/>
              </w:rPr>
              <w:t>GLN</w:t>
            </w:r>
          </w:p>
        </w:tc>
        <w:tc>
          <w:tcPr>
            <w:tcW w:w="1701" w:type="dxa"/>
          </w:tcPr>
          <w:p w14:paraId="16AE8D51" w14:textId="77777777" w:rsidR="00EB1F0C" w:rsidRDefault="00EB1F0C" w:rsidP="00EB1F0C">
            <w:pPr>
              <w:spacing w:after="0" w:line="276" w:lineRule="auto"/>
              <w:jc w:val="center"/>
            </w:pPr>
            <w:r>
              <w:t>П</w:t>
            </w:r>
          </w:p>
        </w:tc>
        <w:tc>
          <w:tcPr>
            <w:tcW w:w="1134" w:type="dxa"/>
          </w:tcPr>
          <w:p w14:paraId="41701F43" w14:textId="77777777" w:rsidR="00EB1F0C" w:rsidRPr="002574DF" w:rsidRDefault="00EB1F0C" w:rsidP="00EB1F0C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701" w:type="dxa"/>
          </w:tcPr>
          <w:p w14:paraId="056C2815" w14:textId="77777777" w:rsidR="00EB1F0C" w:rsidRDefault="00EB1F0C" w:rsidP="00EB1F0C">
            <w:pPr>
              <w:spacing w:after="0"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14:paraId="214A5FD5" w14:textId="77777777" w:rsidR="00EB1F0C" w:rsidRPr="00CC0D80" w:rsidRDefault="00EB1F0C" w:rsidP="00CC0D80">
            <w:pPr>
              <w:spacing w:after="0" w:line="276" w:lineRule="auto"/>
            </w:pPr>
            <w:r w:rsidRPr="00CC0D80">
              <w:t>Номер должен совпадать с тем, что указан в шапке сообщения</w:t>
            </w:r>
          </w:p>
        </w:tc>
      </w:tr>
    </w:tbl>
    <w:p w14:paraId="0A63B1EF" w14:textId="77777777" w:rsidR="004E2EE0" w:rsidRPr="004E2EE0" w:rsidRDefault="004E2EE0" w:rsidP="004E2EE0">
      <w:pPr>
        <w:pStyle w:val="3"/>
        <w:rPr>
          <w:lang w:val="en-US"/>
        </w:rPr>
      </w:pPr>
      <w:bookmarkStart w:id="1063" w:name="_ToBeReturnedQuantity_1"/>
      <w:bookmarkEnd w:id="1063"/>
      <w:r w:rsidRPr="004E2EE0">
        <w:rPr>
          <w:lang w:val="en-US"/>
        </w:rPr>
        <w:t>T</w:t>
      </w:r>
      <w:r>
        <w:t>oBeReturnedQuantity</w:t>
      </w:r>
    </w:p>
    <w:tbl>
      <w:tblPr>
        <w:tblStyle w:val="a5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701"/>
        <w:gridCol w:w="1134"/>
        <w:gridCol w:w="1701"/>
        <w:gridCol w:w="2126"/>
      </w:tblGrid>
      <w:tr w:rsidR="004E2EE0" w14:paraId="79592F48" w14:textId="77777777" w:rsidTr="004E2EE0">
        <w:tc>
          <w:tcPr>
            <w:tcW w:w="2127" w:type="dxa"/>
            <w:shd w:val="clear" w:color="auto" w:fill="F2F2F2" w:themeFill="background1" w:themeFillShade="F2"/>
          </w:tcPr>
          <w:p w14:paraId="2DADE5AF" w14:textId="77777777" w:rsidR="004E2EE0" w:rsidRPr="006804C5" w:rsidRDefault="004E2EE0" w:rsidP="004E2EE0">
            <w:pPr>
              <w:spacing w:after="0" w:line="276" w:lineRule="auto"/>
              <w:jc w:val="center"/>
            </w:pPr>
            <w:r w:rsidRPr="006804C5">
              <w:t>Наименование элемента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3512579" w14:textId="77777777" w:rsidR="004E2EE0" w:rsidRPr="006804C5" w:rsidRDefault="004E2EE0" w:rsidP="004E2EE0">
            <w:pPr>
              <w:spacing w:after="0"/>
              <w:jc w:val="center"/>
            </w:pPr>
            <w:r w:rsidRPr="006804C5">
              <w:t>Описание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B173D97" w14:textId="77777777" w:rsidR="004E2EE0" w:rsidRDefault="004E2EE0" w:rsidP="004E2EE0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A2B143" w14:textId="77777777" w:rsidR="004E2EE0" w:rsidRDefault="004E2EE0" w:rsidP="004E2EE0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D7714EE" w14:textId="77777777" w:rsidR="004E2EE0" w:rsidRDefault="004E2EE0" w:rsidP="004E2EE0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C6AD424" w14:textId="77777777" w:rsidR="004E2EE0" w:rsidRPr="006804C5" w:rsidRDefault="004E2EE0" w:rsidP="004E2EE0">
            <w:pPr>
              <w:spacing w:after="0" w:line="276" w:lineRule="auto"/>
              <w:jc w:val="center"/>
            </w:pPr>
            <w:r w:rsidRPr="006804C5">
              <w:t>Примечание</w:t>
            </w:r>
          </w:p>
        </w:tc>
      </w:tr>
      <w:tr w:rsidR="004E2EE0" w14:paraId="26FF0D33" w14:textId="77777777" w:rsidTr="004E2EE0">
        <w:tc>
          <w:tcPr>
            <w:tcW w:w="2127" w:type="dxa"/>
          </w:tcPr>
          <w:p w14:paraId="6D77E4ED" w14:textId="77777777" w:rsidR="004E2EE0" w:rsidRPr="006804C5" w:rsidRDefault="004E2EE0" w:rsidP="004E2EE0">
            <w:pPr>
              <w:spacing w:after="0" w:line="276" w:lineRule="auto"/>
              <w:rPr>
                <w:lang w:val="en-US"/>
              </w:rPr>
            </w:pPr>
            <w:r>
              <w:t>reasonOfReturn</w:t>
            </w:r>
          </w:p>
        </w:tc>
        <w:tc>
          <w:tcPr>
            <w:tcW w:w="2268" w:type="dxa"/>
          </w:tcPr>
          <w:p w14:paraId="2B963709" w14:textId="77777777" w:rsidR="004E2EE0" w:rsidRPr="004E2EE0" w:rsidRDefault="004E2EE0" w:rsidP="004E2EE0">
            <w:pPr>
              <w:spacing w:after="0"/>
            </w:pPr>
            <w:r>
              <w:t>Код причины возврата</w:t>
            </w:r>
          </w:p>
        </w:tc>
        <w:tc>
          <w:tcPr>
            <w:tcW w:w="1701" w:type="dxa"/>
          </w:tcPr>
          <w:p w14:paraId="3CCA0D24" w14:textId="77777777" w:rsidR="004E2EE0" w:rsidRDefault="004E2EE0" w:rsidP="004E2EE0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1134" w:type="dxa"/>
          </w:tcPr>
          <w:p w14:paraId="2E66F2C0" w14:textId="77777777" w:rsidR="004E2EE0" w:rsidRPr="00881AA0" w:rsidRDefault="004E2EE0" w:rsidP="004E2EE0">
            <w:pPr>
              <w:spacing w:after="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14:paraId="3E7B6CF8" w14:textId="77777777" w:rsidR="004E2EE0" w:rsidRPr="00FC6FB8" w:rsidRDefault="004E2EE0" w:rsidP="004E2EE0">
            <w:pPr>
              <w:spacing w:after="0" w:line="276" w:lineRule="auto"/>
              <w:jc w:val="center"/>
            </w:pPr>
            <w:r w:rsidRPr="006207A8">
              <w:t>ОК</w:t>
            </w:r>
          </w:p>
        </w:tc>
        <w:tc>
          <w:tcPr>
            <w:tcW w:w="2126" w:type="dxa"/>
          </w:tcPr>
          <w:p w14:paraId="201028EF" w14:textId="77777777" w:rsidR="004E2EE0" w:rsidRPr="006804C5" w:rsidRDefault="004E2EE0" w:rsidP="004E2EE0">
            <w:pPr>
              <w:spacing w:after="0" w:line="276" w:lineRule="auto"/>
              <w:rPr>
                <w:lang w:val="en-US"/>
              </w:rPr>
            </w:pPr>
            <w:r w:rsidRPr="006804C5">
              <w:t>Код из справочника</w:t>
            </w:r>
            <w:hyperlink w:anchor="_ReasonOfReturn_1" w:history="1">
              <w:r w:rsidRPr="00125C5B">
                <w:rPr>
                  <w:rStyle w:val="aff5"/>
                  <w:lang w:val="en-US"/>
                </w:rPr>
                <w:t>ReasonOfReturn</w:t>
              </w:r>
            </w:hyperlink>
          </w:p>
        </w:tc>
      </w:tr>
    </w:tbl>
    <w:p w14:paraId="21AA3618" w14:textId="77777777" w:rsidR="000963B0" w:rsidRPr="000963B0" w:rsidRDefault="000963B0" w:rsidP="000963B0">
      <w:pPr>
        <w:pStyle w:val="3"/>
        <w:rPr>
          <w:lang w:val="en-US"/>
        </w:rPr>
      </w:pPr>
      <w:bookmarkStart w:id="1064" w:name="_OriginInvoicIdenfiticator"/>
      <w:bookmarkStart w:id="1065" w:name="OLE_LINK28"/>
      <w:bookmarkStart w:id="1066" w:name="OLE_LINK29"/>
      <w:bookmarkEnd w:id="1064"/>
      <w:r>
        <w:rPr>
          <w:lang w:val="en-US"/>
        </w:rPr>
        <w:t>O</w:t>
      </w:r>
      <w:r w:rsidRPr="000963B0">
        <w:rPr>
          <w:lang w:val="en-US"/>
        </w:rPr>
        <w:t>riginInvoicIdenfiticator</w:t>
      </w:r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2005"/>
        <w:gridCol w:w="3223"/>
        <w:gridCol w:w="1532"/>
        <w:gridCol w:w="941"/>
        <w:gridCol w:w="1693"/>
        <w:gridCol w:w="1630"/>
      </w:tblGrid>
      <w:tr w:rsidR="000963B0" w14:paraId="64F23E6C" w14:textId="77777777" w:rsidTr="000963B0">
        <w:tc>
          <w:tcPr>
            <w:tcW w:w="909" w:type="pct"/>
            <w:shd w:val="clear" w:color="auto" w:fill="F2F2F2" w:themeFill="background1" w:themeFillShade="F2"/>
          </w:tcPr>
          <w:bookmarkEnd w:id="1065"/>
          <w:bookmarkEnd w:id="1066"/>
          <w:p w14:paraId="19EA0505" w14:textId="77777777" w:rsidR="000963B0" w:rsidRDefault="000963B0" w:rsidP="00224334">
            <w:pPr>
              <w:spacing w:after="0"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1462" w:type="pct"/>
            <w:shd w:val="clear" w:color="auto" w:fill="F2F2F2" w:themeFill="background1" w:themeFillShade="F2"/>
          </w:tcPr>
          <w:p w14:paraId="41CF638A" w14:textId="77777777" w:rsidR="000963B0" w:rsidRDefault="000963B0" w:rsidP="00224334">
            <w:pPr>
              <w:spacing w:after="0"/>
              <w:jc w:val="center"/>
            </w:pPr>
            <w:r>
              <w:t>Описание</w:t>
            </w:r>
          </w:p>
        </w:tc>
        <w:tc>
          <w:tcPr>
            <w:tcW w:w="695" w:type="pct"/>
            <w:shd w:val="clear" w:color="auto" w:fill="F2F2F2" w:themeFill="background1" w:themeFillShade="F2"/>
          </w:tcPr>
          <w:p w14:paraId="4C2A6CFD" w14:textId="77777777" w:rsidR="000963B0" w:rsidRDefault="000963B0" w:rsidP="00224334">
            <w:pPr>
              <w:spacing w:after="0"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427" w:type="pct"/>
            <w:shd w:val="clear" w:color="auto" w:fill="F2F2F2" w:themeFill="background1" w:themeFillShade="F2"/>
          </w:tcPr>
          <w:p w14:paraId="12A4072C" w14:textId="77777777" w:rsidR="000963B0" w:rsidRDefault="000963B0" w:rsidP="00224334">
            <w:pPr>
              <w:spacing w:after="0" w:line="276" w:lineRule="auto"/>
              <w:jc w:val="center"/>
            </w:pPr>
            <w:r>
              <w:t>Формат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39B3CD9F" w14:textId="77777777" w:rsidR="000963B0" w:rsidRDefault="000963B0" w:rsidP="00224334">
            <w:pPr>
              <w:spacing w:after="0" w:line="276" w:lineRule="auto"/>
              <w:jc w:val="center"/>
            </w:pPr>
            <w:r>
              <w:t>Признак обязательности</w:t>
            </w:r>
          </w:p>
        </w:tc>
        <w:tc>
          <w:tcPr>
            <w:tcW w:w="739" w:type="pct"/>
            <w:shd w:val="clear" w:color="auto" w:fill="F2F2F2" w:themeFill="background1" w:themeFillShade="F2"/>
          </w:tcPr>
          <w:p w14:paraId="41E40DCD" w14:textId="77777777" w:rsidR="000963B0" w:rsidRDefault="000963B0" w:rsidP="00224334">
            <w:pPr>
              <w:spacing w:after="0" w:line="276" w:lineRule="auto"/>
              <w:jc w:val="center"/>
            </w:pPr>
            <w:r>
              <w:t>Примечание</w:t>
            </w:r>
          </w:p>
        </w:tc>
      </w:tr>
      <w:tr w:rsidR="000963B0" w14:paraId="7085DC31" w14:textId="77777777" w:rsidTr="000963B0">
        <w:tc>
          <w:tcPr>
            <w:tcW w:w="909" w:type="pct"/>
          </w:tcPr>
          <w:p w14:paraId="3C51A3FB" w14:textId="77777777" w:rsidR="000963B0" w:rsidRPr="004C4339" w:rsidRDefault="000963B0" w:rsidP="0022433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462" w:type="pct"/>
          </w:tcPr>
          <w:p w14:paraId="230C997F" w14:textId="77777777" w:rsidR="000963B0" w:rsidRPr="00B20961" w:rsidRDefault="000963B0" w:rsidP="000963B0">
            <w:pPr>
              <w:spacing w:after="0"/>
            </w:pPr>
            <w:r>
              <w:t>Номер оригинального счета</w:t>
            </w:r>
          </w:p>
        </w:tc>
        <w:tc>
          <w:tcPr>
            <w:tcW w:w="695" w:type="pct"/>
          </w:tcPr>
          <w:p w14:paraId="3569514A" w14:textId="77777777" w:rsidR="000963B0" w:rsidRDefault="000963B0" w:rsidP="00224334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27" w:type="pct"/>
          </w:tcPr>
          <w:p w14:paraId="2460478C" w14:textId="77777777" w:rsidR="000963B0" w:rsidRPr="002D7B11" w:rsidRDefault="000963B0" w:rsidP="00224334">
            <w:pPr>
              <w:spacing w:after="0" w:line="276" w:lineRule="auto"/>
              <w:jc w:val="center"/>
            </w:pPr>
            <w:r>
              <w:rPr>
                <w:lang w:val="en-US"/>
              </w:rPr>
              <w:t>T(1-35)</w:t>
            </w:r>
          </w:p>
        </w:tc>
        <w:tc>
          <w:tcPr>
            <w:tcW w:w="768" w:type="pct"/>
          </w:tcPr>
          <w:p w14:paraId="1CA57A29" w14:textId="77777777" w:rsidR="000963B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 w:val="restart"/>
          </w:tcPr>
          <w:p w14:paraId="134C487F" w14:textId="77777777" w:rsidR="000963B0" w:rsidRPr="000963B0" w:rsidRDefault="000963B0" w:rsidP="000963B0">
            <w:pPr>
              <w:spacing w:after="0" w:line="276" w:lineRule="auto"/>
            </w:pPr>
            <w:r>
              <w:t xml:space="preserve">Обязательно должно быть указано или </w:t>
            </w:r>
            <w:r w:rsidRPr="000963B0">
              <w:rPr>
                <w:lang w:val="en-US"/>
              </w:rPr>
              <w:t>diadocInvoicId</w:t>
            </w:r>
            <w:r>
              <w:t xml:space="preserve"> или </w:t>
            </w:r>
            <w:r w:rsidRPr="000963B0">
              <w:rPr>
                <w:lang w:val="en-US"/>
              </w:rPr>
              <w:t>ediInvoicId</w:t>
            </w:r>
            <w:r>
              <w:t xml:space="preserve"> или </w:t>
            </w:r>
            <w:r>
              <w:rPr>
                <w:lang w:val="en-US"/>
              </w:rPr>
              <w:t>number</w:t>
            </w:r>
            <w:r>
              <w:t xml:space="preserve"> и </w:t>
            </w:r>
            <w:r>
              <w:rPr>
                <w:lang w:val="en-US"/>
              </w:rPr>
              <w:t>date</w:t>
            </w:r>
          </w:p>
        </w:tc>
      </w:tr>
      <w:tr w:rsidR="000963B0" w14:paraId="1AFFAFE2" w14:textId="77777777" w:rsidTr="000963B0">
        <w:trPr>
          <w:trHeight w:val="200"/>
        </w:trPr>
        <w:tc>
          <w:tcPr>
            <w:tcW w:w="909" w:type="pct"/>
          </w:tcPr>
          <w:p w14:paraId="5A5D3C82" w14:textId="77777777" w:rsidR="000963B0" w:rsidRPr="008035A8" w:rsidRDefault="000963B0" w:rsidP="0022433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62" w:type="pct"/>
          </w:tcPr>
          <w:p w14:paraId="45E7390B" w14:textId="77777777" w:rsidR="000963B0" w:rsidRPr="00B20961" w:rsidRDefault="000963B0" w:rsidP="000963B0">
            <w:pPr>
              <w:spacing w:after="0"/>
            </w:pPr>
            <w:r>
              <w:t>Дата оригинального счета</w:t>
            </w:r>
          </w:p>
        </w:tc>
        <w:tc>
          <w:tcPr>
            <w:tcW w:w="695" w:type="pct"/>
          </w:tcPr>
          <w:p w14:paraId="52843176" w14:textId="77777777" w:rsidR="000963B0" w:rsidRDefault="000963B0" w:rsidP="00224334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27" w:type="pct"/>
          </w:tcPr>
          <w:p w14:paraId="346A6D3C" w14:textId="77777777" w:rsidR="000963B0" w:rsidRPr="000F08B1" w:rsidRDefault="000963B0" w:rsidP="0022433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68" w:type="pct"/>
          </w:tcPr>
          <w:p w14:paraId="71ED69D1" w14:textId="77777777" w:rsidR="000963B0" w:rsidRPr="008418D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/>
          </w:tcPr>
          <w:p w14:paraId="3C015AA8" w14:textId="77777777" w:rsidR="000963B0" w:rsidRPr="008035A8" w:rsidRDefault="000963B0" w:rsidP="00224334">
            <w:pPr>
              <w:spacing w:after="0" w:line="276" w:lineRule="auto"/>
              <w:rPr>
                <w:lang w:val="en-US"/>
              </w:rPr>
            </w:pPr>
          </w:p>
        </w:tc>
      </w:tr>
      <w:tr w:rsidR="000963B0" w14:paraId="606483D1" w14:textId="77777777" w:rsidTr="000963B0">
        <w:trPr>
          <w:trHeight w:val="200"/>
        </w:trPr>
        <w:tc>
          <w:tcPr>
            <w:tcW w:w="909" w:type="pct"/>
          </w:tcPr>
          <w:p w14:paraId="5E0B2433" w14:textId="77777777" w:rsidR="000963B0" w:rsidRDefault="000963B0" w:rsidP="00224334">
            <w:pPr>
              <w:spacing w:after="0" w:line="276" w:lineRule="auto"/>
              <w:rPr>
                <w:lang w:val="en-US"/>
              </w:rPr>
            </w:pPr>
            <w:bookmarkStart w:id="1067" w:name="OLE_LINK30"/>
            <w:bookmarkStart w:id="1068" w:name="OLE_LINK31"/>
            <w:r w:rsidRPr="000963B0">
              <w:rPr>
                <w:lang w:val="en-US"/>
              </w:rPr>
              <w:t>ediInvoicId</w:t>
            </w:r>
            <w:bookmarkEnd w:id="1067"/>
            <w:bookmarkEnd w:id="1068"/>
          </w:p>
        </w:tc>
        <w:tc>
          <w:tcPr>
            <w:tcW w:w="1462" w:type="pct"/>
          </w:tcPr>
          <w:p w14:paraId="6C78B415" w14:textId="77777777" w:rsidR="000963B0" w:rsidRDefault="000963B0" w:rsidP="000963B0">
            <w:pPr>
              <w:spacing w:after="0"/>
            </w:pPr>
            <w:r w:rsidRPr="00EE234F">
              <w:t xml:space="preserve">Уникальный номер </w:t>
            </w:r>
            <w:r>
              <w:rPr>
                <w:lang w:val="en-US"/>
              </w:rPr>
              <w:t>edi</w:t>
            </w:r>
            <w:r w:rsidRPr="000963B0">
              <w:t>-</w:t>
            </w:r>
            <w:r w:rsidRPr="00EE234F">
              <w:t>сообщения</w:t>
            </w:r>
            <w:r>
              <w:t xml:space="preserve"> с оригинальным счетом.</w:t>
            </w:r>
          </w:p>
        </w:tc>
        <w:tc>
          <w:tcPr>
            <w:tcW w:w="695" w:type="pct"/>
          </w:tcPr>
          <w:p w14:paraId="6DA1779F" w14:textId="77777777" w:rsidR="000963B0" w:rsidRDefault="000963B0" w:rsidP="00224334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27" w:type="pct"/>
          </w:tcPr>
          <w:p w14:paraId="6677017A" w14:textId="77777777" w:rsidR="000963B0" w:rsidRDefault="000963B0" w:rsidP="0022433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36</w:t>
            </w:r>
            <w:r>
              <w:rPr>
                <w:lang w:val="en-US"/>
              </w:rPr>
              <w:t>)</w:t>
            </w:r>
          </w:p>
        </w:tc>
        <w:tc>
          <w:tcPr>
            <w:tcW w:w="768" w:type="pct"/>
          </w:tcPr>
          <w:p w14:paraId="7E8082C1" w14:textId="77777777" w:rsidR="000963B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/>
          </w:tcPr>
          <w:p w14:paraId="2325135C" w14:textId="77777777" w:rsidR="000963B0" w:rsidRPr="008035A8" w:rsidRDefault="000963B0" w:rsidP="00224334">
            <w:pPr>
              <w:spacing w:after="0" w:line="276" w:lineRule="auto"/>
              <w:rPr>
                <w:lang w:val="en-US"/>
              </w:rPr>
            </w:pPr>
          </w:p>
        </w:tc>
      </w:tr>
      <w:tr w:rsidR="000963B0" w14:paraId="26A892A9" w14:textId="77777777" w:rsidTr="000963B0">
        <w:trPr>
          <w:trHeight w:val="200"/>
        </w:trPr>
        <w:tc>
          <w:tcPr>
            <w:tcW w:w="909" w:type="pct"/>
          </w:tcPr>
          <w:p w14:paraId="0B21C923" w14:textId="77777777" w:rsidR="000963B0" w:rsidRDefault="000963B0" w:rsidP="00224334">
            <w:pPr>
              <w:spacing w:after="0" w:line="276" w:lineRule="auto"/>
              <w:rPr>
                <w:lang w:val="en-US"/>
              </w:rPr>
            </w:pPr>
            <w:bookmarkStart w:id="1069" w:name="OLE_LINK32"/>
            <w:bookmarkStart w:id="1070" w:name="OLE_LINK33"/>
            <w:r w:rsidRPr="000963B0">
              <w:rPr>
                <w:lang w:val="en-US"/>
              </w:rPr>
              <w:t>diadocInvoicId</w:t>
            </w:r>
            <w:bookmarkEnd w:id="1069"/>
            <w:bookmarkEnd w:id="1070"/>
          </w:p>
        </w:tc>
        <w:tc>
          <w:tcPr>
            <w:tcW w:w="1462" w:type="pct"/>
          </w:tcPr>
          <w:p w14:paraId="2A2DFFE2" w14:textId="77777777" w:rsidR="000963B0" w:rsidRDefault="000963B0" w:rsidP="000963B0">
            <w:pPr>
              <w:spacing w:after="0"/>
            </w:pPr>
            <w:r>
              <w:t>Уникальный идентификатор счета-фактуры в Диадоке.</w:t>
            </w:r>
          </w:p>
          <w:p w14:paraId="41BE5579" w14:textId="77777777" w:rsidR="000963B0" w:rsidRPr="000963B0" w:rsidRDefault="000963B0" w:rsidP="000963B0">
            <w:pPr>
              <w:spacing w:after="0"/>
              <w:rPr>
                <w:sz w:val="18"/>
              </w:rPr>
            </w:pPr>
            <w:r w:rsidRPr="000963B0">
              <w:rPr>
                <w:sz w:val="18"/>
              </w:rPr>
              <w:t>Указывается в виде</w:t>
            </w:r>
          </w:p>
          <w:p w14:paraId="3DE1CAAA" w14:textId="77777777" w:rsidR="000963B0" w:rsidRPr="000963B0" w:rsidRDefault="000963B0" w:rsidP="000963B0">
            <w:pPr>
              <w:spacing w:after="0"/>
              <w:rPr>
                <w:sz w:val="18"/>
              </w:rPr>
            </w:pPr>
            <w:r w:rsidRPr="000963B0">
              <w:rPr>
                <w:sz w:val="18"/>
              </w:rPr>
              <w:lastRenderedPageBreak/>
              <w:t xml:space="preserve">«diadocMessadgeId:diadocInvoicId», где </w:t>
            </w:r>
            <w:bookmarkStart w:id="1071" w:name="OLE_LINK34"/>
            <w:bookmarkStart w:id="1072" w:name="OLE_LINK35"/>
            <w:r w:rsidRPr="000963B0">
              <w:rPr>
                <w:sz w:val="18"/>
              </w:rPr>
              <w:t>diadocMessadgeId - идентификатор Message</w:t>
            </w:r>
            <w:r w:rsidRPr="000963B0">
              <w:rPr>
                <w:sz w:val="18"/>
                <w:lang w:val="en-US"/>
              </w:rPr>
              <w:t>Id</w:t>
            </w:r>
            <w:r w:rsidRPr="000963B0">
              <w:rPr>
                <w:sz w:val="18"/>
              </w:rPr>
              <w:t xml:space="preserve"> в ДД;</w:t>
            </w:r>
          </w:p>
          <w:p w14:paraId="1A28AF15" w14:textId="77777777" w:rsidR="000963B0" w:rsidRPr="000963B0" w:rsidRDefault="000963B0" w:rsidP="000963B0">
            <w:pPr>
              <w:spacing w:after="0"/>
            </w:pPr>
            <w:r w:rsidRPr="000963B0">
              <w:rPr>
                <w:sz w:val="18"/>
              </w:rPr>
              <w:t>diadocInvoicId - идентификатор Entity</w:t>
            </w:r>
            <w:r w:rsidRPr="000963B0">
              <w:rPr>
                <w:sz w:val="18"/>
                <w:lang w:val="en-US"/>
              </w:rPr>
              <w:t>Id</w:t>
            </w:r>
            <w:r w:rsidRPr="000963B0">
              <w:rPr>
                <w:sz w:val="18"/>
              </w:rPr>
              <w:t xml:space="preserve"> в ДД</w:t>
            </w:r>
            <w:bookmarkEnd w:id="1071"/>
            <w:bookmarkEnd w:id="1072"/>
          </w:p>
        </w:tc>
        <w:tc>
          <w:tcPr>
            <w:tcW w:w="695" w:type="pct"/>
          </w:tcPr>
          <w:p w14:paraId="25D16B82" w14:textId="77777777" w:rsidR="000963B0" w:rsidRDefault="000963B0" w:rsidP="00224334">
            <w:pPr>
              <w:spacing w:after="0" w:line="276" w:lineRule="auto"/>
              <w:jc w:val="center"/>
            </w:pPr>
            <w:r>
              <w:lastRenderedPageBreak/>
              <w:t>А</w:t>
            </w:r>
          </w:p>
        </w:tc>
        <w:tc>
          <w:tcPr>
            <w:tcW w:w="427" w:type="pct"/>
          </w:tcPr>
          <w:p w14:paraId="6E161A83" w14:textId="77777777" w:rsidR="000963B0" w:rsidRPr="000963B0" w:rsidRDefault="000963B0" w:rsidP="00224334">
            <w:pPr>
              <w:spacing w:after="0" w:line="276" w:lineRule="auto"/>
              <w:jc w:val="center"/>
            </w:pPr>
            <w:r>
              <w:rPr>
                <w:lang w:val="en-US"/>
              </w:rPr>
              <w:t>T(1-</w:t>
            </w:r>
            <w:r>
              <w:t>36</w:t>
            </w:r>
            <w:r>
              <w:rPr>
                <w:lang w:val="en-US"/>
              </w:rPr>
              <w:t>)</w:t>
            </w:r>
          </w:p>
        </w:tc>
        <w:tc>
          <w:tcPr>
            <w:tcW w:w="768" w:type="pct"/>
          </w:tcPr>
          <w:p w14:paraId="61040DF2" w14:textId="77777777" w:rsidR="000963B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/>
          </w:tcPr>
          <w:p w14:paraId="7397EE94" w14:textId="77777777" w:rsidR="000963B0" w:rsidRPr="000963B0" w:rsidRDefault="000963B0" w:rsidP="00224334">
            <w:pPr>
              <w:spacing w:after="0" w:line="276" w:lineRule="auto"/>
            </w:pPr>
          </w:p>
        </w:tc>
      </w:tr>
      <w:tr w:rsidR="000963B0" w14:paraId="093A1F84" w14:textId="77777777" w:rsidTr="000963B0">
        <w:trPr>
          <w:trHeight w:val="200"/>
        </w:trPr>
        <w:tc>
          <w:tcPr>
            <w:tcW w:w="909" w:type="pct"/>
          </w:tcPr>
          <w:p w14:paraId="2C0F30A4" w14:textId="77777777" w:rsidR="000963B0" w:rsidRDefault="000963B0" w:rsidP="00224334">
            <w:pPr>
              <w:spacing w:after="0" w:line="276" w:lineRule="auto"/>
              <w:rPr>
                <w:lang w:val="en-US"/>
              </w:rPr>
            </w:pPr>
            <w:r w:rsidRPr="000963B0">
              <w:rPr>
                <w:lang w:val="en-US"/>
              </w:rPr>
              <w:t>revisionNumber</w:t>
            </w:r>
          </w:p>
        </w:tc>
        <w:tc>
          <w:tcPr>
            <w:tcW w:w="1462" w:type="pct"/>
          </w:tcPr>
          <w:p w14:paraId="5DC9D5D9" w14:textId="77777777" w:rsidR="000963B0" w:rsidRDefault="000963B0" w:rsidP="000963B0">
            <w:pPr>
              <w:spacing w:after="0"/>
            </w:pPr>
            <w:r>
              <w:t>Номер исправления</w:t>
            </w:r>
          </w:p>
        </w:tc>
        <w:tc>
          <w:tcPr>
            <w:tcW w:w="695" w:type="pct"/>
          </w:tcPr>
          <w:p w14:paraId="231DD09B" w14:textId="77777777" w:rsidR="000963B0" w:rsidRDefault="000963B0" w:rsidP="00224334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27" w:type="pct"/>
          </w:tcPr>
          <w:p w14:paraId="49D89DEE" w14:textId="77777777" w:rsidR="000963B0" w:rsidRDefault="000963B0" w:rsidP="000963B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(1.3)</w:t>
            </w:r>
          </w:p>
        </w:tc>
        <w:tc>
          <w:tcPr>
            <w:tcW w:w="768" w:type="pct"/>
          </w:tcPr>
          <w:p w14:paraId="162F8237" w14:textId="77777777" w:rsidR="000963B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 w:val="restart"/>
          </w:tcPr>
          <w:p w14:paraId="37A327C9" w14:textId="77777777" w:rsidR="000963B0" w:rsidRPr="000963B0" w:rsidRDefault="000963B0" w:rsidP="000963B0">
            <w:pPr>
              <w:spacing w:after="0" w:line="276" w:lineRule="auto"/>
            </w:pPr>
            <w:r>
              <w:t>Обязательные поля  в корректировке на исправление счета</w:t>
            </w:r>
          </w:p>
        </w:tc>
      </w:tr>
      <w:tr w:rsidR="000963B0" w14:paraId="3538D4FD" w14:textId="77777777" w:rsidTr="000963B0">
        <w:trPr>
          <w:trHeight w:val="200"/>
        </w:trPr>
        <w:tc>
          <w:tcPr>
            <w:tcW w:w="909" w:type="pct"/>
          </w:tcPr>
          <w:p w14:paraId="15D7C819" w14:textId="77777777" w:rsidR="000963B0" w:rsidRDefault="000963B0" w:rsidP="00224334">
            <w:pPr>
              <w:spacing w:after="0" w:line="276" w:lineRule="auto"/>
              <w:rPr>
                <w:lang w:val="en-US"/>
              </w:rPr>
            </w:pPr>
            <w:r w:rsidRPr="000963B0">
              <w:rPr>
                <w:lang w:val="en-US"/>
              </w:rPr>
              <w:t>revisionDate</w:t>
            </w:r>
          </w:p>
        </w:tc>
        <w:tc>
          <w:tcPr>
            <w:tcW w:w="1462" w:type="pct"/>
          </w:tcPr>
          <w:p w14:paraId="122422F4" w14:textId="77777777" w:rsidR="000963B0" w:rsidRDefault="000963B0" w:rsidP="000963B0">
            <w:pPr>
              <w:spacing w:after="0"/>
            </w:pPr>
            <w:r>
              <w:t>Дата исправления</w:t>
            </w:r>
          </w:p>
        </w:tc>
        <w:tc>
          <w:tcPr>
            <w:tcW w:w="695" w:type="pct"/>
          </w:tcPr>
          <w:p w14:paraId="0F5DA324" w14:textId="77777777" w:rsidR="000963B0" w:rsidRDefault="000963B0" w:rsidP="00224334">
            <w:pPr>
              <w:spacing w:after="0" w:line="276" w:lineRule="auto"/>
              <w:jc w:val="center"/>
            </w:pPr>
            <w:r>
              <w:t>А</w:t>
            </w:r>
          </w:p>
        </w:tc>
        <w:tc>
          <w:tcPr>
            <w:tcW w:w="427" w:type="pct"/>
          </w:tcPr>
          <w:p w14:paraId="16484DE9" w14:textId="77777777" w:rsidR="000963B0" w:rsidRDefault="000963B0" w:rsidP="0022433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68" w:type="pct"/>
          </w:tcPr>
          <w:p w14:paraId="6EE18F1A" w14:textId="77777777" w:rsidR="000963B0" w:rsidRDefault="000963B0" w:rsidP="00224334">
            <w:pPr>
              <w:spacing w:after="0" w:line="276" w:lineRule="auto"/>
              <w:jc w:val="center"/>
            </w:pPr>
            <w:r>
              <w:t>У</w:t>
            </w:r>
          </w:p>
        </w:tc>
        <w:tc>
          <w:tcPr>
            <w:tcW w:w="739" w:type="pct"/>
            <w:vMerge/>
          </w:tcPr>
          <w:p w14:paraId="5E3BBFC5" w14:textId="77777777" w:rsidR="000963B0" w:rsidRPr="008035A8" w:rsidRDefault="000963B0" w:rsidP="00224334">
            <w:pPr>
              <w:spacing w:after="0" w:line="276" w:lineRule="auto"/>
              <w:rPr>
                <w:lang w:val="en-US"/>
              </w:rPr>
            </w:pPr>
          </w:p>
        </w:tc>
      </w:tr>
    </w:tbl>
    <w:p w14:paraId="604FC161" w14:textId="77777777" w:rsidR="003458A1" w:rsidRDefault="003458A1" w:rsidP="003458A1">
      <w:pPr>
        <w:rPr>
          <w:rFonts w:ascii="Calibri Light" w:eastAsiaTheme="majorEastAsia" w:hAnsi="Calibri Light" w:cstheme="majorBidi"/>
          <w:color w:val="000000" w:themeColor="text1"/>
          <w:sz w:val="36"/>
          <w:szCs w:val="36"/>
        </w:rPr>
      </w:pPr>
    </w:p>
    <w:p w14:paraId="6EBA8D69" w14:textId="77777777" w:rsidR="005A0AB5" w:rsidRDefault="005A0AB5">
      <w:pPr>
        <w:rPr>
          <w:rFonts w:ascii="Calibri Light" w:eastAsiaTheme="majorEastAsia" w:hAnsi="Calibri Light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5CFF9EC" w14:textId="77777777" w:rsidR="00882D34" w:rsidRPr="00F235D9" w:rsidRDefault="00882D34" w:rsidP="005379BF">
      <w:pPr>
        <w:pStyle w:val="1"/>
      </w:pPr>
      <w:r w:rsidRPr="00F235D9">
        <w:lastRenderedPageBreak/>
        <w:t>Справочники</w:t>
      </w:r>
      <w:bookmarkEnd w:id="1062"/>
    </w:p>
    <w:p w14:paraId="16B3811E" w14:textId="77777777" w:rsidR="00882D34" w:rsidRPr="00F235D9" w:rsidRDefault="00882D34" w:rsidP="005379BF">
      <w:pPr>
        <w:pStyle w:val="2"/>
      </w:pPr>
      <w:bookmarkStart w:id="1073" w:name="_EDIDocumentTypeCodeList"/>
      <w:bookmarkStart w:id="1074" w:name="_Toc396321209"/>
      <w:bookmarkEnd w:id="1073"/>
      <w:r w:rsidRPr="00F235D9">
        <w:t>EDIDocumentTypeCodeList</w:t>
      </w:r>
      <w:bookmarkEnd w:id="1074"/>
    </w:p>
    <w:tbl>
      <w:tblPr>
        <w:tblStyle w:val="a5"/>
        <w:tblW w:w="5160" w:type="pct"/>
        <w:tblLook w:val="04A0" w:firstRow="1" w:lastRow="0" w:firstColumn="1" w:lastColumn="0" w:noHBand="0" w:noVBand="1"/>
      </w:tblPr>
      <w:tblGrid>
        <w:gridCol w:w="4359"/>
        <w:gridCol w:w="6665"/>
      </w:tblGrid>
      <w:tr w:rsidR="00882D34" w14:paraId="4EC5BCF1" w14:textId="77777777" w:rsidTr="00CC0D80">
        <w:tc>
          <w:tcPr>
            <w:tcW w:w="1977" w:type="pct"/>
            <w:shd w:val="clear" w:color="auto" w:fill="F2F2F2" w:themeFill="background1" w:themeFillShade="F2"/>
          </w:tcPr>
          <w:p w14:paraId="7F6D2014" w14:textId="77777777" w:rsidR="00882D34" w:rsidRPr="001956FA" w:rsidRDefault="00882D34" w:rsidP="00CC0D80">
            <w:pPr>
              <w:spacing w:after="0"/>
              <w:jc w:val="center"/>
            </w:pPr>
            <w:r w:rsidRPr="001956FA">
              <w:t>Код</w:t>
            </w:r>
          </w:p>
        </w:tc>
        <w:tc>
          <w:tcPr>
            <w:tcW w:w="3023" w:type="pct"/>
            <w:shd w:val="clear" w:color="auto" w:fill="F2F2F2" w:themeFill="background1" w:themeFillShade="F2"/>
          </w:tcPr>
          <w:p w14:paraId="1874AAB6" w14:textId="77777777" w:rsidR="00882D34" w:rsidRPr="001956FA" w:rsidRDefault="00882D34" w:rsidP="00CC0D80">
            <w:pPr>
              <w:spacing w:after="0"/>
              <w:jc w:val="center"/>
            </w:pPr>
            <w:r w:rsidRPr="001956FA">
              <w:t>Описание</w:t>
            </w:r>
          </w:p>
        </w:tc>
      </w:tr>
      <w:tr w:rsidR="00B53027" w:rsidRPr="000615B4" w14:paraId="543E4938" w14:textId="77777777" w:rsidTr="00CC0D80">
        <w:tc>
          <w:tcPr>
            <w:tcW w:w="1977" w:type="pct"/>
          </w:tcPr>
          <w:p w14:paraId="12EE4591" w14:textId="77777777" w:rsidR="00B53027" w:rsidRPr="001956FA" w:rsidRDefault="00B53027" w:rsidP="003458A1">
            <w:pPr>
              <w:spacing w:after="0"/>
              <w:jc w:val="center"/>
            </w:pPr>
            <w:r w:rsidRPr="00B53027">
              <w:t>COINVOIC</w:t>
            </w:r>
          </w:p>
        </w:tc>
        <w:tc>
          <w:tcPr>
            <w:tcW w:w="3023" w:type="pct"/>
          </w:tcPr>
          <w:p w14:paraId="59EF8140" w14:textId="77777777" w:rsidR="00B53027" w:rsidRPr="001956FA" w:rsidRDefault="00B53027" w:rsidP="00CC0D80">
            <w:pPr>
              <w:spacing w:after="0"/>
            </w:pPr>
            <w:r>
              <w:t>Корректировочный счет-фактура</w:t>
            </w:r>
          </w:p>
        </w:tc>
      </w:tr>
      <w:tr w:rsidR="00882D34" w:rsidRPr="000615B4" w14:paraId="42FB5CDF" w14:textId="77777777" w:rsidTr="00CC0D80">
        <w:tc>
          <w:tcPr>
            <w:tcW w:w="1977" w:type="pct"/>
          </w:tcPr>
          <w:p w14:paraId="748BC26E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DESADV</w:t>
            </w:r>
          </w:p>
        </w:tc>
        <w:tc>
          <w:tcPr>
            <w:tcW w:w="3023" w:type="pct"/>
          </w:tcPr>
          <w:p w14:paraId="30AEF50A" w14:textId="77777777" w:rsidR="00882D34" w:rsidRPr="001956FA" w:rsidRDefault="00882D34" w:rsidP="00CC0D80">
            <w:pPr>
              <w:spacing w:after="0"/>
            </w:pPr>
            <w:r w:rsidRPr="001956FA">
              <w:t>Уведомление об отгрузке</w:t>
            </w:r>
          </w:p>
        </w:tc>
      </w:tr>
      <w:tr w:rsidR="00882D34" w:rsidRPr="000615B4" w14:paraId="2B098E74" w14:textId="77777777" w:rsidTr="00CC0D80">
        <w:tc>
          <w:tcPr>
            <w:tcW w:w="1977" w:type="pct"/>
          </w:tcPr>
          <w:p w14:paraId="4026A17E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INVOIC</w:t>
            </w:r>
          </w:p>
        </w:tc>
        <w:tc>
          <w:tcPr>
            <w:tcW w:w="3023" w:type="pct"/>
          </w:tcPr>
          <w:p w14:paraId="250E2762" w14:textId="77777777" w:rsidR="00882D34" w:rsidRPr="001956FA" w:rsidRDefault="00882D34" w:rsidP="00CC0D80">
            <w:pPr>
              <w:spacing w:after="0"/>
            </w:pPr>
            <w:r w:rsidRPr="001956FA">
              <w:t>Счет-фактура</w:t>
            </w:r>
          </w:p>
        </w:tc>
      </w:tr>
      <w:tr w:rsidR="00882D34" w:rsidRPr="000615B4" w14:paraId="3F563301" w14:textId="77777777" w:rsidTr="00CC0D80">
        <w:tc>
          <w:tcPr>
            <w:tcW w:w="1977" w:type="pct"/>
          </w:tcPr>
          <w:p w14:paraId="28AAC64B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PORDERS</w:t>
            </w:r>
          </w:p>
        </w:tc>
        <w:tc>
          <w:tcPr>
            <w:tcW w:w="3023" w:type="pct"/>
          </w:tcPr>
          <w:p w14:paraId="3A85F008" w14:textId="77777777" w:rsidR="00882D34" w:rsidRPr="001956FA" w:rsidRDefault="00882D34" w:rsidP="00CC0D80">
            <w:pPr>
              <w:spacing w:after="0"/>
            </w:pPr>
            <w:r w:rsidRPr="001956FA">
              <w:t>Обратный (предварительный</w:t>
            </w:r>
            <w:r w:rsidR="00B53027">
              <w:t>) заказ</w:t>
            </w:r>
          </w:p>
        </w:tc>
      </w:tr>
      <w:tr w:rsidR="00882D34" w:rsidRPr="000615B4" w14:paraId="4AFDE8F8" w14:textId="77777777" w:rsidTr="00CC0D80">
        <w:tc>
          <w:tcPr>
            <w:tcW w:w="1977" w:type="pct"/>
          </w:tcPr>
          <w:p w14:paraId="68EF8DDE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ORDERS</w:t>
            </w:r>
          </w:p>
        </w:tc>
        <w:tc>
          <w:tcPr>
            <w:tcW w:w="3023" w:type="pct"/>
          </w:tcPr>
          <w:p w14:paraId="49227C0D" w14:textId="77777777" w:rsidR="00882D34" w:rsidRPr="001956FA" w:rsidRDefault="00882D34" w:rsidP="00CC0D80">
            <w:pPr>
              <w:spacing w:after="0"/>
            </w:pPr>
            <w:r w:rsidRPr="001956FA">
              <w:t>Заказ</w:t>
            </w:r>
          </w:p>
        </w:tc>
      </w:tr>
      <w:tr w:rsidR="00882D34" w:rsidRPr="000615B4" w14:paraId="2F4B92D2" w14:textId="77777777" w:rsidTr="00CC0D80">
        <w:tc>
          <w:tcPr>
            <w:tcW w:w="1977" w:type="pct"/>
          </w:tcPr>
          <w:p w14:paraId="09DF61AA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ORDRSP</w:t>
            </w:r>
          </w:p>
        </w:tc>
        <w:tc>
          <w:tcPr>
            <w:tcW w:w="3023" w:type="pct"/>
          </w:tcPr>
          <w:p w14:paraId="59B27BFE" w14:textId="77777777" w:rsidR="00882D34" w:rsidRPr="001956FA" w:rsidRDefault="00882D34" w:rsidP="00CC0D80">
            <w:pPr>
              <w:spacing w:after="0"/>
              <w:jc w:val="both"/>
            </w:pPr>
            <w:r w:rsidRPr="001956FA">
              <w:t>Подтверждение заказа</w:t>
            </w:r>
          </w:p>
        </w:tc>
      </w:tr>
      <w:tr w:rsidR="00882D34" w:rsidRPr="000615B4" w14:paraId="4C229023" w14:textId="77777777" w:rsidTr="00CC0D80">
        <w:tc>
          <w:tcPr>
            <w:tcW w:w="1977" w:type="pct"/>
          </w:tcPr>
          <w:p w14:paraId="014C4A13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PARTIN</w:t>
            </w:r>
          </w:p>
        </w:tc>
        <w:tc>
          <w:tcPr>
            <w:tcW w:w="3023" w:type="pct"/>
          </w:tcPr>
          <w:p w14:paraId="66C26ED3" w14:textId="77777777" w:rsidR="00882D34" w:rsidRPr="001956FA" w:rsidRDefault="00882D34" w:rsidP="00CC0D80">
            <w:pPr>
              <w:spacing w:after="0"/>
            </w:pPr>
            <w:r w:rsidRPr="001956FA">
              <w:t>Информация об участнике</w:t>
            </w:r>
          </w:p>
        </w:tc>
      </w:tr>
      <w:tr w:rsidR="00882D34" w:rsidRPr="000615B4" w14:paraId="63F3C85F" w14:textId="77777777" w:rsidTr="00CC0D80">
        <w:tc>
          <w:tcPr>
            <w:tcW w:w="1977" w:type="pct"/>
          </w:tcPr>
          <w:p w14:paraId="65005AD7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RECADV</w:t>
            </w:r>
          </w:p>
        </w:tc>
        <w:tc>
          <w:tcPr>
            <w:tcW w:w="3023" w:type="pct"/>
          </w:tcPr>
          <w:p w14:paraId="59A9D8EC" w14:textId="77777777" w:rsidR="00882D34" w:rsidRPr="001956FA" w:rsidRDefault="00882D34" w:rsidP="00CC0D80">
            <w:pPr>
              <w:spacing w:after="0"/>
            </w:pPr>
            <w:r w:rsidRPr="001956FA">
              <w:t>Уведомление о приемке</w:t>
            </w:r>
          </w:p>
        </w:tc>
      </w:tr>
      <w:tr w:rsidR="00882D34" w:rsidRPr="000615B4" w14:paraId="08EF3497" w14:textId="77777777" w:rsidTr="00CC0D80">
        <w:tc>
          <w:tcPr>
            <w:tcW w:w="1977" w:type="pct"/>
          </w:tcPr>
          <w:p w14:paraId="1A5AE145" w14:textId="77777777" w:rsidR="00882D34" w:rsidRPr="00A42355" w:rsidRDefault="00882D34" w:rsidP="003458A1">
            <w:pPr>
              <w:spacing w:after="0"/>
              <w:jc w:val="center"/>
            </w:pPr>
            <w:r w:rsidRPr="00A42355">
              <w:t>RETANN</w:t>
            </w:r>
          </w:p>
        </w:tc>
        <w:tc>
          <w:tcPr>
            <w:tcW w:w="3023" w:type="pct"/>
          </w:tcPr>
          <w:p w14:paraId="2B80D81A" w14:textId="77777777" w:rsidR="00882D34" w:rsidRPr="001956FA" w:rsidRDefault="00882D34" w:rsidP="00CC0D80">
            <w:pPr>
              <w:spacing w:after="0"/>
            </w:pPr>
            <w:r w:rsidRPr="001956FA">
              <w:t>Уведомление о возврате</w:t>
            </w:r>
          </w:p>
        </w:tc>
      </w:tr>
      <w:tr w:rsidR="00A42355" w:rsidRPr="000615B4" w14:paraId="6C7A10B9" w14:textId="77777777" w:rsidTr="00CC0D80">
        <w:tc>
          <w:tcPr>
            <w:tcW w:w="1977" w:type="pct"/>
          </w:tcPr>
          <w:p w14:paraId="5BC141D9" w14:textId="77777777" w:rsidR="00A42355" w:rsidRPr="00A42355" w:rsidRDefault="00A42355" w:rsidP="003458A1">
            <w:pPr>
              <w:spacing w:after="0"/>
              <w:jc w:val="center"/>
            </w:pPr>
            <w:r w:rsidRPr="00A42355">
              <w:rPr>
                <w:rFonts w:eastAsiaTheme="minorHAnsi" w:cs="Consolas"/>
              </w:rPr>
              <w:t>RETDES</w:t>
            </w:r>
          </w:p>
        </w:tc>
        <w:tc>
          <w:tcPr>
            <w:tcW w:w="3023" w:type="pct"/>
          </w:tcPr>
          <w:p w14:paraId="2007F621" w14:textId="77777777" w:rsidR="00A42355" w:rsidRPr="001956FA" w:rsidRDefault="00EF271A" w:rsidP="00CC0D80">
            <w:pPr>
              <w:spacing w:after="0"/>
            </w:pPr>
            <w:r w:rsidRPr="001956FA">
              <w:t>Уведомление об отгрузке</w:t>
            </w:r>
            <w:r>
              <w:t xml:space="preserve"> возвращаемого товара</w:t>
            </w:r>
          </w:p>
        </w:tc>
      </w:tr>
      <w:tr w:rsidR="00A42355" w:rsidRPr="000615B4" w14:paraId="7E1F98AE" w14:textId="77777777" w:rsidTr="00CC0D80">
        <w:tc>
          <w:tcPr>
            <w:tcW w:w="1977" w:type="pct"/>
          </w:tcPr>
          <w:p w14:paraId="21E08704" w14:textId="77777777" w:rsidR="00A42355" w:rsidRPr="00A42355" w:rsidRDefault="00A42355" w:rsidP="003458A1">
            <w:pPr>
              <w:spacing w:after="0"/>
              <w:jc w:val="center"/>
            </w:pPr>
            <w:r w:rsidRPr="00A42355">
              <w:rPr>
                <w:rFonts w:eastAsiaTheme="minorHAnsi" w:cs="Consolas"/>
              </w:rPr>
              <w:t>RETREC</w:t>
            </w:r>
          </w:p>
        </w:tc>
        <w:tc>
          <w:tcPr>
            <w:tcW w:w="3023" w:type="pct"/>
          </w:tcPr>
          <w:p w14:paraId="3DA85708" w14:textId="77777777" w:rsidR="00A42355" w:rsidRPr="001956FA" w:rsidRDefault="00EF271A" w:rsidP="00CC0D80">
            <w:pPr>
              <w:spacing w:after="0"/>
            </w:pPr>
            <w:r w:rsidRPr="001956FA">
              <w:t>Уведомление о приемке</w:t>
            </w:r>
            <w:r>
              <w:t xml:space="preserve"> возвращаемого товара</w:t>
            </w:r>
          </w:p>
        </w:tc>
      </w:tr>
    </w:tbl>
    <w:p w14:paraId="1D31560E" w14:textId="77777777" w:rsidR="0009221E" w:rsidRPr="00F235D9" w:rsidRDefault="0009221E" w:rsidP="0009221E">
      <w:pPr>
        <w:pStyle w:val="2"/>
      </w:pPr>
      <w:bookmarkStart w:id="1075" w:name="_UnitOfMeasureCodeList"/>
      <w:bookmarkStart w:id="1076" w:name="_TypeOfPackage"/>
      <w:bookmarkStart w:id="1077" w:name="_CountryCode"/>
      <w:bookmarkStart w:id="1078" w:name="_UsesSimplifiedTaxSystem"/>
      <w:bookmarkStart w:id="1079" w:name="_Toc396321210"/>
      <w:bookmarkEnd w:id="1075"/>
      <w:bookmarkEnd w:id="1076"/>
      <w:bookmarkEnd w:id="1077"/>
      <w:bookmarkEnd w:id="1078"/>
      <w:r w:rsidRPr="0009221E">
        <w:rPr>
          <w:lang w:val="en-US"/>
        </w:rPr>
        <w:t>UsesSimplifiedTaxSystem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080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4537"/>
        <w:gridCol w:w="6662"/>
        <w:tblGridChange w:id="1081">
          <w:tblGrid>
            <w:gridCol w:w="4395"/>
            <w:gridCol w:w="6662"/>
          </w:tblGrid>
        </w:tblGridChange>
      </w:tblGrid>
      <w:tr w:rsidR="0009221E" w14:paraId="4E076B5A" w14:textId="77777777" w:rsidTr="0009221E">
        <w:tc>
          <w:tcPr>
            <w:tcW w:w="4537" w:type="dxa"/>
            <w:shd w:val="clear" w:color="auto" w:fill="F2F2F2" w:themeFill="background1" w:themeFillShade="F2"/>
            <w:tcPrChange w:id="1082" w:author="Татьяна Шарыпова" w:date="2017-04-19T13:43:00Z">
              <w:tcPr>
                <w:tcW w:w="4395" w:type="dxa"/>
                <w:shd w:val="clear" w:color="auto" w:fill="F2F2F2" w:themeFill="background1" w:themeFillShade="F2"/>
              </w:tcPr>
            </w:tcPrChange>
          </w:tcPr>
          <w:p w14:paraId="08BF20E5" w14:textId="77777777" w:rsidR="0009221E" w:rsidRPr="004B3AFD" w:rsidRDefault="0009221E" w:rsidP="0009221E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662" w:type="dxa"/>
            <w:shd w:val="clear" w:color="auto" w:fill="F2F2F2" w:themeFill="background1" w:themeFillShade="F2"/>
            <w:tcPrChange w:id="1083" w:author="Татьяна Шарыпова" w:date="2017-04-19T13:43:00Z">
              <w:tcPr>
                <w:tcW w:w="6662" w:type="dxa"/>
                <w:shd w:val="clear" w:color="auto" w:fill="F2F2F2" w:themeFill="background1" w:themeFillShade="F2"/>
              </w:tcPr>
            </w:tcPrChange>
          </w:tcPr>
          <w:p w14:paraId="275DA172" w14:textId="77777777" w:rsidR="0009221E" w:rsidRPr="004B3AFD" w:rsidRDefault="0009221E" w:rsidP="0009221E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09221E" w:rsidRPr="0009221E" w14:paraId="46E45E70" w14:textId="77777777" w:rsidTr="0009221E">
        <w:tc>
          <w:tcPr>
            <w:tcW w:w="4537" w:type="dxa"/>
            <w:tcPrChange w:id="1084" w:author="Татьяна Шарыпова" w:date="2017-04-19T13:43:00Z">
              <w:tcPr>
                <w:tcW w:w="4395" w:type="dxa"/>
              </w:tcPr>
            </w:tcPrChange>
          </w:tcPr>
          <w:p w14:paraId="0DAE4CD7" w14:textId="77777777" w:rsidR="0009221E" w:rsidRPr="0009221E" w:rsidRDefault="0009221E" w:rsidP="0009221E">
            <w:pPr>
              <w:spacing w:after="0"/>
              <w:jc w:val="center"/>
            </w:pPr>
            <w:r w:rsidRPr="0009221E">
              <w:rPr>
                <w:rFonts w:eastAsiaTheme="minorHAnsi" w:cs="Consolas"/>
                <w:highlight w:val="white"/>
              </w:rPr>
              <w:t>Simplified</w:t>
            </w:r>
          </w:p>
        </w:tc>
        <w:tc>
          <w:tcPr>
            <w:tcW w:w="6662" w:type="dxa"/>
            <w:tcPrChange w:id="1085" w:author="Татьяна Шарыпова" w:date="2017-04-19T13:43:00Z">
              <w:tcPr>
                <w:tcW w:w="6662" w:type="dxa"/>
              </w:tcPr>
            </w:tcPrChange>
          </w:tcPr>
          <w:p w14:paraId="72C69238" w14:textId="77777777" w:rsidR="0009221E" w:rsidRPr="0009221E" w:rsidRDefault="0009221E" w:rsidP="00CC0D80">
            <w:pPr>
              <w:spacing w:after="0"/>
            </w:pPr>
            <w:r>
              <w:t>Признак УСН</w:t>
            </w:r>
          </w:p>
        </w:tc>
      </w:tr>
    </w:tbl>
    <w:p w14:paraId="4207BE56" w14:textId="77777777" w:rsidR="009917FC" w:rsidRPr="00F235D9" w:rsidRDefault="00542CA1" w:rsidP="00542CA1">
      <w:pPr>
        <w:pStyle w:val="2"/>
        <w:rPr>
          <w:rPrChange w:id="1086" w:author="Татьяна Шарыпова" w:date="2017-04-19T13:43:00Z">
            <w:rPr>
              <w:lang w:val="en-US"/>
            </w:rPr>
          </w:rPrChange>
        </w:rPr>
      </w:pPr>
      <w:r w:rsidRPr="00542CA1">
        <w:t>TypeOfPackage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087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4537"/>
        <w:gridCol w:w="6662"/>
        <w:tblGridChange w:id="1088">
          <w:tblGrid>
            <w:gridCol w:w="846"/>
            <w:gridCol w:w="3691"/>
            <w:gridCol w:w="704"/>
            <w:gridCol w:w="5958"/>
            <w:gridCol w:w="704"/>
          </w:tblGrid>
        </w:tblGridChange>
      </w:tblGrid>
      <w:tr w:rsidR="009917FC" w14:paraId="0FB802AA" w14:textId="77777777" w:rsidTr="539BEBBF">
        <w:trPr>
          <w:trPrChange w:id="1089" w:author="Татьяна Шарыпова" w:date="2017-04-19T13:43:00Z">
            <w:trPr>
              <w:gridBefore w:val="1"/>
            </w:trPr>
          </w:trPrChange>
        </w:trPr>
        <w:tc>
          <w:tcPr>
            <w:tcW w:w="4537" w:type="dxa"/>
            <w:shd w:val="clear" w:color="auto" w:fill="F2F2F2" w:themeFill="background1" w:themeFillShade="F2"/>
            <w:tcPrChange w:id="1090" w:author="Татьяна Шарыпова" w:date="2017-04-19T13:43:00Z">
              <w:tcPr>
                <w:tcW w:w="4395" w:type="dxa"/>
                <w:gridSpan w:val="2"/>
                <w:shd w:val="clear" w:color="auto" w:fill="F2F2F2" w:themeFill="background1" w:themeFillShade="F2"/>
              </w:tcPr>
            </w:tcPrChange>
          </w:tcPr>
          <w:p w14:paraId="3E1DC64E" w14:textId="77777777" w:rsidR="009917FC" w:rsidRPr="004B3AFD" w:rsidRDefault="009917FC" w:rsidP="00063B53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662" w:type="dxa"/>
            <w:shd w:val="clear" w:color="auto" w:fill="F2F2F2" w:themeFill="background1" w:themeFillShade="F2"/>
            <w:tcPrChange w:id="1091" w:author="Татьяна Шарыпова" w:date="2017-04-19T13:43:00Z">
              <w:tcPr>
                <w:tcW w:w="6662" w:type="dxa"/>
                <w:gridSpan w:val="2"/>
                <w:shd w:val="clear" w:color="auto" w:fill="F2F2F2" w:themeFill="background1" w:themeFillShade="F2"/>
              </w:tcPr>
            </w:tcPrChange>
          </w:tcPr>
          <w:p w14:paraId="174D68BE" w14:textId="77777777" w:rsidR="009917FC" w:rsidRPr="004B3AFD" w:rsidRDefault="009917FC" w:rsidP="00063B53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9917FC" w:rsidRPr="000615B4" w14:paraId="50A0386C" w14:textId="77777777" w:rsidTr="539BEBBF">
        <w:trPr>
          <w:trPrChange w:id="1092" w:author="Татьяна Шарыпова" w:date="2017-04-19T13:43:00Z">
            <w:trPr>
              <w:gridBefore w:val="1"/>
            </w:trPr>
          </w:trPrChange>
        </w:trPr>
        <w:tc>
          <w:tcPr>
            <w:tcW w:w="4537" w:type="dxa"/>
            <w:tcPrChange w:id="1093" w:author="Татьяна Шарыпова" w:date="2017-04-19T13:43:00Z">
              <w:tcPr>
                <w:tcW w:w="4395" w:type="dxa"/>
                <w:gridSpan w:val="2"/>
              </w:tcPr>
            </w:tcPrChange>
          </w:tcPr>
          <w:p w14:paraId="214AEBBB" w14:textId="77777777" w:rsidR="009917FC" w:rsidRPr="004B3AFD" w:rsidRDefault="539BEBBF" w:rsidP="00063B53">
            <w:pPr>
              <w:spacing w:after="0"/>
              <w:jc w:val="center"/>
            </w:pPr>
            <w:r>
              <w:t>201</w:t>
            </w:r>
          </w:p>
        </w:tc>
        <w:tc>
          <w:tcPr>
            <w:tcW w:w="6662" w:type="dxa"/>
            <w:tcPrChange w:id="1094" w:author="Татьяна Шарыпова" w:date="2017-04-19T13:43:00Z">
              <w:tcPr>
                <w:tcW w:w="6662" w:type="dxa"/>
                <w:gridSpan w:val="2"/>
              </w:tcPr>
            </w:tcPrChange>
          </w:tcPr>
          <w:p w14:paraId="524232B5" w14:textId="0DC4D847" w:rsidR="009917FC" w:rsidRPr="004B3AFD" w:rsidRDefault="009917FC" w:rsidP="00CC0D80">
            <w:pPr>
              <w:spacing w:after="0"/>
            </w:pPr>
            <w:r>
              <w:t>Евро-паллет</w:t>
            </w:r>
            <w:r w:rsidR="00542CA1">
              <w:t>а 80 х 120</w:t>
            </w:r>
          </w:p>
        </w:tc>
      </w:tr>
      <w:tr w:rsidR="000528DF" w:rsidRPr="0031025C" w14:paraId="135B3168" w14:textId="77777777" w:rsidTr="00864853">
        <w:tc>
          <w:tcPr>
            <w:tcW w:w="4395" w:type="dxa"/>
          </w:tcPr>
          <w:p w14:paraId="33219F76" w14:textId="77777777" w:rsidR="000528DF" w:rsidRPr="00A630FA" w:rsidRDefault="000528DF" w:rsidP="00864853">
            <w:pPr>
              <w:spacing w:after="0"/>
              <w:jc w:val="center"/>
            </w:pPr>
            <w:bookmarkStart w:id="1095" w:name="_UnitOfMeasureCodeList_1"/>
            <w:bookmarkEnd w:id="1095"/>
            <w:r w:rsidRPr="00A630FA">
              <w:t>AE</w:t>
            </w:r>
          </w:p>
        </w:tc>
        <w:tc>
          <w:tcPr>
            <w:tcW w:w="6662" w:type="dxa"/>
          </w:tcPr>
          <w:p w14:paraId="2BEF389A" w14:textId="77777777" w:rsidR="000528DF" w:rsidRPr="002B7EB7" w:rsidRDefault="000528DF" w:rsidP="00864853">
            <w:pPr>
              <w:spacing w:after="0"/>
            </w:pPr>
            <w:r w:rsidRPr="002B7EB7">
              <w:t>Аэрозоль</w:t>
            </w:r>
          </w:p>
        </w:tc>
      </w:tr>
      <w:tr w:rsidR="000528DF" w:rsidRPr="0031025C" w14:paraId="7510695F" w14:textId="77777777" w:rsidTr="00864853">
        <w:trPr>
          <w:trHeight w:val="313"/>
        </w:trPr>
        <w:tc>
          <w:tcPr>
            <w:tcW w:w="4395" w:type="dxa"/>
          </w:tcPr>
          <w:p w14:paraId="2C8324DF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BME</w:t>
            </w:r>
          </w:p>
        </w:tc>
        <w:tc>
          <w:tcPr>
            <w:tcW w:w="6662" w:type="dxa"/>
          </w:tcPr>
          <w:p w14:paraId="3E2A3A6E" w14:textId="77777777" w:rsidR="000528DF" w:rsidRPr="002B7EB7" w:rsidRDefault="000528DF" w:rsidP="00864853">
            <w:pPr>
              <w:spacing w:after="0"/>
            </w:pPr>
            <w:r w:rsidRPr="002B7EB7">
              <w:t>Блистер (Код GS1)</w:t>
            </w:r>
          </w:p>
        </w:tc>
      </w:tr>
      <w:tr w:rsidR="000528DF" w:rsidRPr="0031025C" w14:paraId="5FD3DEBB" w14:textId="77777777" w:rsidTr="00864853">
        <w:trPr>
          <w:trHeight w:val="168"/>
        </w:trPr>
        <w:tc>
          <w:tcPr>
            <w:tcW w:w="4395" w:type="dxa"/>
          </w:tcPr>
          <w:p w14:paraId="11A7526F" w14:textId="77777777" w:rsidR="000528DF" w:rsidRPr="00015E6F" w:rsidRDefault="000528DF" w:rsidP="008648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6662" w:type="dxa"/>
          </w:tcPr>
          <w:p w14:paraId="5B12159C" w14:textId="77777777" w:rsidR="000528DF" w:rsidRPr="002B7EB7" w:rsidRDefault="000528DF" w:rsidP="00864853">
            <w:pPr>
              <w:spacing w:after="0"/>
            </w:pPr>
            <w:r w:rsidRPr="002B7EB7">
              <w:t>Бутылка, не защищенная, выпуклая</w:t>
            </w:r>
          </w:p>
        </w:tc>
      </w:tr>
      <w:tr w:rsidR="000528DF" w:rsidRPr="0031025C" w14:paraId="579955E0" w14:textId="77777777" w:rsidTr="00864853">
        <w:trPr>
          <w:trHeight w:val="168"/>
        </w:trPr>
        <w:tc>
          <w:tcPr>
            <w:tcW w:w="4395" w:type="dxa"/>
          </w:tcPr>
          <w:p w14:paraId="5E149CB3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CBL</w:t>
            </w:r>
          </w:p>
        </w:tc>
        <w:tc>
          <w:tcPr>
            <w:tcW w:w="6662" w:type="dxa"/>
          </w:tcPr>
          <w:p w14:paraId="57CC6707" w14:textId="77777777" w:rsidR="000528DF" w:rsidRPr="002B7EB7" w:rsidRDefault="000528DF" w:rsidP="00864853">
            <w:pPr>
              <w:spacing w:after="0"/>
            </w:pPr>
            <w:r w:rsidRPr="002B7EB7">
              <w:t xml:space="preserve">Контейнер бутылкообразный (Код GS1) </w:t>
            </w:r>
          </w:p>
        </w:tc>
      </w:tr>
      <w:tr w:rsidR="000528DF" w:rsidRPr="0031025C" w14:paraId="45692EAE" w14:textId="77777777" w:rsidTr="00864853">
        <w:trPr>
          <w:trHeight w:val="168"/>
        </w:trPr>
        <w:tc>
          <w:tcPr>
            <w:tcW w:w="4395" w:type="dxa"/>
          </w:tcPr>
          <w:p w14:paraId="30806684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CMS</w:t>
            </w:r>
          </w:p>
        </w:tc>
        <w:tc>
          <w:tcPr>
            <w:tcW w:w="6662" w:type="dxa"/>
          </w:tcPr>
          <w:p w14:paraId="48E99E42" w14:textId="77777777" w:rsidR="000528DF" w:rsidRPr="002B7EB7" w:rsidRDefault="000528DF" w:rsidP="00864853">
            <w:pPr>
              <w:spacing w:after="0"/>
            </w:pPr>
            <w:r w:rsidRPr="002B7EB7">
              <w:t>Раковина</w:t>
            </w:r>
            <w:r>
              <w:t>. Пакет с основой и вершиной для подвешивания</w:t>
            </w:r>
            <w:r w:rsidRPr="002B7EB7">
              <w:t xml:space="preserve"> (Код GS1)</w:t>
            </w:r>
          </w:p>
        </w:tc>
      </w:tr>
      <w:tr w:rsidR="000528DF" w:rsidRPr="0031025C" w14:paraId="04B2A416" w14:textId="77777777" w:rsidTr="00864853">
        <w:trPr>
          <w:trHeight w:val="168"/>
        </w:trPr>
        <w:tc>
          <w:tcPr>
            <w:tcW w:w="4395" w:type="dxa"/>
          </w:tcPr>
          <w:p w14:paraId="6F30A7D8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CN</w:t>
            </w:r>
          </w:p>
        </w:tc>
        <w:tc>
          <w:tcPr>
            <w:tcW w:w="6662" w:type="dxa"/>
          </w:tcPr>
          <w:p w14:paraId="38A3F31E" w14:textId="77777777" w:rsidR="000528DF" w:rsidRPr="002B7EB7" w:rsidRDefault="000528DF" w:rsidP="00864853">
            <w:pPr>
              <w:spacing w:after="0"/>
            </w:pPr>
            <w:r w:rsidRPr="002B7EB7">
              <w:t xml:space="preserve">Контейнер, другим образом не указанный в транспортном оборудовании </w:t>
            </w:r>
          </w:p>
        </w:tc>
      </w:tr>
      <w:tr w:rsidR="000528DF" w:rsidRPr="0031025C" w14:paraId="3E872E0D" w14:textId="77777777" w:rsidTr="00864853">
        <w:trPr>
          <w:trHeight w:val="168"/>
        </w:trPr>
        <w:tc>
          <w:tcPr>
            <w:tcW w:w="4395" w:type="dxa"/>
          </w:tcPr>
          <w:p w14:paraId="544D9FD5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CR</w:t>
            </w:r>
          </w:p>
        </w:tc>
        <w:tc>
          <w:tcPr>
            <w:tcW w:w="6662" w:type="dxa"/>
          </w:tcPr>
          <w:p w14:paraId="40F97EED" w14:textId="77777777" w:rsidR="000528DF" w:rsidRPr="002B7EB7" w:rsidRDefault="000528DF" w:rsidP="00864853">
            <w:pPr>
              <w:spacing w:after="0"/>
            </w:pPr>
            <w:r w:rsidRPr="002B7EB7">
              <w:t>Ящик</w:t>
            </w:r>
          </w:p>
        </w:tc>
      </w:tr>
      <w:tr w:rsidR="000528DF" w:rsidRPr="0031025C" w14:paraId="3EF2BAA9" w14:textId="77777777" w:rsidTr="00864853">
        <w:trPr>
          <w:trHeight w:val="168"/>
        </w:trPr>
        <w:tc>
          <w:tcPr>
            <w:tcW w:w="4395" w:type="dxa"/>
          </w:tcPr>
          <w:p w14:paraId="62FE8E66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CD</w:t>
            </w:r>
          </w:p>
        </w:tc>
        <w:tc>
          <w:tcPr>
            <w:tcW w:w="6662" w:type="dxa"/>
          </w:tcPr>
          <w:p w14:paraId="5AA9CB8D" w14:textId="77777777" w:rsidR="000528DF" w:rsidRPr="002B7EB7" w:rsidRDefault="000528DF" w:rsidP="00864853">
            <w:pPr>
              <w:spacing w:after="0"/>
            </w:pPr>
            <w:r w:rsidRPr="002B7EB7">
              <w:t xml:space="preserve">Банка жестяная, с ручкой </w:t>
            </w:r>
          </w:p>
        </w:tc>
      </w:tr>
      <w:tr w:rsidR="000528DF" w:rsidRPr="0031025C" w14:paraId="67D9DF89" w14:textId="77777777" w:rsidTr="00864853">
        <w:trPr>
          <w:trHeight w:val="168"/>
        </w:trPr>
        <w:tc>
          <w:tcPr>
            <w:tcW w:w="4395" w:type="dxa"/>
          </w:tcPr>
          <w:p w14:paraId="00EFC874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CX</w:t>
            </w:r>
          </w:p>
        </w:tc>
        <w:tc>
          <w:tcPr>
            <w:tcW w:w="6662" w:type="dxa"/>
          </w:tcPr>
          <w:p w14:paraId="09E9C291" w14:textId="77777777" w:rsidR="000528DF" w:rsidRPr="002B7EB7" w:rsidRDefault="000528DF" w:rsidP="00864853">
            <w:pPr>
              <w:spacing w:after="0"/>
            </w:pPr>
            <w:r w:rsidRPr="002B7EB7">
              <w:t>Банка жестяная</w:t>
            </w:r>
          </w:p>
        </w:tc>
      </w:tr>
      <w:tr w:rsidR="000528DF" w:rsidRPr="0031025C" w14:paraId="6AE42332" w14:textId="77777777" w:rsidTr="00864853">
        <w:trPr>
          <w:trHeight w:val="168"/>
        </w:trPr>
        <w:tc>
          <w:tcPr>
            <w:tcW w:w="4395" w:type="dxa"/>
          </w:tcPr>
          <w:p w14:paraId="2C616C37" w14:textId="77777777" w:rsidR="000528DF" w:rsidRPr="00C45659" w:rsidRDefault="000528DF" w:rsidP="008648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6662" w:type="dxa"/>
          </w:tcPr>
          <w:p w14:paraId="30814942" w14:textId="77777777" w:rsidR="000528DF" w:rsidRPr="002B7EB7" w:rsidRDefault="000528DF" w:rsidP="00864853">
            <w:pPr>
              <w:spacing w:after="0"/>
            </w:pPr>
            <w:r>
              <w:t>Коробка</w:t>
            </w:r>
          </w:p>
        </w:tc>
      </w:tr>
      <w:tr w:rsidR="000528DF" w:rsidRPr="0031025C" w14:paraId="2F4C9C1E" w14:textId="77777777" w:rsidTr="00864853">
        <w:trPr>
          <w:trHeight w:val="168"/>
        </w:trPr>
        <w:tc>
          <w:tcPr>
            <w:tcW w:w="4395" w:type="dxa"/>
          </w:tcPr>
          <w:p w14:paraId="4D27142C" w14:textId="77777777" w:rsidR="000528DF" w:rsidRDefault="000528DF" w:rsidP="00864853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6662" w:type="dxa"/>
          </w:tcPr>
          <w:p w14:paraId="6F3DC21C" w14:textId="77777777" w:rsidR="000528DF" w:rsidRDefault="000528DF" w:rsidP="00864853">
            <w:pPr>
              <w:spacing w:after="0"/>
            </w:pPr>
            <w:r>
              <w:t>Упаковка</w:t>
            </w:r>
          </w:p>
        </w:tc>
      </w:tr>
      <w:tr w:rsidR="000528DF" w:rsidRPr="0031025C" w14:paraId="70C79D79" w14:textId="77777777" w:rsidTr="00864853">
        <w:trPr>
          <w:trHeight w:val="168"/>
        </w:trPr>
        <w:tc>
          <w:tcPr>
            <w:tcW w:w="4395" w:type="dxa"/>
          </w:tcPr>
          <w:p w14:paraId="290DEC9D" w14:textId="77777777" w:rsidR="000528DF" w:rsidRPr="00A630FA" w:rsidRDefault="000528DF" w:rsidP="00864853">
            <w:pPr>
              <w:spacing w:after="0"/>
              <w:jc w:val="center"/>
            </w:pPr>
            <w:r>
              <w:t>CY</w:t>
            </w:r>
          </w:p>
        </w:tc>
        <w:tc>
          <w:tcPr>
            <w:tcW w:w="6662" w:type="dxa"/>
          </w:tcPr>
          <w:p w14:paraId="163B01FA" w14:textId="77777777" w:rsidR="000528DF" w:rsidRPr="002B7EB7" w:rsidRDefault="000528DF" w:rsidP="00864853">
            <w:pPr>
              <w:spacing w:after="0"/>
            </w:pPr>
            <w:r>
              <w:t>Ц</w:t>
            </w:r>
            <w:r w:rsidRPr="002B7EB7">
              <w:t>илиндр</w:t>
            </w:r>
          </w:p>
        </w:tc>
      </w:tr>
      <w:tr w:rsidR="000528DF" w:rsidRPr="0031025C" w14:paraId="4FA6FC1A" w14:textId="77777777" w:rsidTr="00864853">
        <w:trPr>
          <w:trHeight w:val="168"/>
        </w:trPr>
        <w:tc>
          <w:tcPr>
            <w:tcW w:w="4395" w:type="dxa"/>
          </w:tcPr>
          <w:p w14:paraId="34F11A00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FOB</w:t>
            </w:r>
          </w:p>
        </w:tc>
        <w:tc>
          <w:tcPr>
            <w:tcW w:w="6662" w:type="dxa"/>
          </w:tcPr>
          <w:p w14:paraId="207F532F" w14:textId="77777777" w:rsidR="000528DF" w:rsidRPr="002B7EB7" w:rsidRDefault="000528DF" w:rsidP="00864853">
            <w:pPr>
              <w:spacing w:after="0"/>
            </w:pPr>
            <w:r w:rsidRPr="002B7EB7">
              <w:t>Раздвижная коробка (Код GS1)</w:t>
            </w:r>
          </w:p>
        </w:tc>
      </w:tr>
      <w:tr w:rsidR="000528DF" w:rsidRPr="0031025C" w14:paraId="77B72C62" w14:textId="77777777" w:rsidTr="00864853">
        <w:trPr>
          <w:trHeight w:val="168"/>
        </w:trPr>
        <w:tc>
          <w:tcPr>
            <w:tcW w:w="4395" w:type="dxa"/>
          </w:tcPr>
          <w:p w14:paraId="54225CF7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LAB</w:t>
            </w:r>
          </w:p>
        </w:tc>
        <w:tc>
          <w:tcPr>
            <w:tcW w:w="6662" w:type="dxa"/>
          </w:tcPr>
          <w:p w14:paraId="455562AC" w14:textId="77777777" w:rsidR="000528DF" w:rsidRPr="002B7EB7" w:rsidRDefault="000528DF" w:rsidP="00864853">
            <w:pPr>
              <w:spacing w:after="0"/>
            </w:pPr>
            <w:r w:rsidRPr="002B7EB7">
              <w:t>Маркированная упаковка (Код GS1)</w:t>
            </w:r>
          </w:p>
        </w:tc>
      </w:tr>
      <w:tr w:rsidR="000528DF" w:rsidRPr="0031025C" w14:paraId="6348F181" w14:textId="77777777" w:rsidTr="00864853">
        <w:trPr>
          <w:trHeight w:val="168"/>
        </w:trPr>
        <w:tc>
          <w:tcPr>
            <w:tcW w:w="4395" w:type="dxa"/>
          </w:tcPr>
          <w:p w14:paraId="492EABE1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РL</w:t>
            </w:r>
          </w:p>
        </w:tc>
        <w:tc>
          <w:tcPr>
            <w:tcW w:w="6662" w:type="dxa"/>
          </w:tcPr>
          <w:p w14:paraId="1E84AF61" w14:textId="77777777" w:rsidR="000528DF" w:rsidRPr="002B7EB7" w:rsidRDefault="000528DF" w:rsidP="00864853">
            <w:pPr>
              <w:spacing w:after="0"/>
            </w:pPr>
            <w:r w:rsidRPr="002B7EB7">
              <w:t>Ведро</w:t>
            </w:r>
          </w:p>
        </w:tc>
      </w:tr>
      <w:tr w:rsidR="000528DF" w:rsidRPr="0031025C" w14:paraId="40268DA0" w14:textId="77777777" w:rsidTr="00864853">
        <w:trPr>
          <w:trHeight w:val="168"/>
        </w:trPr>
        <w:tc>
          <w:tcPr>
            <w:tcW w:w="4395" w:type="dxa"/>
          </w:tcPr>
          <w:p w14:paraId="0065D6D5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РLР</w:t>
            </w:r>
          </w:p>
        </w:tc>
        <w:tc>
          <w:tcPr>
            <w:tcW w:w="6662" w:type="dxa"/>
          </w:tcPr>
          <w:p w14:paraId="5DEF4B3F" w14:textId="77777777" w:rsidR="000528DF" w:rsidRPr="002B7EB7" w:rsidRDefault="000528DF" w:rsidP="00864853">
            <w:pPr>
              <w:spacing w:after="0"/>
            </w:pPr>
            <w:r w:rsidRPr="002B7EB7">
              <w:t xml:space="preserve">Пачка (Код GS1) </w:t>
            </w:r>
          </w:p>
        </w:tc>
      </w:tr>
      <w:tr w:rsidR="000528DF" w:rsidRPr="0031025C" w14:paraId="4F24F1C9" w14:textId="77777777" w:rsidTr="00864853">
        <w:trPr>
          <w:trHeight w:val="168"/>
        </w:trPr>
        <w:tc>
          <w:tcPr>
            <w:tcW w:w="4395" w:type="dxa"/>
          </w:tcPr>
          <w:p w14:paraId="2213FDE8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РO</w:t>
            </w:r>
          </w:p>
        </w:tc>
        <w:tc>
          <w:tcPr>
            <w:tcW w:w="6662" w:type="dxa"/>
          </w:tcPr>
          <w:p w14:paraId="74006B65" w14:textId="77777777" w:rsidR="000528DF" w:rsidRPr="002B7EB7" w:rsidRDefault="000528DF" w:rsidP="00864853">
            <w:pPr>
              <w:spacing w:after="0"/>
            </w:pPr>
            <w:r w:rsidRPr="002B7EB7">
              <w:t>Мешок</w:t>
            </w:r>
          </w:p>
        </w:tc>
      </w:tr>
      <w:tr w:rsidR="000528DF" w:rsidRPr="0031025C" w14:paraId="5208D17A" w14:textId="77777777" w:rsidTr="00864853">
        <w:trPr>
          <w:trHeight w:val="168"/>
        </w:trPr>
        <w:tc>
          <w:tcPr>
            <w:tcW w:w="4395" w:type="dxa"/>
          </w:tcPr>
          <w:p w14:paraId="575C7BAB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РOР</w:t>
            </w:r>
          </w:p>
        </w:tc>
        <w:tc>
          <w:tcPr>
            <w:tcW w:w="6662" w:type="dxa"/>
          </w:tcPr>
          <w:p w14:paraId="12012C2F" w14:textId="77777777" w:rsidR="000528DF" w:rsidRPr="002B7EB7" w:rsidRDefault="000528DF" w:rsidP="00864853">
            <w:pPr>
              <w:spacing w:after="0"/>
            </w:pPr>
            <w:r w:rsidRPr="002B7EB7">
              <w:t>Коническая оберточная бумага (Код GS1)</w:t>
            </w:r>
          </w:p>
        </w:tc>
      </w:tr>
      <w:tr w:rsidR="000528DF" w:rsidRPr="0031025C" w14:paraId="1185E667" w14:textId="77777777" w:rsidTr="00864853">
        <w:trPr>
          <w:trHeight w:val="168"/>
        </w:trPr>
        <w:tc>
          <w:tcPr>
            <w:tcW w:w="4395" w:type="dxa"/>
          </w:tcPr>
          <w:p w14:paraId="37591D52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РUN</w:t>
            </w:r>
          </w:p>
        </w:tc>
        <w:tc>
          <w:tcPr>
            <w:tcW w:w="6662" w:type="dxa"/>
          </w:tcPr>
          <w:p w14:paraId="70C6B11F" w14:textId="77777777" w:rsidR="000528DF" w:rsidRPr="002B7EB7" w:rsidRDefault="000528DF" w:rsidP="00864853">
            <w:pPr>
              <w:spacing w:after="0"/>
            </w:pPr>
            <w:r w:rsidRPr="002B7EB7">
              <w:t xml:space="preserve">Корзинка (Код GS1) </w:t>
            </w:r>
          </w:p>
        </w:tc>
      </w:tr>
      <w:tr w:rsidR="000528DF" w:rsidRPr="0031025C" w14:paraId="2C4E7F48" w14:textId="77777777" w:rsidTr="00864853">
        <w:trPr>
          <w:trHeight w:val="168"/>
        </w:trPr>
        <w:tc>
          <w:tcPr>
            <w:tcW w:w="4395" w:type="dxa"/>
          </w:tcPr>
          <w:p w14:paraId="58E4C5B9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STL</w:t>
            </w:r>
          </w:p>
        </w:tc>
        <w:tc>
          <w:tcPr>
            <w:tcW w:w="6662" w:type="dxa"/>
          </w:tcPr>
          <w:p w14:paraId="5B822EE9" w14:textId="77777777" w:rsidR="000528DF" w:rsidRPr="002B7EB7" w:rsidRDefault="000528DF" w:rsidP="00864853">
            <w:pPr>
              <w:spacing w:after="0"/>
            </w:pPr>
            <w:r w:rsidRPr="002B7EB7">
              <w:t xml:space="preserve">Брусок (Код GS1) </w:t>
            </w:r>
          </w:p>
        </w:tc>
      </w:tr>
      <w:tr w:rsidR="000528DF" w:rsidRPr="0031025C" w14:paraId="1AAE8D00" w14:textId="77777777" w:rsidTr="00864853">
        <w:trPr>
          <w:trHeight w:val="168"/>
        </w:trPr>
        <w:tc>
          <w:tcPr>
            <w:tcW w:w="4395" w:type="dxa"/>
          </w:tcPr>
          <w:p w14:paraId="5A75B071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SO</w:t>
            </w:r>
          </w:p>
        </w:tc>
        <w:tc>
          <w:tcPr>
            <w:tcW w:w="6662" w:type="dxa"/>
          </w:tcPr>
          <w:p w14:paraId="6FFEBD3C" w14:textId="77777777" w:rsidR="000528DF" w:rsidRPr="002B7EB7" w:rsidRDefault="000528DF" w:rsidP="00864853">
            <w:pPr>
              <w:spacing w:after="0"/>
            </w:pPr>
            <w:r w:rsidRPr="002B7EB7">
              <w:t>Катушка (Код GS1)</w:t>
            </w:r>
          </w:p>
        </w:tc>
      </w:tr>
      <w:tr w:rsidR="000528DF" w:rsidRPr="0031025C" w14:paraId="7A9DC83D" w14:textId="77777777" w:rsidTr="00864853">
        <w:trPr>
          <w:trHeight w:val="168"/>
        </w:trPr>
        <w:tc>
          <w:tcPr>
            <w:tcW w:w="4395" w:type="dxa"/>
          </w:tcPr>
          <w:p w14:paraId="3564098D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lastRenderedPageBreak/>
              <w:t>ТEV</w:t>
            </w:r>
          </w:p>
        </w:tc>
        <w:tc>
          <w:tcPr>
            <w:tcW w:w="6662" w:type="dxa"/>
          </w:tcPr>
          <w:p w14:paraId="59CF23D0" w14:textId="77777777" w:rsidR="000528DF" w:rsidRPr="002B7EB7" w:rsidRDefault="000528DF" w:rsidP="00864853">
            <w:pPr>
              <w:spacing w:after="0"/>
            </w:pPr>
            <w:r w:rsidRPr="002B7EB7">
              <w:t xml:space="preserve">Упаковка против подделок (Код GS1) </w:t>
            </w:r>
          </w:p>
        </w:tc>
      </w:tr>
      <w:tr w:rsidR="000528DF" w:rsidRPr="0031025C" w14:paraId="1C70E1A7" w14:textId="77777777" w:rsidTr="00864853">
        <w:trPr>
          <w:trHeight w:val="168"/>
        </w:trPr>
        <w:tc>
          <w:tcPr>
            <w:tcW w:w="4395" w:type="dxa"/>
          </w:tcPr>
          <w:p w14:paraId="1217B8A9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VI</w:t>
            </w:r>
          </w:p>
        </w:tc>
        <w:tc>
          <w:tcPr>
            <w:tcW w:w="6662" w:type="dxa"/>
          </w:tcPr>
          <w:p w14:paraId="3313DF79" w14:textId="77777777" w:rsidR="000528DF" w:rsidRPr="002B7EB7" w:rsidRDefault="000528DF" w:rsidP="00864853">
            <w:pPr>
              <w:spacing w:after="0"/>
            </w:pPr>
            <w:r w:rsidRPr="002B7EB7">
              <w:t>Пузырек</w:t>
            </w:r>
          </w:p>
        </w:tc>
      </w:tr>
      <w:tr w:rsidR="000528DF" w:rsidRPr="0031025C" w14:paraId="3A9FB6B6" w14:textId="77777777" w:rsidTr="00864853">
        <w:trPr>
          <w:trHeight w:val="168"/>
        </w:trPr>
        <w:tc>
          <w:tcPr>
            <w:tcW w:w="4395" w:type="dxa"/>
          </w:tcPr>
          <w:p w14:paraId="318D7C17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WRР</w:t>
            </w:r>
          </w:p>
        </w:tc>
        <w:tc>
          <w:tcPr>
            <w:tcW w:w="6662" w:type="dxa"/>
          </w:tcPr>
          <w:p w14:paraId="1BDE4F95" w14:textId="77777777" w:rsidR="000528DF" w:rsidRPr="002B7EB7" w:rsidRDefault="000528DF" w:rsidP="00864853">
            <w:pPr>
              <w:spacing w:after="0"/>
            </w:pPr>
            <w:r w:rsidRPr="002B7EB7">
              <w:t>Оберточная упаковка (Код GS1)</w:t>
            </w:r>
          </w:p>
        </w:tc>
      </w:tr>
      <w:tr w:rsidR="000528DF" w:rsidRPr="0031025C" w14:paraId="2B55AE16" w14:textId="77777777" w:rsidTr="00864853">
        <w:trPr>
          <w:trHeight w:val="168"/>
        </w:trPr>
        <w:tc>
          <w:tcPr>
            <w:tcW w:w="4395" w:type="dxa"/>
          </w:tcPr>
          <w:p w14:paraId="1C3124B5" w14:textId="77777777" w:rsidR="000528DF" w:rsidRPr="00A630FA" w:rsidRDefault="000528DF" w:rsidP="00864853">
            <w:pPr>
              <w:spacing w:after="0"/>
              <w:jc w:val="center"/>
            </w:pPr>
            <w:r w:rsidRPr="00A630FA">
              <w:t>X9</w:t>
            </w:r>
          </w:p>
        </w:tc>
        <w:tc>
          <w:tcPr>
            <w:tcW w:w="6662" w:type="dxa"/>
          </w:tcPr>
          <w:p w14:paraId="2459FD43" w14:textId="77777777" w:rsidR="000528DF" w:rsidRPr="002B7EB7" w:rsidRDefault="000528DF" w:rsidP="00864853">
            <w:pPr>
              <w:spacing w:after="0"/>
            </w:pPr>
            <w:r w:rsidRPr="002B7EB7">
              <w:t xml:space="preserve">Паллет 100 X 110 см (Код GS1) </w:t>
            </w:r>
          </w:p>
        </w:tc>
      </w:tr>
      <w:tr w:rsidR="000528DF" w:rsidRPr="0031025C" w14:paraId="235A295A" w14:textId="77777777" w:rsidTr="00864853">
        <w:trPr>
          <w:trHeight w:val="168"/>
        </w:trPr>
        <w:tc>
          <w:tcPr>
            <w:tcW w:w="4395" w:type="dxa"/>
          </w:tcPr>
          <w:p w14:paraId="1104450E" w14:textId="77777777" w:rsidR="000528DF" w:rsidRPr="00513041" w:rsidRDefault="000528DF" w:rsidP="00864853">
            <w:pPr>
              <w:spacing w:after="0"/>
              <w:jc w:val="center"/>
            </w:pPr>
            <w:r w:rsidRPr="00513041">
              <w:t>X10</w:t>
            </w:r>
          </w:p>
        </w:tc>
        <w:tc>
          <w:tcPr>
            <w:tcW w:w="6662" w:type="dxa"/>
          </w:tcPr>
          <w:p w14:paraId="6BD9F35D" w14:textId="77777777" w:rsidR="000528DF" w:rsidRPr="00513041" w:rsidRDefault="000528DF" w:rsidP="00864853">
            <w:pPr>
              <w:spacing w:after="0"/>
            </w:pPr>
            <w:r w:rsidRPr="00513041">
              <w:t>Бочка с крышкой (Код GS1)</w:t>
            </w:r>
          </w:p>
        </w:tc>
      </w:tr>
      <w:tr w:rsidR="000528DF" w:rsidRPr="0031025C" w14:paraId="46725B87" w14:textId="77777777" w:rsidTr="00864853">
        <w:trPr>
          <w:trHeight w:val="168"/>
        </w:trPr>
        <w:tc>
          <w:tcPr>
            <w:tcW w:w="4395" w:type="dxa"/>
          </w:tcPr>
          <w:p w14:paraId="54F13131" w14:textId="77777777" w:rsidR="000528DF" w:rsidRPr="00513041" w:rsidRDefault="000528DF" w:rsidP="00864853">
            <w:pPr>
              <w:spacing w:after="0"/>
              <w:jc w:val="center"/>
            </w:pPr>
            <w:r w:rsidRPr="00513041">
              <w:t>X12</w:t>
            </w:r>
          </w:p>
        </w:tc>
        <w:tc>
          <w:tcPr>
            <w:tcW w:w="6662" w:type="dxa"/>
          </w:tcPr>
          <w:p w14:paraId="43F91A4A" w14:textId="77777777" w:rsidR="000528DF" w:rsidRPr="00513041" w:rsidRDefault="000528DF" w:rsidP="00864853">
            <w:pPr>
              <w:spacing w:after="0"/>
            </w:pPr>
            <w:r w:rsidRPr="00513041">
              <w:t>Картонная упаковка с подставкой для бутылок (Код GS1)</w:t>
            </w:r>
          </w:p>
        </w:tc>
      </w:tr>
      <w:tr w:rsidR="000528DF" w:rsidRPr="0031025C" w14:paraId="61669DBF" w14:textId="77777777" w:rsidTr="00864853">
        <w:trPr>
          <w:trHeight w:val="168"/>
        </w:trPr>
        <w:tc>
          <w:tcPr>
            <w:tcW w:w="4395" w:type="dxa"/>
          </w:tcPr>
          <w:p w14:paraId="2C2E314C" w14:textId="77777777" w:rsidR="000528DF" w:rsidRPr="00513041" w:rsidRDefault="000528DF" w:rsidP="00864853">
            <w:pPr>
              <w:spacing w:after="0"/>
              <w:jc w:val="center"/>
              <w:rPr>
                <w:lang w:val="en-US"/>
              </w:rPr>
            </w:pPr>
            <w:r w:rsidRPr="00513041">
              <w:rPr>
                <w:lang w:val="en-US"/>
              </w:rPr>
              <w:t>MPE</w:t>
            </w:r>
          </w:p>
        </w:tc>
        <w:tc>
          <w:tcPr>
            <w:tcW w:w="6662" w:type="dxa"/>
          </w:tcPr>
          <w:p w14:paraId="0325EFA1" w14:textId="77777777" w:rsidR="000528DF" w:rsidRPr="00513041" w:rsidRDefault="000528DF" w:rsidP="00864853">
            <w:pPr>
              <w:spacing w:after="0"/>
            </w:pPr>
            <w:r w:rsidRPr="00513041">
              <w:rPr>
                <w:rFonts w:cs="Segoe UI"/>
                <w:color w:val="000000"/>
              </w:rPr>
              <w:t>Контейнер для мерчандайзинга нескольких единиц одного и того же продукта</w:t>
            </w:r>
          </w:p>
        </w:tc>
      </w:tr>
      <w:tr w:rsidR="000528DF" w:rsidRPr="0031025C" w14:paraId="0EFC65C9" w14:textId="77777777" w:rsidTr="00864853">
        <w:trPr>
          <w:trHeight w:val="168"/>
        </w:trPr>
        <w:tc>
          <w:tcPr>
            <w:tcW w:w="4395" w:type="dxa"/>
          </w:tcPr>
          <w:p w14:paraId="38BE9350" w14:textId="77777777" w:rsidR="000528DF" w:rsidRPr="00513041" w:rsidRDefault="000528DF" w:rsidP="00864853">
            <w:pPr>
              <w:spacing w:after="0"/>
              <w:jc w:val="center"/>
              <w:rPr>
                <w:lang w:val="en-US"/>
              </w:rPr>
            </w:pPr>
            <w:r w:rsidRPr="00513041">
              <w:rPr>
                <w:lang w:val="en-US"/>
              </w:rPr>
              <w:t>PA</w:t>
            </w:r>
          </w:p>
        </w:tc>
        <w:tc>
          <w:tcPr>
            <w:tcW w:w="6662" w:type="dxa"/>
          </w:tcPr>
          <w:p w14:paraId="02263643" w14:textId="77777777" w:rsidR="000528DF" w:rsidRPr="00513041" w:rsidRDefault="000528DF" w:rsidP="00864853">
            <w:pPr>
              <w:spacing w:after="0"/>
              <w:rPr>
                <w:rFonts w:cs="Segoe UI"/>
                <w:color w:val="000000"/>
              </w:rPr>
            </w:pPr>
            <w:r w:rsidRPr="00513041">
              <w:rPr>
                <w:rFonts w:cs="Segoe UI"/>
                <w:color w:val="000000"/>
              </w:rPr>
              <w:t>Упаковка. Используется для самой маленькой торговой единицы, например, пачка сигарет, пакет чипсов</w:t>
            </w:r>
          </w:p>
        </w:tc>
      </w:tr>
      <w:tr w:rsidR="000528DF" w:rsidRPr="0031025C" w14:paraId="7C3171F2" w14:textId="77777777" w:rsidTr="00864853">
        <w:trPr>
          <w:trHeight w:val="168"/>
        </w:trPr>
        <w:tc>
          <w:tcPr>
            <w:tcW w:w="4395" w:type="dxa"/>
          </w:tcPr>
          <w:p w14:paraId="03D98167" w14:textId="77777777" w:rsidR="000528DF" w:rsidRPr="00513041" w:rsidRDefault="000528DF" w:rsidP="00864853">
            <w:pPr>
              <w:spacing w:after="0"/>
              <w:jc w:val="center"/>
              <w:rPr>
                <w:lang w:val="en-US"/>
              </w:rPr>
            </w:pPr>
            <w:r w:rsidRPr="00513041">
              <w:rPr>
                <w:lang w:val="en-US"/>
              </w:rPr>
              <w:t>SW</w:t>
            </w:r>
          </w:p>
        </w:tc>
        <w:tc>
          <w:tcPr>
            <w:tcW w:w="6662" w:type="dxa"/>
          </w:tcPr>
          <w:p w14:paraId="4A460B6F" w14:textId="77777777" w:rsidR="000528DF" w:rsidRPr="00513041" w:rsidRDefault="000528DF" w:rsidP="00864853">
            <w:pPr>
              <w:spacing w:after="0"/>
              <w:rPr>
                <w:rFonts w:cs="Segoe UI"/>
                <w:color w:val="000000"/>
              </w:rPr>
            </w:pPr>
            <w:r w:rsidRPr="00513041">
              <w:rPr>
                <w:rFonts w:cs="Segoe UI"/>
                <w:color w:val="000000"/>
              </w:rPr>
              <w:t>Транспортная единица, чье содержание собрано вместе с помощью прозрачной или полупрозрачной плёнки</w:t>
            </w:r>
          </w:p>
        </w:tc>
      </w:tr>
    </w:tbl>
    <w:p w14:paraId="0FED3BD7" w14:textId="77777777" w:rsidR="000528DF" w:rsidRPr="000528DF" w:rsidRDefault="000528DF" w:rsidP="000528DF"/>
    <w:p w14:paraId="2DA16BF0" w14:textId="77777777" w:rsidR="00882D34" w:rsidRPr="00F235D9" w:rsidRDefault="00882D34" w:rsidP="005379BF">
      <w:pPr>
        <w:pStyle w:val="2"/>
      </w:pPr>
      <w:r w:rsidRPr="00F235D9">
        <w:t>UnitOfMeasureCodeList</w:t>
      </w:r>
      <w:bookmarkEnd w:id="1079"/>
    </w:p>
    <w:tbl>
      <w:tblPr>
        <w:tblStyle w:val="a5"/>
        <w:tblW w:w="5242" w:type="pct"/>
        <w:tblInd w:w="-176" w:type="dxa"/>
        <w:tblLook w:val="04A0" w:firstRow="1" w:lastRow="0" w:firstColumn="1" w:lastColumn="0" w:noHBand="0" w:noVBand="1"/>
        <w:tblPrChange w:id="1096" w:author="Татьяна Шарыпова" w:date="2017-04-19T13:43:00Z">
          <w:tblPr>
            <w:tblStyle w:val="a5"/>
            <w:tblW w:w="5176" w:type="pct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1562"/>
        <w:gridCol w:w="3543"/>
        <w:gridCol w:w="6094"/>
        <w:tblGridChange w:id="1097">
          <w:tblGrid>
            <w:gridCol w:w="1420"/>
            <w:gridCol w:w="3543"/>
            <w:gridCol w:w="6095"/>
          </w:tblGrid>
        </w:tblGridChange>
      </w:tblGrid>
      <w:tr w:rsidR="00C21185" w14:paraId="041D30B8" w14:textId="77777777" w:rsidTr="00C21185">
        <w:tc>
          <w:tcPr>
            <w:tcW w:w="697" w:type="pct"/>
            <w:shd w:val="clear" w:color="auto" w:fill="F2F2F2" w:themeFill="background1" w:themeFillShade="F2"/>
            <w:tcPrChange w:id="1098" w:author="Татьяна Шарыпова" w:date="2017-04-19T13:43:00Z">
              <w:tcPr>
                <w:tcW w:w="642" w:type="pct"/>
                <w:shd w:val="clear" w:color="auto" w:fill="F2F2F2" w:themeFill="background1" w:themeFillShade="F2"/>
              </w:tcPr>
            </w:tcPrChange>
          </w:tcPr>
          <w:p w14:paraId="24B6B4D3" w14:textId="77777777" w:rsidR="00C21185" w:rsidRPr="004B3AFD" w:rsidRDefault="00C21185" w:rsidP="00354269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1582" w:type="pct"/>
            <w:shd w:val="clear" w:color="auto" w:fill="F2F2F2" w:themeFill="background1" w:themeFillShade="F2"/>
            <w:tcPrChange w:id="1099" w:author="Татьяна Шарыпова" w:date="2017-04-19T13:43:00Z">
              <w:tcPr>
                <w:tcW w:w="1602" w:type="pct"/>
                <w:shd w:val="clear" w:color="auto" w:fill="F2F2F2" w:themeFill="background1" w:themeFillShade="F2"/>
              </w:tcPr>
            </w:tcPrChange>
          </w:tcPr>
          <w:p w14:paraId="1043C5F1" w14:textId="77777777" w:rsidR="00C21185" w:rsidRPr="004B3AFD" w:rsidRDefault="00C21185" w:rsidP="00354269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2721" w:type="pct"/>
            <w:shd w:val="clear" w:color="auto" w:fill="F2F2F2" w:themeFill="background1" w:themeFillShade="F2"/>
            <w:tcPrChange w:id="1100" w:author="Татьяна Шарыпова" w:date="2017-04-19T13:43:00Z">
              <w:tcPr>
                <w:tcW w:w="2756" w:type="pct"/>
                <w:shd w:val="clear" w:color="auto" w:fill="F2F2F2" w:themeFill="background1" w:themeFillShade="F2"/>
              </w:tcPr>
            </w:tcPrChange>
          </w:tcPr>
          <w:p w14:paraId="130D6660" w14:textId="77777777" w:rsidR="00C21185" w:rsidRPr="004B3AFD" w:rsidRDefault="00C21185" w:rsidP="00354269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C21185" w:rsidRPr="000615B4" w14:paraId="23AA0210" w14:textId="77777777" w:rsidTr="00C21185">
        <w:tc>
          <w:tcPr>
            <w:tcW w:w="697" w:type="pct"/>
            <w:tcPrChange w:id="1101" w:author="Татьяна Шарыпова" w:date="2017-04-19T13:43:00Z">
              <w:tcPr>
                <w:tcW w:w="642" w:type="pct"/>
              </w:tcPr>
            </w:tcPrChange>
          </w:tcPr>
          <w:p w14:paraId="6EE2AD0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AMH</w:t>
            </w:r>
          </w:p>
        </w:tc>
        <w:tc>
          <w:tcPr>
            <w:tcW w:w="1582" w:type="pct"/>
            <w:tcPrChange w:id="1102" w:author="Татьяна Шарыпова" w:date="2017-04-19T13:43:00Z">
              <w:tcPr>
                <w:tcW w:w="1602" w:type="pct"/>
              </w:tcPr>
            </w:tcPrChange>
          </w:tcPr>
          <w:p w14:paraId="0914C98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А.ч</w:t>
            </w:r>
          </w:p>
        </w:tc>
        <w:tc>
          <w:tcPr>
            <w:tcW w:w="2721" w:type="pct"/>
            <w:tcPrChange w:id="1103" w:author="Татьяна Шарыпова" w:date="2017-04-19T13:43:00Z">
              <w:tcPr>
                <w:tcW w:w="2756" w:type="pct"/>
              </w:tcPr>
            </w:tcPrChange>
          </w:tcPr>
          <w:p w14:paraId="7D82F2D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834ADAB" w14:textId="77777777" w:rsidTr="00C21185">
        <w:tc>
          <w:tcPr>
            <w:tcW w:w="697" w:type="pct"/>
            <w:tcPrChange w:id="1104" w:author="Татьяна Шарыпова" w:date="2017-04-19T13:43:00Z">
              <w:tcPr>
                <w:tcW w:w="642" w:type="pct"/>
              </w:tcPr>
            </w:tcPrChange>
          </w:tcPr>
          <w:p w14:paraId="4C1DD3E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AMP</w:t>
            </w:r>
          </w:p>
        </w:tc>
        <w:tc>
          <w:tcPr>
            <w:tcW w:w="1582" w:type="pct"/>
            <w:tcPrChange w:id="1105" w:author="Татьяна Шарыпова" w:date="2017-04-19T13:43:00Z">
              <w:tcPr>
                <w:tcW w:w="1602" w:type="pct"/>
              </w:tcPr>
            </w:tcPrChange>
          </w:tcPr>
          <w:p w14:paraId="2F568E8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А</w:t>
            </w:r>
          </w:p>
        </w:tc>
        <w:tc>
          <w:tcPr>
            <w:tcW w:w="2721" w:type="pct"/>
            <w:tcPrChange w:id="1106" w:author="Татьяна Шарыпова" w:date="2017-04-19T13:43:00Z">
              <w:tcPr>
                <w:tcW w:w="2756" w:type="pct"/>
              </w:tcPr>
            </w:tcPrChange>
          </w:tcPr>
          <w:p w14:paraId="26A6631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413BFDD" w14:textId="77777777" w:rsidTr="00C21185">
        <w:tc>
          <w:tcPr>
            <w:tcW w:w="697" w:type="pct"/>
            <w:tcPrChange w:id="1107" w:author="Татьяна Шарыпова" w:date="2017-04-19T13:43:00Z">
              <w:tcPr>
                <w:tcW w:w="642" w:type="pct"/>
              </w:tcPr>
            </w:tcPrChange>
          </w:tcPr>
          <w:p w14:paraId="77F74F1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ANN</w:t>
            </w:r>
          </w:p>
        </w:tc>
        <w:tc>
          <w:tcPr>
            <w:tcW w:w="1582" w:type="pct"/>
            <w:tcPrChange w:id="1108" w:author="Татьяна Шарыпова" w:date="2017-04-19T13:43:00Z">
              <w:tcPr>
                <w:tcW w:w="1602" w:type="pct"/>
              </w:tcPr>
            </w:tcPrChange>
          </w:tcPr>
          <w:p w14:paraId="65A0FFC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г; лет</w:t>
            </w:r>
          </w:p>
        </w:tc>
        <w:tc>
          <w:tcPr>
            <w:tcW w:w="2721" w:type="pct"/>
            <w:tcPrChange w:id="1109" w:author="Татьяна Шарыпова" w:date="2017-04-19T13:43:00Z">
              <w:tcPr>
                <w:tcW w:w="2756" w:type="pct"/>
              </w:tcPr>
            </w:tcPrChange>
          </w:tcPr>
          <w:p w14:paraId="6C80CBB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5A4C596" w14:textId="77777777" w:rsidTr="00C21185">
        <w:tc>
          <w:tcPr>
            <w:tcW w:w="697" w:type="pct"/>
            <w:tcPrChange w:id="1110" w:author="Татьяна Шарыпова" w:date="2017-04-19T13:43:00Z">
              <w:tcPr>
                <w:tcW w:w="642" w:type="pct"/>
              </w:tcPr>
            </w:tcPrChange>
          </w:tcPr>
          <w:p w14:paraId="24B4445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BAR</w:t>
            </w:r>
          </w:p>
        </w:tc>
        <w:tc>
          <w:tcPr>
            <w:tcW w:w="1582" w:type="pct"/>
            <w:tcPrChange w:id="1111" w:author="Татьяна Шарыпова" w:date="2017-04-19T13:43:00Z">
              <w:tcPr>
                <w:tcW w:w="1602" w:type="pct"/>
              </w:tcPr>
            </w:tcPrChange>
          </w:tcPr>
          <w:p w14:paraId="32AED39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бар</w:t>
            </w:r>
          </w:p>
        </w:tc>
        <w:tc>
          <w:tcPr>
            <w:tcW w:w="2721" w:type="pct"/>
            <w:tcPrChange w:id="1112" w:author="Татьяна Шарыпова" w:date="2017-04-19T13:43:00Z">
              <w:tcPr>
                <w:tcW w:w="2756" w:type="pct"/>
              </w:tcPr>
            </w:tcPrChange>
          </w:tcPr>
          <w:p w14:paraId="77F8FA3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23D2E69" w14:textId="77777777" w:rsidTr="00C21185">
        <w:tc>
          <w:tcPr>
            <w:tcW w:w="697" w:type="pct"/>
            <w:tcPrChange w:id="1113" w:author="Татьяна Шарыпова" w:date="2017-04-19T13:43:00Z">
              <w:tcPr>
                <w:tcW w:w="642" w:type="pct"/>
              </w:tcPr>
            </w:tcPrChange>
          </w:tcPr>
          <w:p w14:paraId="3D3CD3A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CDL</w:t>
            </w:r>
          </w:p>
        </w:tc>
        <w:tc>
          <w:tcPr>
            <w:tcW w:w="1582" w:type="pct"/>
            <w:tcPrChange w:id="1114" w:author="Татьяна Шарыпова" w:date="2017-04-19T13:43:00Z">
              <w:tcPr>
                <w:tcW w:w="1602" w:type="pct"/>
              </w:tcPr>
            </w:tcPrChange>
          </w:tcPr>
          <w:p w14:paraId="61905E1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кд</w:t>
            </w:r>
          </w:p>
        </w:tc>
        <w:tc>
          <w:tcPr>
            <w:tcW w:w="2721" w:type="pct"/>
            <w:tcPrChange w:id="1115" w:author="Татьяна Шарыпова" w:date="2017-04-19T13:43:00Z">
              <w:tcPr>
                <w:tcW w:w="2756" w:type="pct"/>
              </w:tcPr>
            </w:tcPrChange>
          </w:tcPr>
          <w:p w14:paraId="7A75BF6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FC0CE9A" w14:textId="77777777" w:rsidTr="00C21185">
        <w:tc>
          <w:tcPr>
            <w:tcW w:w="697" w:type="pct"/>
            <w:tcPrChange w:id="1116" w:author="Татьяна Шарыпова" w:date="2017-04-19T13:43:00Z">
              <w:tcPr>
                <w:tcW w:w="642" w:type="pct"/>
              </w:tcPr>
            </w:tcPrChange>
          </w:tcPr>
          <w:p w14:paraId="502A310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CEL</w:t>
            </w:r>
          </w:p>
        </w:tc>
        <w:tc>
          <w:tcPr>
            <w:tcW w:w="1582" w:type="pct"/>
            <w:tcPrChange w:id="1117" w:author="Татьяна Шарыпова" w:date="2017-04-19T13:43:00Z">
              <w:tcPr>
                <w:tcW w:w="1602" w:type="pct"/>
              </w:tcPr>
            </w:tcPrChange>
          </w:tcPr>
          <w:p w14:paraId="7DA702C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град. C</w:t>
            </w:r>
          </w:p>
        </w:tc>
        <w:tc>
          <w:tcPr>
            <w:tcW w:w="2721" w:type="pct"/>
            <w:tcPrChange w:id="1118" w:author="Татьяна Шарыпова" w:date="2017-04-19T13:43:00Z">
              <w:tcPr>
                <w:tcW w:w="2756" w:type="pct"/>
              </w:tcPr>
            </w:tcPrChange>
          </w:tcPr>
          <w:p w14:paraId="0B22591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D70D821" w14:textId="77777777" w:rsidTr="00C21185">
        <w:tc>
          <w:tcPr>
            <w:tcW w:w="697" w:type="pct"/>
            <w:tcPrChange w:id="1119" w:author="Татьяна Шарыпова" w:date="2017-04-19T13:43:00Z">
              <w:tcPr>
                <w:tcW w:w="642" w:type="pct"/>
              </w:tcPr>
            </w:tcPrChange>
          </w:tcPr>
          <w:p w14:paraId="62C2BE7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CMK</w:t>
            </w:r>
          </w:p>
        </w:tc>
        <w:tc>
          <w:tcPr>
            <w:tcW w:w="1582" w:type="pct"/>
            <w:tcPrChange w:id="1120" w:author="Татьяна Шарыпова" w:date="2017-04-19T13:43:00Z">
              <w:tcPr>
                <w:tcW w:w="1602" w:type="pct"/>
              </w:tcPr>
            </w:tcPrChange>
          </w:tcPr>
          <w:p w14:paraId="6411B0D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см2</w:t>
            </w:r>
          </w:p>
        </w:tc>
        <w:tc>
          <w:tcPr>
            <w:tcW w:w="2721" w:type="pct"/>
            <w:tcPrChange w:id="1121" w:author="Татьяна Шарыпова" w:date="2017-04-19T13:43:00Z">
              <w:tcPr>
                <w:tcW w:w="2756" w:type="pct"/>
              </w:tcPr>
            </w:tcPrChange>
          </w:tcPr>
          <w:p w14:paraId="15BB4C7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27F2E39" w14:textId="77777777" w:rsidTr="00C21185">
        <w:tc>
          <w:tcPr>
            <w:tcW w:w="697" w:type="pct"/>
            <w:tcPrChange w:id="1122" w:author="Татьяна Шарыпова" w:date="2017-04-19T13:43:00Z">
              <w:tcPr>
                <w:tcW w:w="642" w:type="pct"/>
              </w:tcPr>
            </w:tcPrChange>
          </w:tcPr>
          <w:p w14:paraId="7D20499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CMT</w:t>
            </w:r>
          </w:p>
        </w:tc>
        <w:tc>
          <w:tcPr>
            <w:tcW w:w="1582" w:type="pct"/>
            <w:tcPrChange w:id="1123" w:author="Татьяна Шарыпова" w:date="2017-04-19T13:43:00Z">
              <w:tcPr>
                <w:tcW w:w="1602" w:type="pct"/>
              </w:tcPr>
            </w:tcPrChange>
          </w:tcPr>
          <w:p w14:paraId="5AB443B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см</w:t>
            </w:r>
          </w:p>
        </w:tc>
        <w:tc>
          <w:tcPr>
            <w:tcW w:w="2721" w:type="pct"/>
            <w:tcPrChange w:id="1124" w:author="Татьяна Шарыпова" w:date="2017-04-19T13:43:00Z">
              <w:tcPr>
                <w:tcW w:w="2756" w:type="pct"/>
              </w:tcPr>
            </w:tcPrChange>
          </w:tcPr>
          <w:p w14:paraId="50972BF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84A2B56" w14:textId="77777777" w:rsidTr="00C21185">
        <w:tc>
          <w:tcPr>
            <w:tcW w:w="697" w:type="pct"/>
            <w:tcPrChange w:id="1125" w:author="Татьяна Шарыпова" w:date="2017-04-19T13:43:00Z">
              <w:tcPr>
                <w:tcW w:w="642" w:type="pct"/>
              </w:tcPr>
            </w:tcPrChange>
          </w:tcPr>
          <w:p w14:paraId="741D2C14" w14:textId="77777777" w:rsidR="00C21185" w:rsidRPr="00C21185" w:rsidRDefault="00C21185" w:rsidP="00C21185">
            <w:pPr>
              <w:ind w:firstLineChars="100" w:firstLine="220"/>
              <w:rPr>
                <w:rFonts w:cstheme="minorHAnsi"/>
                <w:color w:val="000000"/>
              </w:rPr>
            </w:pPr>
            <w:r w:rsidRPr="00C21185">
              <w:rPr>
                <w:rFonts w:cstheme="minorHAnsi"/>
                <w:color w:val="000000"/>
              </w:rPr>
              <w:t>CT</w:t>
            </w:r>
          </w:p>
        </w:tc>
        <w:tc>
          <w:tcPr>
            <w:tcW w:w="1582" w:type="pct"/>
            <w:tcPrChange w:id="1126" w:author="Татьяна Шарыпова" w:date="2017-04-19T13:43:00Z">
              <w:tcPr>
                <w:tcW w:w="1602" w:type="pct"/>
              </w:tcPr>
            </w:tcPrChange>
          </w:tcPr>
          <w:p w14:paraId="1E30E04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упаковка</w:t>
            </w:r>
          </w:p>
        </w:tc>
        <w:tc>
          <w:tcPr>
            <w:tcW w:w="2721" w:type="pct"/>
            <w:tcPrChange w:id="1127" w:author="Татьяна Шарыпова" w:date="2017-04-19T13:43:00Z">
              <w:tcPr>
                <w:tcW w:w="2756" w:type="pct"/>
              </w:tcPr>
            </w:tcPrChange>
          </w:tcPr>
          <w:p w14:paraId="54188B36" w14:textId="77777777" w:rsidR="006E4CD0" w:rsidRDefault="006E4CD0" w:rsidP="006E4CD0">
            <w:pPr>
              <w:spacing w:after="0"/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Также понимаем как </w:t>
            </w:r>
            <w:r>
              <w:rPr>
                <w:rFonts w:cstheme="minorHAnsi"/>
                <w:color w:val="000000"/>
                <w:lang w:val="en-US"/>
              </w:rPr>
              <w:t>CT</w:t>
            </w:r>
            <w:r>
              <w:rPr>
                <w:rFonts w:cstheme="minorHAnsi"/>
                <w:color w:val="000000"/>
              </w:rPr>
              <w:t xml:space="preserve"> и следующие единицы измерения: </w:t>
            </w:r>
            <w:r>
              <w:rPr>
                <w:rFonts w:cstheme="minorHAnsi"/>
                <w:color w:val="000000"/>
                <w:lang w:val="en-US"/>
              </w:rPr>
              <w:t>PSC</w:t>
            </w:r>
            <w:r>
              <w:rPr>
                <w:rFonts w:cstheme="minorHAnsi"/>
                <w:color w:val="000000"/>
              </w:rPr>
              <w:t>, КОН, КОР, КПЛ, УП, ЯЩ, БЛК.</w:t>
            </w:r>
          </w:p>
          <w:p w14:paraId="4CA16FC8" w14:textId="77777777" w:rsidR="00C21185" w:rsidRPr="00354269" w:rsidRDefault="006E4CD0" w:rsidP="006E4CD0">
            <w:pPr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Т.е. если отправитель укажет одну из этих единиц измерения, при конвертации сообщения в формат получателя она преобразуется в </w:t>
            </w:r>
            <w:r>
              <w:rPr>
                <w:rFonts w:cstheme="minorHAnsi"/>
                <w:color w:val="000000"/>
                <w:lang w:val="en-US"/>
              </w:rPr>
              <w:t>CT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C21185" w:rsidRPr="000615B4" w14:paraId="7654AEA9" w14:textId="77777777" w:rsidTr="00C21185">
        <w:tc>
          <w:tcPr>
            <w:tcW w:w="697" w:type="pct"/>
            <w:tcPrChange w:id="1128" w:author="Татьяна Шарыпова" w:date="2017-04-19T13:43:00Z">
              <w:tcPr>
                <w:tcW w:w="642" w:type="pct"/>
              </w:tcPr>
            </w:tcPrChange>
          </w:tcPr>
          <w:p w14:paraId="006D80B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DAY</w:t>
            </w:r>
          </w:p>
        </w:tc>
        <w:tc>
          <w:tcPr>
            <w:tcW w:w="1582" w:type="pct"/>
            <w:tcPrChange w:id="1129" w:author="Татьяна Шарыпова" w:date="2017-04-19T13:43:00Z">
              <w:tcPr>
                <w:tcW w:w="1602" w:type="pct"/>
              </w:tcPr>
            </w:tcPrChange>
          </w:tcPr>
          <w:p w14:paraId="03F0041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сут; дн</w:t>
            </w:r>
          </w:p>
        </w:tc>
        <w:tc>
          <w:tcPr>
            <w:tcW w:w="2721" w:type="pct"/>
            <w:tcPrChange w:id="1130" w:author="Татьяна Шарыпова" w:date="2017-04-19T13:43:00Z">
              <w:tcPr>
                <w:tcW w:w="2756" w:type="pct"/>
              </w:tcPr>
            </w:tcPrChange>
          </w:tcPr>
          <w:p w14:paraId="29D89EE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B58DD9D" w14:textId="77777777" w:rsidTr="00C21185">
        <w:tc>
          <w:tcPr>
            <w:tcW w:w="697" w:type="pct"/>
            <w:tcPrChange w:id="1131" w:author="Татьяна Шарыпова" w:date="2017-04-19T13:43:00Z">
              <w:tcPr>
                <w:tcW w:w="642" w:type="pct"/>
              </w:tcPr>
            </w:tcPrChange>
          </w:tcPr>
          <w:p w14:paraId="29BD8E6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DKL</w:t>
            </w:r>
          </w:p>
        </w:tc>
        <w:tc>
          <w:tcPr>
            <w:tcW w:w="1582" w:type="pct"/>
            <w:tcPrChange w:id="1132" w:author="Татьяна Шарыпова" w:date="2017-04-19T13:43:00Z">
              <w:tcPr>
                <w:tcW w:w="1602" w:type="pct"/>
              </w:tcPr>
            </w:tcPrChange>
          </w:tcPr>
          <w:p w14:paraId="680DEBF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дал</w:t>
            </w:r>
          </w:p>
        </w:tc>
        <w:tc>
          <w:tcPr>
            <w:tcW w:w="2721" w:type="pct"/>
            <w:tcPrChange w:id="1133" w:author="Татьяна Шарыпова" w:date="2017-04-19T13:43:00Z">
              <w:tcPr>
                <w:tcW w:w="2756" w:type="pct"/>
              </w:tcPr>
            </w:tcPrChange>
          </w:tcPr>
          <w:p w14:paraId="7921A8E2" w14:textId="77777777" w:rsidR="00C21185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BBC6FC6" w14:textId="77777777" w:rsidTr="00C21185">
        <w:tc>
          <w:tcPr>
            <w:tcW w:w="697" w:type="pct"/>
            <w:tcPrChange w:id="1134" w:author="Татьяна Шарыпова" w:date="2017-04-19T13:43:00Z">
              <w:tcPr>
                <w:tcW w:w="642" w:type="pct"/>
              </w:tcPr>
            </w:tcPrChange>
          </w:tcPr>
          <w:p w14:paraId="3B3A9F1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DMT</w:t>
            </w:r>
          </w:p>
        </w:tc>
        <w:tc>
          <w:tcPr>
            <w:tcW w:w="1582" w:type="pct"/>
            <w:tcPrChange w:id="1135" w:author="Татьяна Шарыпова" w:date="2017-04-19T13:43:00Z">
              <w:tcPr>
                <w:tcW w:w="1602" w:type="pct"/>
              </w:tcPr>
            </w:tcPrChange>
          </w:tcPr>
          <w:p w14:paraId="52F5DAA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дм</w:t>
            </w:r>
          </w:p>
        </w:tc>
        <w:tc>
          <w:tcPr>
            <w:tcW w:w="2721" w:type="pct"/>
            <w:tcPrChange w:id="1136" w:author="Татьяна Шарыпова" w:date="2017-04-19T13:43:00Z">
              <w:tcPr>
                <w:tcW w:w="2756" w:type="pct"/>
              </w:tcPr>
            </w:tcPrChange>
          </w:tcPr>
          <w:p w14:paraId="3CD2BD7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5A161BE" w14:textId="77777777" w:rsidTr="00C21185">
        <w:tc>
          <w:tcPr>
            <w:tcW w:w="697" w:type="pct"/>
            <w:tcPrChange w:id="1137" w:author="Татьяна Шарыпова" w:date="2017-04-19T13:43:00Z">
              <w:tcPr>
                <w:tcW w:w="642" w:type="pct"/>
              </w:tcPr>
            </w:tcPrChange>
          </w:tcPr>
          <w:p w14:paraId="0718F97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DZN</w:t>
            </w:r>
          </w:p>
        </w:tc>
        <w:tc>
          <w:tcPr>
            <w:tcW w:w="1582" w:type="pct"/>
            <w:tcPrChange w:id="1138" w:author="Татьяна Шарыпова" w:date="2017-04-19T13:43:00Z">
              <w:tcPr>
                <w:tcW w:w="1602" w:type="pct"/>
              </w:tcPr>
            </w:tcPrChange>
          </w:tcPr>
          <w:p w14:paraId="642616E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дюжина</w:t>
            </w:r>
          </w:p>
        </w:tc>
        <w:tc>
          <w:tcPr>
            <w:tcW w:w="2721" w:type="pct"/>
            <w:tcPrChange w:id="1139" w:author="Татьяна Шарыпова" w:date="2017-04-19T13:43:00Z">
              <w:tcPr>
                <w:tcW w:w="2756" w:type="pct"/>
              </w:tcPr>
            </w:tcPrChange>
          </w:tcPr>
          <w:p w14:paraId="244A68C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B260331" w14:textId="77777777" w:rsidTr="00C21185">
        <w:tc>
          <w:tcPr>
            <w:tcW w:w="697" w:type="pct"/>
            <w:tcPrChange w:id="1140" w:author="Татьяна Шарыпова" w:date="2017-04-19T13:43:00Z">
              <w:tcPr>
                <w:tcW w:w="642" w:type="pct"/>
              </w:tcPr>
            </w:tcPrChange>
          </w:tcPr>
          <w:p w14:paraId="2B2FA79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FOT</w:t>
            </w:r>
          </w:p>
        </w:tc>
        <w:tc>
          <w:tcPr>
            <w:tcW w:w="1582" w:type="pct"/>
            <w:tcPrChange w:id="1141" w:author="Татьяна Шарыпова" w:date="2017-04-19T13:43:00Z">
              <w:tcPr>
                <w:tcW w:w="1602" w:type="pct"/>
              </w:tcPr>
            </w:tcPrChange>
          </w:tcPr>
          <w:p w14:paraId="5E3E19F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фут</w:t>
            </w:r>
          </w:p>
        </w:tc>
        <w:tc>
          <w:tcPr>
            <w:tcW w:w="2721" w:type="pct"/>
            <w:tcPrChange w:id="1142" w:author="Татьяна Шарыпова" w:date="2017-04-19T13:43:00Z">
              <w:tcPr>
                <w:tcW w:w="2756" w:type="pct"/>
              </w:tcPr>
            </w:tcPrChange>
          </w:tcPr>
          <w:p w14:paraId="0F76C9B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8254E28" w14:textId="77777777" w:rsidTr="00C21185">
        <w:tc>
          <w:tcPr>
            <w:tcW w:w="697" w:type="pct"/>
            <w:tcPrChange w:id="1143" w:author="Татьяна Шарыпова" w:date="2017-04-19T13:43:00Z">
              <w:tcPr>
                <w:tcW w:w="642" w:type="pct"/>
              </w:tcPr>
            </w:tcPrChange>
          </w:tcPr>
          <w:p w14:paraId="5C555D1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GRM</w:t>
            </w:r>
          </w:p>
        </w:tc>
        <w:tc>
          <w:tcPr>
            <w:tcW w:w="1582" w:type="pct"/>
            <w:tcPrChange w:id="1144" w:author="Татьяна Шарыпова" w:date="2017-04-19T13:43:00Z">
              <w:tcPr>
                <w:tcW w:w="1602" w:type="pct"/>
              </w:tcPr>
            </w:tcPrChange>
          </w:tcPr>
          <w:p w14:paraId="51E149F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</w:t>
            </w:r>
          </w:p>
        </w:tc>
        <w:tc>
          <w:tcPr>
            <w:tcW w:w="2721" w:type="pct"/>
            <w:tcPrChange w:id="1145" w:author="Татьяна Шарыпова" w:date="2017-04-19T13:43:00Z">
              <w:tcPr>
                <w:tcW w:w="2756" w:type="pct"/>
              </w:tcPr>
            </w:tcPrChange>
          </w:tcPr>
          <w:p w14:paraId="4ADE95C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01126DD" w14:textId="77777777" w:rsidTr="00C21185">
        <w:tc>
          <w:tcPr>
            <w:tcW w:w="697" w:type="pct"/>
            <w:tcPrChange w:id="1146" w:author="Татьяна Шарыпова" w:date="2017-04-19T13:43:00Z">
              <w:tcPr>
                <w:tcW w:w="642" w:type="pct"/>
              </w:tcPr>
            </w:tcPrChange>
          </w:tcPr>
          <w:p w14:paraId="2A34445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GWH</w:t>
            </w:r>
          </w:p>
        </w:tc>
        <w:tc>
          <w:tcPr>
            <w:tcW w:w="1582" w:type="pct"/>
            <w:tcPrChange w:id="1147" w:author="Татьяна Шарыпова" w:date="2017-04-19T13:43:00Z">
              <w:tcPr>
                <w:tcW w:w="1602" w:type="pct"/>
              </w:tcPr>
            </w:tcPrChange>
          </w:tcPr>
          <w:p w14:paraId="322DFE4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ГВт.ч</w:t>
            </w:r>
          </w:p>
        </w:tc>
        <w:tc>
          <w:tcPr>
            <w:tcW w:w="2721" w:type="pct"/>
            <w:tcPrChange w:id="1148" w:author="Татьяна Шарыпова" w:date="2017-04-19T13:43:00Z">
              <w:tcPr>
                <w:tcW w:w="2756" w:type="pct"/>
              </w:tcPr>
            </w:tcPrChange>
          </w:tcPr>
          <w:p w14:paraId="29814A6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9F836AB" w14:textId="77777777" w:rsidTr="00C21185">
        <w:tc>
          <w:tcPr>
            <w:tcW w:w="697" w:type="pct"/>
            <w:tcPrChange w:id="1149" w:author="Татьяна Шарыпова" w:date="2017-04-19T13:43:00Z">
              <w:tcPr>
                <w:tcW w:w="642" w:type="pct"/>
              </w:tcPr>
            </w:tcPrChange>
          </w:tcPr>
          <w:p w14:paraId="0D0CE26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HBX</w:t>
            </w:r>
          </w:p>
        </w:tc>
        <w:tc>
          <w:tcPr>
            <w:tcW w:w="1582" w:type="pct"/>
            <w:tcPrChange w:id="1150" w:author="Татьяна Шарыпова" w:date="2017-04-19T13:43:00Z">
              <w:tcPr>
                <w:tcW w:w="1602" w:type="pct"/>
              </w:tcPr>
            </w:tcPrChange>
          </w:tcPr>
          <w:p w14:paraId="42553A8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100 ящ.</w:t>
            </w:r>
          </w:p>
        </w:tc>
        <w:tc>
          <w:tcPr>
            <w:tcW w:w="2721" w:type="pct"/>
            <w:tcPrChange w:id="1151" w:author="Татьяна Шарыпова" w:date="2017-04-19T13:43:00Z">
              <w:tcPr>
                <w:tcW w:w="2756" w:type="pct"/>
              </w:tcPr>
            </w:tcPrChange>
          </w:tcPr>
          <w:p w14:paraId="5AB3ACC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7360D0C" w14:textId="77777777" w:rsidTr="00C21185">
        <w:tc>
          <w:tcPr>
            <w:tcW w:w="697" w:type="pct"/>
            <w:tcPrChange w:id="1152" w:author="Татьяна Шарыпова" w:date="2017-04-19T13:43:00Z">
              <w:tcPr>
                <w:tcW w:w="642" w:type="pct"/>
              </w:tcPr>
            </w:tcPrChange>
          </w:tcPr>
          <w:p w14:paraId="025618F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HLT</w:t>
            </w:r>
          </w:p>
        </w:tc>
        <w:tc>
          <w:tcPr>
            <w:tcW w:w="1582" w:type="pct"/>
            <w:tcPrChange w:id="1153" w:author="Татьяна Шарыпова" w:date="2017-04-19T13:43:00Z">
              <w:tcPr>
                <w:tcW w:w="1602" w:type="pct"/>
              </w:tcPr>
            </w:tcPrChange>
          </w:tcPr>
          <w:p w14:paraId="3C07685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гл</w:t>
            </w:r>
          </w:p>
        </w:tc>
        <w:tc>
          <w:tcPr>
            <w:tcW w:w="2721" w:type="pct"/>
            <w:tcPrChange w:id="1154" w:author="Татьяна Шарыпова" w:date="2017-04-19T13:43:00Z">
              <w:tcPr>
                <w:tcW w:w="2756" w:type="pct"/>
              </w:tcPr>
            </w:tcPrChange>
          </w:tcPr>
          <w:p w14:paraId="033B5B9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E84194C" w14:textId="77777777" w:rsidTr="00C21185">
        <w:tc>
          <w:tcPr>
            <w:tcW w:w="697" w:type="pct"/>
            <w:tcPrChange w:id="1155" w:author="Татьяна Шарыпова" w:date="2017-04-19T13:43:00Z">
              <w:tcPr>
                <w:tcW w:w="642" w:type="pct"/>
              </w:tcPr>
            </w:tcPrChange>
          </w:tcPr>
          <w:p w14:paraId="0F9F40A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lastRenderedPageBreak/>
              <w:t>HTZ</w:t>
            </w:r>
          </w:p>
        </w:tc>
        <w:tc>
          <w:tcPr>
            <w:tcW w:w="1582" w:type="pct"/>
            <w:tcPrChange w:id="1156" w:author="Татьяна Шарыпова" w:date="2017-04-19T13:43:00Z">
              <w:tcPr>
                <w:tcW w:w="1602" w:type="pct"/>
              </w:tcPr>
            </w:tcPrChange>
          </w:tcPr>
          <w:p w14:paraId="6B7F44F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Гц</w:t>
            </w:r>
          </w:p>
        </w:tc>
        <w:tc>
          <w:tcPr>
            <w:tcW w:w="2721" w:type="pct"/>
            <w:tcPrChange w:id="1157" w:author="Татьяна Шарыпова" w:date="2017-04-19T13:43:00Z">
              <w:tcPr>
                <w:tcW w:w="2756" w:type="pct"/>
              </w:tcPr>
            </w:tcPrChange>
          </w:tcPr>
          <w:p w14:paraId="0C85A7D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0DCA9063" w14:textId="77777777" w:rsidTr="00C21185">
        <w:tc>
          <w:tcPr>
            <w:tcW w:w="697" w:type="pct"/>
            <w:tcPrChange w:id="1158" w:author="Татьяна Шарыпова" w:date="2017-04-19T13:43:00Z">
              <w:tcPr>
                <w:tcW w:w="642" w:type="pct"/>
              </w:tcPr>
            </w:tcPrChange>
          </w:tcPr>
          <w:p w14:paraId="2CCB7C0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HUR</w:t>
            </w:r>
          </w:p>
        </w:tc>
        <w:tc>
          <w:tcPr>
            <w:tcW w:w="1582" w:type="pct"/>
            <w:tcPrChange w:id="1159" w:author="Татьяна Шарыпова" w:date="2017-04-19T13:43:00Z">
              <w:tcPr>
                <w:tcW w:w="1602" w:type="pct"/>
              </w:tcPr>
            </w:tcPrChange>
          </w:tcPr>
          <w:p w14:paraId="15622FA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ч</w:t>
            </w:r>
          </w:p>
        </w:tc>
        <w:tc>
          <w:tcPr>
            <w:tcW w:w="2721" w:type="pct"/>
            <w:tcPrChange w:id="1160" w:author="Татьяна Шарыпова" w:date="2017-04-19T13:43:00Z">
              <w:tcPr>
                <w:tcW w:w="2756" w:type="pct"/>
              </w:tcPr>
            </w:tcPrChange>
          </w:tcPr>
          <w:p w14:paraId="72CBC17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7D7A25E" w14:textId="77777777" w:rsidTr="00C21185">
        <w:tc>
          <w:tcPr>
            <w:tcW w:w="697" w:type="pct"/>
            <w:tcPrChange w:id="1161" w:author="Татьяна Шарыпова" w:date="2017-04-19T13:43:00Z">
              <w:tcPr>
                <w:tcW w:w="642" w:type="pct"/>
              </w:tcPr>
            </w:tcPrChange>
          </w:tcPr>
          <w:p w14:paraId="2F11CD7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INH</w:t>
            </w:r>
          </w:p>
        </w:tc>
        <w:tc>
          <w:tcPr>
            <w:tcW w:w="1582" w:type="pct"/>
            <w:tcPrChange w:id="1162" w:author="Татьяна Шарыпова" w:date="2017-04-19T13:43:00Z">
              <w:tcPr>
                <w:tcW w:w="1602" w:type="pct"/>
              </w:tcPr>
            </w:tcPrChange>
          </w:tcPr>
          <w:p w14:paraId="5903AA6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дюйм</w:t>
            </w:r>
          </w:p>
        </w:tc>
        <w:tc>
          <w:tcPr>
            <w:tcW w:w="2721" w:type="pct"/>
            <w:tcPrChange w:id="1163" w:author="Татьяна Шарыпова" w:date="2017-04-19T13:43:00Z">
              <w:tcPr>
                <w:tcW w:w="2756" w:type="pct"/>
              </w:tcPr>
            </w:tcPrChange>
          </w:tcPr>
          <w:p w14:paraId="7CAD851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034CEFB" w14:textId="77777777" w:rsidTr="00C21185">
        <w:tc>
          <w:tcPr>
            <w:tcW w:w="697" w:type="pct"/>
            <w:tcPrChange w:id="1164" w:author="Татьяна Шарыпова" w:date="2017-04-19T13:43:00Z">
              <w:tcPr>
                <w:tcW w:w="642" w:type="pct"/>
              </w:tcPr>
            </w:tcPrChange>
          </w:tcPr>
          <w:p w14:paraId="167CAFE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JOU</w:t>
            </w:r>
          </w:p>
        </w:tc>
        <w:tc>
          <w:tcPr>
            <w:tcW w:w="1582" w:type="pct"/>
            <w:tcPrChange w:id="1165" w:author="Татьяна Шарыпова" w:date="2017-04-19T13:43:00Z">
              <w:tcPr>
                <w:tcW w:w="1602" w:type="pct"/>
              </w:tcPr>
            </w:tcPrChange>
          </w:tcPr>
          <w:p w14:paraId="48756D9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Дж</w:t>
            </w:r>
          </w:p>
        </w:tc>
        <w:tc>
          <w:tcPr>
            <w:tcW w:w="2721" w:type="pct"/>
            <w:tcPrChange w:id="1166" w:author="Татьяна Шарыпова" w:date="2017-04-19T13:43:00Z">
              <w:tcPr>
                <w:tcW w:w="2756" w:type="pct"/>
              </w:tcPr>
            </w:tcPrChange>
          </w:tcPr>
          <w:p w14:paraId="5BF9FB9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EB2C0FF" w14:textId="77777777" w:rsidTr="00C21185">
        <w:tc>
          <w:tcPr>
            <w:tcW w:w="697" w:type="pct"/>
            <w:tcPrChange w:id="1167" w:author="Татьяна Шарыпова" w:date="2017-04-19T13:43:00Z">
              <w:tcPr>
                <w:tcW w:w="642" w:type="pct"/>
              </w:tcPr>
            </w:tcPrChange>
          </w:tcPr>
          <w:p w14:paraId="24F53CD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KEL</w:t>
            </w:r>
          </w:p>
        </w:tc>
        <w:tc>
          <w:tcPr>
            <w:tcW w:w="1582" w:type="pct"/>
            <w:tcPrChange w:id="1168" w:author="Татьяна Шарыпова" w:date="2017-04-19T13:43:00Z">
              <w:tcPr>
                <w:tcW w:w="1602" w:type="pct"/>
              </w:tcPr>
            </w:tcPrChange>
          </w:tcPr>
          <w:p w14:paraId="6F2BCCC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</w:t>
            </w:r>
          </w:p>
        </w:tc>
        <w:tc>
          <w:tcPr>
            <w:tcW w:w="2721" w:type="pct"/>
            <w:tcPrChange w:id="1169" w:author="Татьяна Шарыпова" w:date="2017-04-19T13:43:00Z">
              <w:tcPr>
                <w:tcW w:w="2756" w:type="pct"/>
              </w:tcPr>
            </w:tcPrChange>
          </w:tcPr>
          <w:p w14:paraId="7E5C1C3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2879928" w14:textId="77777777" w:rsidTr="00C21185">
        <w:tc>
          <w:tcPr>
            <w:tcW w:w="697" w:type="pct"/>
            <w:tcPrChange w:id="1170" w:author="Татьяна Шарыпова" w:date="2017-04-19T13:43:00Z">
              <w:tcPr>
                <w:tcW w:w="642" w:type="pct"/>
              </w:tcPr>
            </w:tcPrChange>
          </w:tcPr>
          <w:p w14:paraId="1AA2C2D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KGM</w:t>
            </w:r>
          </w:p>
        </w:tc>
        <w:tc>
          <w:tcPr>
            <w:tcW w:w="1582" w:type="pct"/>
            <w:tcPrChange w:id="1171" w:author="Татьяна Шарыпова" w:date="2017-04-19T13:43:00Z">
              <w:tcPr>
                <w:tcW w:w="1602" w:type="pct"/>
              </w:tcPr>
            </w:tcPrChange>
          </w:tcPr>
          <w:p w14:paraId="7119818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кг</w:t>
            </w:r>
          </w:p>
        </w:tc>
        <w:tc>
          <w:tcPr>
            <w:tcW w:w="2721" w:type="pct"/>
            <w:tcPrChange w:id="1172" w:author="Татьяна Шарыпова" w:date="2017-04-19T13:43:00Z">
              <w:tcPr>
                <w:tcW w:w="2756" w:type="pct"/>
              </w:tcPr>
            </w:tcPrChange>
          </w:tcPr>
          <w:p w14:paraId="7A8B068F" w14:textId="77777777" w:rsidR="00C21185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B6924FB" w14:textId="77777777" w:rsidTr="00C21185">
        <w:tc>
          <w:tcPr>
            <w:tcW w:w="697" w:type="pct"/>
            <w:tcPrChange w:id="1173" w:author="Татьяна Шарыпова" w:date="2017-04-19T13:43:00Z">
              <w:tcPr>
                <w:tcW w:w="642" w:type="pct"/>
              </w:tcPr>
            </w:tcPrChange>
          </w:tcPr>
          <w:p w14:paraId="670B5B1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KHZ</w:t>
            </w:r>
          </w:p>
        </w:tc>
        <w:tc>
          <w:tcPr>
            <w:tcW w:w="1582" w:type="pct"/>
            <w:tcPrChange w:id="1174" w:author="Татьяна Шарыпова" w:date="2017-04-19T13:43:00Z">
              <w:tcPr>
                <w:tcW w:w="1602" w:type="pct"/>
              </w:tcPr>
            </w:tcPrChange>
          </w:tcPr>
          <w:p w14:paraId="39B246B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кГц</w:t>
            </w:r>
          </w:p>
        </w:tc>
        <w:tc>
          <w:tcPr>
            <w:tcW w:w="2721" w:type="pct"/>
            <w:tcPrChange w:id="1175" w:author="Татьяна Шарыпова" w:date="2017-04-19T13:43:00Z">
              <w:tcPr>
                <w:tcW w:w="2756" w:type="pct"/>
              </w:tcPr>
            </w:tcPrChange>
          </w:tcPr>
          <w:p w14:paraId="0750A22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02FA5F6" w14:textId="77777777" w:rsidTr="00C21185">
        <w:tc>
          <w:tcPr>
            <w:tcW w:w="697" w:type="pct"/>
            <w:tcPrChange w:id="1176" w:author="Татьяна Шарыпова" w:date="2017-04-19T13:43:00Z">
              <w:tcPr>
                <w:tcW w:w="642" w:type="pct"/>
              </w:tcPr>
            </w:tcPrChange>
          </w:tcPr>
          <w:p w14:paraId="4BBC8C3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KJO</w:t>
            </w:r>
          </w:p>
        </w:tc>
        <w:tc>
          <w:tcPr>
            <w:tcW w:w="1582" w:type="pct"/>
            <w:tcPrChange w:id="1177" w:author="Татьяна Шарыпова" w:date="2017-04-19T13:43:00Z">
              <w:tcPr>
                <w:tcW w:w="1602" w:type="pct"/>
              </w:tcPr>
            </w:tcPrChange>
          </w:tcPr>
          <w:p w14:paraId="1B5C34C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кДж</w:t>
            </w:r>
          </w:p>
        </w:tc>
        <w:tc>
          <w:tcPr>
            <w:tcW w:w="2721" w:type="pct"/>
            <w:tcPrChange w:id="1178" w:author="Татьяна Шарыпова" w:date="2017-04-19T13:43:00Z">
              <w:tcPr>
                <w:tcW w:w="2756" w:type="pct"/>
              </w:tcPr>
            </w:tcPrChange>
          </w:tcPr>
          <w:p w14:paraId="3B61C0D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9493DBE" w14:textId="77777777" w:rsidTr="00C21185">
        <w:tc>
          <w:tcPr>
            <w:tcW w:w="697" w:type="pct"/>
            <w:tcPrChange w:id="1179" w:author="Татьяна Шарыпова" w:date="2017-04-19T13:43:00Z">
              <w:tcPr>
                <w:tcW w:w="642" w:type="pct"/>
              </w:tcPr>
            </w:tcPrChange>
          </w:tcPr>
          <w:p w14:paraId="2EFEAE8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KMH</w:t>
            </w:r>
          </w:p>
        </w:tc>
        <w:tc>
          <w:tcPr>
            <w:tcW w:w="1582" w:type="pct"/>
            <w:tcPrChange w:id="1180" w:author="Татьяна Шарыпова" w:date="2017-04-19T13:43:00Z">
              <w:tcPr>
                <w:tcW w:w="1602" w:type="pct"/>
              </w:tcPr>
            </w:tcPrChange>
          </w:tcPr>
          <w:p w14:paraId="7B79400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км/ч</w:t>
            </w:r>
          </w:p>
        </w:tc>
        <w:tc>
          <w:tcPr>
            <w:tcW w:w="2721" w:type="pct"/>
            <w:tcPrChange w:id="1181" w:author="Татьяна Шарыпова" w:date="2017-04-19T13:43:00Z">
              <w:tcPr>
                <w:tcW w:w="2756" w:type="pct"/>
              </w:tcPr>
            </w:tcPrChange>
          </w:tcPr>
          <w:p w14:paraId="759B7E4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0D4E39DF" w14:textId="77777777" w:rsidTr="00C21185">
        <w:tc>
          <w:tcPr>
            <w:tcW w:w="697" w:type="pct"/>
            <w:tcPrChange w:id="1182" w:author="Татьяна Шарыпова" w:date="2017-04-19T13:43:00Z">
              <w:tcPr>
                <w:tcW w:w="642" w:type="pct"/>
              </w:tcPr>
            </w:tcPrChange>
          </w:tcPr>
          <w:p w14:paraId="39D27FE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KPA</w:t>
            </w:r>
          </w:p>
        </w:tc>
        <w:tc>
          <w:tcPr>
            <w:tcW w:w="1582" w:type="pct"/>
            <w:tcPrChange w:id="1183" w:author="Татьяна Шарыпова" w:date="2017-04-19T13:43:00Z">
              <w:tcPr>
                <w:tcW w:w="1602" w:type="pct"/>
              </w:tcPr>
            </w:tcPrChange>
          </w:tcPr>
          <w:p w14:paraId="5B81D7F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кПа</w:t>
            </w:r>
          </w:p>
        </w:tc>
        <w:tc>
          <w:tcPr>
            <w:tcW w:w="2721" w:type="pct"/>
            <w:tcPrChange w:id="1184" w:author="Татьяна Шарыпова" w:date="2017-04-19T13:43:00Z">
              <w:tcPr>
                <w:tcW w:w="2756" w:type="pct"/>
              </w:tcPr>
            </w:tcPrChange>
          </w:tcPr>
          <w:p w14:paraId="1F474C7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53C0362" w14:textId="77777777" w:rsidTr="00C21185">
        <w:tc>
          <w:tcPr>
            <w:tcW w:w="697" w:type="pct"/>
            <w:tcPrChange w:id="1185" w:author="Татьяна Шарыпова" w:date="2017-04-19T13:43:00Z">
              <w:tcPr>
                <w:tcW w:w="642" w:type="pct"/>
              </w:tcPr>
            </w:tcPrChange>
          </w:tcPr>
          <w:p w14:paraId="0D0EC70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KTM</w:t>
            </w:r>
          </w:p>
        </w:tc>
        <w:tc>
          <w:tcPr>
            <w:tcW w:w="1582" w:type="pct"/>
            <w:tcPrChange w:id="1186" w:author="Татьяна Шарыпова" w:date="2017-04-19T13:43:00Z">
              <w:tcPr>
                <w:tcW w:w="1602" w:type="pct"/>
              </w:tcPr>
            </w:tcPrChange>
          </w:tcPr>
          <w:p w14:paraId="0AF7098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км</w:t>
            </w:r>
          </w:p>
        </w:tc>
        <w:tc>
          <w:tcPr>
            <w:tcW w:w="2721" w:type="pct"/>
            <w:tcPrChange w:id="1187" w:author="Татьяна Шарыпова" w:date="2017-04-19T13:43:00Z">
              <w:tcPr>
                <w:tcW w:w="2756" w:type="pct"/>
              </w:tcPr>
            </w:tcPrChange>
          </w:tcPr>
          <w:p w14:paraId="4236392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6C0F86D" w14:textId="77777777" w:rsidTr="00C21185">
        <w:tc>
          <w:tcPr>
            <w:tcW w:w="697" w:type="pct"/>
            <w:tcPrChange w:id="1188" w:author="Татьяна Шарыпова" w:date="2017-04-19T13:43:00Z">
              <w:tcPr>
                <w:tcW w:w="642" w:type="pct"/>
              </w:tcPr>
            </w:tcPrChange>
          </w:tcPr>
          <w:p w14:paraId="5A5A9B7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KVA</w:t>
            </w:r>
          </w:p>
        </w:tc>
        <w:tc>
          <w:tcPr>
            <w:tcW w:w="1582" w:type="pct"/>
            <w:tcPrChange w:id="1189" w:author="Татьяна Шарыпова" w:date="2017-04-19T13:43:00Z">
              <w:tcPr>
                <w:tcW w:w="1602" w:type="pct"/>
              </w:tcPr>
            </w:tcPrChange>
          </w:tcPr>
          <w:p w14:paraId="610C294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кВ.А</w:t>
            </w:r>
          </w:p>
        </w:tc>
        <w:tc>
          <w:tcPr>
            <w:tcW w:w="2721" w:type="pct"/>
            <w:tcPrChange w:id="1190" w:author="Татьяна Шарыпова" w:date="2017-04-19T13:43:00Z">
              <w:tcPr>
                <w:tcW w:w="2756" w:type="pct"/>
              </w:tcPr>
            </w:tcPrChange>
          </w:tcPr>
          <w:p w14:paraId="2A97A5D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257A0C0" w14:textId="77777777" w:rsidTr="00C21185">
        <w:tc>
          <w:tcPr>
            <w:tcW w:w="697" w:type="pct"/>
            <w:tcPrChange w:id="1191" w:author="Татьяна Шарыпова" w:date="2017-04-19T13:43:00Z">
              <w:tcPr>
                <w:tcW w:w="642" w:type="pct"/>
              </w:tcPr>
            </w:tcPrChange>
          </w:tcPr>
          <w:p w14:paraId="04073B9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KVT</w:t>
            </w:r>
          </w:p>
        </w:tc>
        <w:tc>
          <w:tcPr>
            <w:tcW w:w="1582" w:type="pct"/>
            <w:tcPrChange w:id="1192" w:author="Татьяна Шарыпова" w:date="2017-04-19T13:43:00Z">
              <w:tcPr>
                <w:tcW w:w="1602" w:type="pct"/>
              </w:tcPr>
            </w:tcPrChange>
          </w:tcPr>
          <w:p w14:paraId="248639C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кВ</w:t>
            </w:r>
          </w:p>
        </w:tc>
        <w:tc>
          <w:tcPr>
            <w:tcW w:w="2721" w:type="pct"/>
            <w:tcPrChange w:id="1193" w:author="Татьяна Шарыпова" w:date="2017-04-19T13:43:00Z">
              <w:tcPr>
                <w:tcW w:w="2756" w:type="pct"/>
              </w:tcPr>
            </w:tcPrChange>
          </w:tcPr>
          <w:p w14:paraId="4C63F91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1E7DFBE" w14:textId="77777777" w:rsidTr="00C21185">
        <w:tc>
          <w:tcPr>
            <w:tcW w:w="697" w:type="pct"/>
            <w:tcPrChange w:id="1194" w:author="Татьяна Шарыпова" w:date="2017-04-19T13:43:00Z">
              <w:tcPr>
                <w:tcW w:w="642" w:type="pct"/>
              </w:tcPr>
            </w:tcPrChange>
          </w:tcPr>
          <w:p w14:paraId="66BEC4D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KWH</w:t>
            </w:r>
          </w:p>
        </w:tc>
        <w:tc>
          <w:tcPr>
            <w:tcW w:w="1582" w:type="pct"/>
            <w:tcPrChange w:id="1195" w:author="Татьяна Шарыпова" w:date="2017-04-19T13:43:00Z">
              <w:tcPr>
                <w:tcW w:w="1602" w:type="pct"/>
              </w:tcPr>
            </w:tcPrChange>
          </w:tcPr>
          <w:p w14:paraId="3F920C7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кВт.ч</w:t>
            </w:r>
          </w:p>
        </w:tc>
        <w:tc>
          <w:tcPr>
            <w:tcW w:w="2721" w:type="pct"/>
            <w:tcPrChange w:id="1196" w:author="Татьяна Шарыпова" w:date="2017-04-19T13:43:00Z">
              <w:tcPr>
                <w:tcW w:w="2756" w:type="pct"/>
              </w:tcPr>
            </w:tcPrChange>
          </w:tcPr>
          <w:p w14:paraId="60F569C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57EC67D" w14:textId="77777777" w:rsidTr="00C21185">
        <w:tc>
          <w:tcPr>
            <w:tcW w:w="697" w:type="pct"/>
            <w:tcPrChange w:id="1197" w:author="Татьяна Шарыпова" w:date="2017-04-19T13:43:00Z">
              <w:tcPr>
                <w:tcW w:w="642" w:type="pct"/>
              </w:tcPr>
            </w:tcPrChange>
          </w:tcPr>
          <w:p w14:paraId="777F5DC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KWT</w:t>
            </w:r>
          </w:p>
        </w:tc>
        <w:tc>
          <w:tcPr>
            <w:tcW w:w="1582" w:type="pct"/>
            <w:tcPrChange w:id="1198" w:author="Татьяна Шарыпова" w:date="2017-04-19T13:43:00Z">
              <w:tcPr>
                <w:tcW w:w="1602" w:type="pct"/>
              </w:tcPr>
            </w:tcPrChange>
          </w:tcPr>
          <w:p w14:paraId="6C3E833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кВт</w:t>
            </w:r>
          </w:p>
        </w:tc>
        <w:tc>
          <w:tcPr>
            <w:tcW w:w="2721" w:type="pct"/>
            <w:tcPrChange w:id="1199" w:author="Татьяна Шарыпова" w:date="2017-04-19T13:43:00Z">
              <w:tcPr>
                <w:tcW w:w="2756" w:type="pct"/>
              </w:tcPr>
            </w:tcPrChange>
          </w:tcPr>
          <w:p w14:paraId="353DF8C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17FDCC0" w14:textId="77777777" w:rsidTr="00C21185">
        <w:tc>
          <w:tcPr>
            <w:tcW w:w="697" w:type="pct"/>
            <w:tcPrChange w:id="1200" w:author="Татьяна Шарыпова" w:date="2017-04-19T13:43:00Z">
              <w:tcPr>
                <w:tcW w:w="642" w:type="pct"/>
              </w:tcPr>
            </w:tcPrChange>
          </w:tcPr>
          <w:p w14:paraId="0B91601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LTR</w:t>
            </w:r>
          </w:p>
        </w:tc>
        <w:tc>
          <w:tcPr>
            <w:tcW w:w="1582" w:type="pct"/>
            <w:tcPrChange w:id="1201" w:author="Татьяна Шарыпова" w:date="2017-04-19T13:43:00Z">
              <w:tcPr>
                <w:tcW w:w="1602" w:type="pct"/>
              </w:tcPr>
            </w:tcPrChange>
          </w:tcPr>
          <w:p w14:paraId="6320DC9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л</w:t>
            </w:r>
          </w:p>
        </w:tc>
        <w:tc>
          <w:tcPr>
            <w:tcW w:w="2721" w:type="pct"/>
            <w:tcPrChange w:id="1202" w:author="Татьяна Шарыпова" w:date="2017-04-19T13:43:00Z">
              <w:tcPr>
                <w:tcW w:w="2756" w:type="pct"/>
              </w:tcPr>
            </w:tcPrChange>
          </w:tcPr>
          <w:p w14:paraId="7EBADB6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3F54064" w14:textId="77777777" w:rsidTr="00C21185">
        <w:tc>
          <w:tcPr>
            <w:tcW w:w="697" w:type="pct"/>
            <w:tcPrChange w:id="1203" w:author="Татьяна Шарыпова" w:date="2017-04-19T13:43:00Z">
              <w:tcPr>
                <w:tcW w:w="642" w:type="pct"/>
              </w:tcPr>
            </w:tcPrChange>
          </w:tcPr>
          <w:p w14:paraId="0144A5F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LUX</w:t>
            </w:r>
          </w:p>
        </w:tc>
        <w:tc>
          <w:tcPr>
            <w:tcW w:w="1582" w:type="pct"/>
            <w:tcPrChange w:id="1204" w:author="Татьяна Шарыпова" w:date="2017-04-19T13:43:00Z">
              <w:tcPr>
                <w:tcW w:w="1602" w:type="pct"/>
              </w:tcPr>
            </w:tcPrChange>
          </w:tcPr>
          <w:p w14:paraId="419FC40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лк</w:t>
            </w:r>
          </w:p>
        </w:tc>
        <w:tc>
          <w:tcPr>
            <w:tcW w:w="2721" w:type="pct"/>
            <w:tcPrChange w:id="1205" w:author="Татьяна Шарыпова" w:date="2017-04-19T13:43:00Z">
              <w:tcPr>
                <w:tcW w:w="2756" w:type="pct"/>
              </w:tcPr>
            </w:tcPrChange>
          </w:tcPr>
          <w:p w14:paraId="292F3AF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1D1B62E" w14:textId="77777777" w:rsidTr="00C21185">
        <w:tc>
          <w:tcPr>
            <w:tcW w:w="697" w:type="pct"/>
            <w:tcPrChange w:id="1206" w:author="Татьяна Шарыпова" w:date="2017-04-19T13:43:00Z">
              <w:tcPr>
                <w:tcW w:w="642" w:type="pct"/>
              </w:tcPr>
            </w:tcPrChange>
          </w:tcPr>
          <w:p w14:paraId="42B3F41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MAW</w:t>
            </w:r>
          </w:p>
        </w:tc>
        <w:tc>
          <w:tcPr>
            <w:tcW w:w="1582" w:type="pct"/>
            <w:tcPrChange w:id="1207" w:author="Татьяна Шарыпова" w:date="2017-04-19T13:43:00Z">
              <w:tcPr>
                <w:tcW w:w="1602" w:type="pct"/>
              </w:tcPr>
            </w:tcPrChange>
          </w:tcPr>
          <w:p w14:paraId="0CA75C2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МВт</w:t>
            </w:r>
          </w:p>
        </w:tc>
        <w:tc>
          <w:tcPr>
            <w:tcW w:w="2721" w:type="pct"/>
            <w:tcPrChange w:id="1208" w:author="Татьяна Шарыпова" w:date="2017-04-19T13:43:00Z">
              <w:tcPr>
                <w:tcW w:w="2756" w:type="pct"/>
              </w:tcPr>
            </w:tcPrChange>
          </w:tcPr>
          <w:p w14:paraId="0B867F6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530EBEB" w14:textId="77777777" w:rsidTr="00C21185">
        <w:tc>
          <w:tcPr>
            <w:tcW w:w="697" w:type="pct"/>
            <w:tcPrChange w:id="1209" w:author="Татьяна Шарыпова" w:date="2017-04-19T13:43:00Z">
              <w:tcPr>
                <w:tcW w:w="642" w:type="pct"/>
              </w:tcPr>
            </w:tcPrChange>
          </w:tcPr>
          <w:p w14:paraId="2546EBE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MGM</w:t>
            </w:r>
          </w:p>
        </w:tc>
        <w:tc>
          <w:tcPr>
            <w:tcW w:w="1582" w:type="pct"/>
            <w:tcPrChange w:id="1210" w:author="Татьяна Шарыпова" w:date="2017-04-19T13:43:00Z">
              <w:tcPr>
                <w:tcW w:w="1602" w:type="pct"/>
              </w:tcPr>
            </w:tcPrChange>
          </w:tcPr>
          <w:p w14:paraId="2CD5246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мг</w:t>
            </w:r>
          </w:p>
        </w:tc>
        <w:tc>
          <w:tcPr>
            <w:tcW w:w="2721" w:type="pct"/>
            <w:tcPrChange w:id="1211" w:author="Татьяна Шарыпова" w:date="2017-04-19T13:43:00Z">
              <w:tcPr>
                <w:tcW w:w="2756" w:type="pct"/>
              </w:tcPr>
            </w:tcPrChange>
          </w:tcPr>
          <w:p w14:paraId="07E19C2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DE02114" w14:textId="77777777" w:rsidTr="00C21185">
        <w:tc>
          <w:tcPr>
            <w:tcW w:w="697" w:type="pct"/>
            <w:tcPrChange w:id="1212" w:author="Татьяна Шарыпова" w:date="2017-04-19T13:43:00Z">
              <w:tcPr>
                <w:tcW w:w="642" w:type="pct"/>
              </w:tcPr>
            </w:tcPrChange>
          </w:tcPr>
          <w:p w14:paraId="70D78F7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MHZ</w:t>
            </w:r>
          </w:p>
        </w:tc>
        <w:tc>
          <w:tcPr>
            <w:tcW w:w="1582" w:type="pct"/>
            <w:tcPrChange w:id="1213" w:author="Татьяна Шарыпова" w:date="2017-04-19T13:43:00Z">
              <w:tcPr>
                <w:tcW w:w="1602" w:type="pct"/>
              </w:tcPr>
            </w:tcPrChange>
          </w:tcPr>
          <w:p w14:paraId="18A7435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МГц</w:t>
            </w:r>
          </w:p>
        </w:tc>
        <w:tc>
          <w:tcPr>
            <w:tcW w:w="2721" w:type="pct"/>
            <w:tcPrChange w:id="1214" w:author="Татьяна Шарыпова" w:date="2017-04-19T13:43:00Z">
              <w:tcPr>
                <w:tcW w:w="2756" w:type="pct"/>
              </w:tcPr>
            </w:tcPrChange>
          </w:tcPr>
          <w:p w14:paraId="63D001C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52BFBC0" w14:textId="77777777" w:rsidTr="00C21185">
        <w:tc>
          <w:tcPr>
            <w:tcW w:w="697" w:type="pct"/>
            <w:tcPrChange w:id="1215" w:author="Татьяна Шарыпова" w:date="2017-04-19T13:43:00Z">
              <w:tcPr>
                <w:tcW w:w="642" w:type="pct"/>
              </w:tcPr>
            </w:tcPrChange>
          </w:tcPr>
          <w:p w14:paraId="5A61DF8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MIN</w:t>
            </w:r>
          </w:p>
        </w:tc>
        <w:tc>
          <w:tcPr>
            <w:tcW w:w="1582" w:type="pct"/>
            <w:tcPrChange w:id="1216" w:author="Татьяна Шарыпова" w:date="2017-04-19T13:43:00Z">
              <w:tcPr>
                <w:tcW w:w="1602" w:type="pct"/>
              </w:tcPr>
            </w:tcPrChange>
          </w:tcPr>
          <w:p w14:paraId="77C9CB2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мин</w:t>
            </w:r>
          </w:p>
        </w:tc>
        <w:tc>
          <w:tcPr>
            <w:tcW w:w="2721" w:type="pct"/>
            <w:tcPrChange w:id="1217" w:author="Татьяна Шарыпова" w:date="2017-04-19T13:43:00Z">
              <w:tcPr>
                <w:tcW w:w="2756" w:type="pct"/>
              </w:tcPr>
            </w:tcPrChange>
          </w:tcPr>
          <w:p w14:paraId="1384B54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DE1064D" w14:textId="77777777" w:rsidTr="00C21185">
        <w:tc>
          <w:tcPr>
            <w:tcW w:w="697" w:type="pct"/>
            <w:tcPrChange w:id="1218" w:author="Татьяна Шарыпова" w:date="2017-04-19T13:43:00Z">
              <w:tcPr>
                <w:tcW w:w="642" w:type="pct"/>
              </w:tcPr>
            </w:tcPrChange>
          </w:tcPr>
          <w:p w14:paraId="6365D81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MLT</w:t>
            </w:r>
          </w:p>
        </w:tc>
        <w:tc>
          <w:tcPr>
            <w:tcW w:w="1582" w:type="pct"/>
            <w:tcPrChange w:id="1219" w:author="Татьяна Шарыпова" w:date="2017-04-19T13:43:00Z">
              <w:tcPr>
                <w:tcW w:w="1602" w:type="pct"/>
              </w:tcPr>
            </w:tcPrChange>
          </w:tcPr>
          <w:p w14:paraId="5520581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мл</w:t>
            </w:r>
          </w:p>
        </w:tc>
        <w:tc>
          <w:tcPr>
            <w:tcW w:w="2721" w:type="pct"/>
            <w:tcPrChange w:id="1220" w:author="Татьяна Шарыпова" w:date="2017-04-19T13:43:00Z">
              <w:tcPr>
                <w:tcW w:w="2756" w:type="pct"/>
              </w:tcPr>
            </w:tcPrChange>
          </w:tcPr>
          <w:p w14:paraId="54E0C48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3518207" w14:textId="77777777" w:rsidTr="00C21185">
        <w:tc>
          <w:tcPr>
            <w:tcW w:w="697" w:type="pct"/>
            <w:tcPrChange w:id="1221" w:author="Татьяна Шарыпова" w:date="2017-04-19T13:43:00Z">
              <w:tcPr>
                <w:tcW w:w="642" w:type="pct"/>
              </w:tcPr>
            </w:tcPrChange>
          </w:tcPr>
          <w:p w14:paraId="4CBB90D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MMQ</w:t>
            </w:r>
          </w:p>
        </w:tc>
        <w:tc>
          <w:tcPr>
            <w:tcW w:w="1582" w:type="pct"/>
            <w:tcPrChange w:id="1222" w:author="Татьяна Шарыпова" w:date="2017-04-19T13:43:00Z">
              <w:tcPr>
                <w:tcW w:w="1602" w:type="pct"/>
              </w:tcPr>
            </w:tcPrChange>
          </w:tcPr>
          <w:p w14:paraId="52B04BE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мм3</w:t>
            </w:r>
          </w:p>
        </w:tc>
        <w:tc>
          <w:tcPr>
            <w:tcW w:w="2721" w:type="pct"/>
            <w:tcPrChange w:id="1223" w:author="Татьяна Шарыпова" w:date="2017-04-19T13:43:00Z">
              <w:tcPr>
                <w:tcW w:w="2756" w:type="pct"/>
              </w:tcPr>
            </w:tcPrChange>
          </w:tcPr>
          <w:p w14:paraId="505D389B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F868B77" w14:textId="77777777" w:rsidTr="00C21185">
        <w:tc>
          <w:tcPr>
            <w:tcW w:w="697" w:type="pct"/>
            <w:tcPrChange w:id="1224" w:author="Татьяна Шарыпова" w:date="2017-04-19T13:43:00Z">
              <w:tcPr>
                <w:tcW w:w="642" w:type="pct"/>
              </w:tcPr>
            </w:tcPrChange>
          </w:tcPr>
          <w:p w14:paraId="08F619B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MMT</w:t>
            </w:r>
          </w:p>
        </w:tc>
        <w:tc>
          <w:tcPr>
            <w:tcW w:w="1582" w:type="pct"/>
            <w:tcPrChange w:id="1225" w:author="Татьяна Шарыпова" w:date="2017-04-19T13:43:00Z">
              <w:tcPr>
                <w:tcW w:w="1602" w:type="pct"/>
              </w:tcPr>
            </w:tcPrChange>
          </w:tcPr>
          <w:p w14:paraId="64454CC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мм</w:t>
            </w:r>
          </w:p>
        </w:tc>
        <w:tc>
          <w:tcPr>
            <w:tcW w:w="2721" w:type="pct"/>
            <w:tcPrChange w:id="1226" w:author="Татьяна Шарыпова" w:date="2017-04-19T13:43:00Z">
              <w:tcPr>
                <w:tcW w:w="2756" w:type="pct"/>
              </w:tcPr>
            </w:tcPrChange>
          </w:tcPr>
          <w:p w14:paraId="519F838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4ABF54A" w14:textId="77777777" w:rsidTr="00C21185">
        <w:tc>
          <w:tcPr>
            <w:tcW w:w="697" w:type="pct"/>
            <w:tcPrChange w:id="1227" w:author="Татьяна Шарыпова" w:date="2017-04-19T13:43:00Z">
              <w:tcPr>
                <w:tcW w:w="642" w:type="pct"/>
              </w:tcPr>
            </w:tcPrChange>
          </w:tcPr>
          <w:p w14:paraId="17A14CD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MON</w:t>
            </w:r>
          </w:p>
        </w:tc>
        <w:tc>
          <w:tcPr>
            <w:tcW w:w="1582" w:type="pct"/>
            <w:tcPrChange w:id="1228" w:author="Татьяна Шарыпова" w:date="2017-04-19T13:43:00Z">
              <w:tcPr>
                <w:tcW w:w="1602" w:type="pct"/>
              </w:tcPr>
            </w:tcPrChange>
          </w:tcPr>
          <w:p w14:paraId="220EA50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мес</w:t>
            </w:r>
          </w:p>
        </w:tc>
        <w:tc>
          <w:tcPr>
            <w:tcW w:w="2721" w:type="pct"/>
            <w:tcPrChange w:id="1229" w:author="Татьяна Шарыпова" w:date="2017-04-19T13:43:00Z">
              <w:tcPr>
                <w:tcW w:w="2756" w:type="pct"/>
              </w:tcPr>
            </w:tcPrChange>
          </w:tcPr>
          <w:p w14:paraId="26DF0412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48B2246" w14:textId="77777777" w:rsidTr="00C21185">
        <w:tc>
          <w:tcPr>
            <w:tcW w:w="697" w:type="pct"/>
            <w:tcPrChange w:id="1230" w:author="Татьяна Шарыпова" w:date="2017-04-19T13:43:00Z">
              <w:tcPr>
                <w:tcW w:w="642" w:type="pct"/>
              </w:tcPr>
            </w:tcPrChange>
          </w:tcPr>
          <w:p w14:paraId="63EDEE0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MPA</w:t>
            </w:r>
          </w:p>
        </w:tc>
        <w:tc>
          <w:tcPr>
            <w:tcW w:w="1582" w:type="pct"/>
            <w:tcPrChange w:id="1231" w:author="Татьяна Шарыпова" w:date="2017-04-19T13:43:00Z">
              <w:tcPr>
                <w:tcW w:w="1602" w:type="pct"/>
              </w:tcPr>
            </w:tcPrChange>
          </w:tcPr>
          <w:p w14:paraId="39D23E3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МПа</w:t>
            </w:r>
          </w:p>
        </w:tc>
        <w:tc>
          <w:tcPr>
            <w:tcW w:w="2721" w:type="pct"/>
            <w:tcPrChange w:id="1232" w:author="Татьяна Шарыпова" w:date="2017-04-19T13:43:00Z">
              <w:tcPr>
                <w:tcW w:w="2756" w:type="pct"/>
              </w:tcPr>
            </w:tcPrChange>
          </w:tcPr>
          <w:p w14:paraId="51A9A77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198CFF5A" w14:textId="77777777" w:rsidTr="00C21185">
        <w:tc>
          <w:tcPr>
            <w:tcW w:w="697" w:type="pct"/>
            <w:tcPrChange w:id="1233" w:author="Татьяна Шарыпова" w:date="2017-04-19T13:43:00Z">
              <w:tcPr>
                <w:tcW w:w="642" w:type="pct"/>
              </w:tcPr>
            </w:tcPrChange>
          </w:tcPr>
          <w:p w14:paraId="18AEDCA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MTK</w:t>
            </w:r>
          </w:p>
        </w:tc>
        <w:tc>
          <w:tcPr>
            <w:tcW w:w="1582" w:type="pct"/>
            <w:tcPrChange w:id="1234" w:author="Татьяна Шарыпова" w:date="2017-04-19T13:43:00Z">
              <w:tcPr>
                <w:tcW w:w="1602" w:type="pct"/>
              </w:tcPr>
            </w:tcPrChange>
          </w:tcPr>
          <w:p w14:paraId="0753CAD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м2</w:t>
            </w:r>
          </w:p>
        </w:tc>
        <w:tc>
          <w:tcPr>
            <w:tcW w:w="2721" w:type="pct"/>
            <w:tcPrChange w:id="1235" w:author="Татьяна Шарыпова" w:date="2017-04-19T13:43:00Z">
              <w:tcPr>
                <w:tcW w:w="2756" w:type="pct"/>
              </w:tcPr>
            </w:tcPrChange>
          </w:tcPr>
          <w:p w14:paraId="349A2BB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CED1D8B" w14:textId="77777777" w:rsidTr="00C21185">
        <w:tc>
          <w:tcPr>
            <w:tcW w:w="697" w:type="pct"/>
            <w:tcPrChange w:id="1236" w:author="Татьяна Шарыпова" w:date="2017-04-19T13:43:00Z">
              <w:tcPr>
                <w:tcW w:w="642" w:type="pct"/>
              </w:tcPr>
            </w:tcPrChange>
          </w:tcPr>
          <w:p w14:paraId="512CE5A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C21185">
              <w:rPr>
                <w:rFonts w:cstheme="minorHAnsi"/>
                <w:color w:val="000000"/>
              </w:rPr>
              <w:t>MTQ</w:t>
            </w:r>
          </w:p>
        </w:tc>
        <w:tc>
          <w:tcPr>
            <w:tcW w:w="1582" w:type="pct"/>
            <w:tcPrChange w:id="1237" w:author="Татьяна Шарыпова" w:date="2017-04-19T13:43:00Z">
              <w:tcPr>
                <w:tcW w:w="1602" w:type="pct"/>
              </w:tcPr>
            </w:tcPrChange>
          </w:tcPr>
          <w:p w14:paraId="427410B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м3</w:t>
            </w:r>
          </w:p>
        </w:tc>
        <w:tc>
          <w:tcPr>
            <w:tcW w:w="2721" w:type="pct"/>
            <w:tcPrChange w:id="1238" w:author="Татьяна Шарыпова" w:date="2017-04-19T13:43:00Z">
              <w:tcPr>
                <w:tcW w:w="2756" w:type="pct"/>
              </w:tcPr>
            </w:tcPrChange>
          </w:tcPr>
          <w:p w14:paraId="79B20169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69343C4C" w14:textId="77777777" w:rsidTr="00C21185">
        <w:tc>
          <w:tcPr>
            <w:tcW w:w="697" w:type="pct"/>
            <w:tcPrChange w:id="1239" w:author="Татьяна Шарыпова" w:date="2017-04-19T13:43:00Z">
              <w:tcPr>
                <w:tcW w:w="642" w:type="pct"/>
              </w:tcPr>
            </w:tcPrChange>
          </w:tcPr>
          <w:p w14:paraId="6F9335D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MTR</w:t>
            </w:r>
          </w:p>
        </w:tc>
        <w:tc>
          <w:tcPr>
            <w:tcW w:w="1582" w:type="pct"/>
            <w:tcPrChange w:id="1240" w:author="Татьяна Шарыпова" w:date="2017-04-19T13:43:00Z">
              <w:tcPr>
                <w:tcW w:w="1602" w:type="pct"/>
              </w:tcPr>
            </w:tcPrChange>
          </w:tcPr>
          <w:p w14:paraId="7D85327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</w:t>
            </w:r>
          </w:p>
        </w:tc>
        <w:tc>
          <w:tcPr>
            <w:tcW w:w="2721" w:type="pct"/>
            <w:tcPrChange w:id="1241" w:author="Татьяна Шарыпова" w:date="2017-04-19T13:43:00Z">
              <w:tcPr>
                <w:tcW w:w="2756" w:type="pct"/>
              </w:tcPr>
            </w:tcPrChange>
          </w:tcPr>
          <w:p w14:paraId="79EF379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0CCAE6A6" w14:textId="77777777" w:rsidTr="00C21185">
        <w:tc>
          <w:tcPr>
            <w:tcW w:w="697" w:type="pct"/>
            <w:tcPrChange w:id="1242" w:author="Татьяна Шарыпова" w:date="2017-04-19T13:43:00Z">
              <w:tcPr>
                <w:tcW w:w="642" w:type="pct"/>
              </w:tcPr>
            </w:tcPrChange>
          </w:tcPr>
          <w:p w14:paraId="13FA227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MWH</w:t>
            </w:r>
          </w:p>
        </w:tc>
        <w:tc>
          <w:tcPr>
            <w:tcW w:w="1582" w:type="pct"/>
            <w:tcPrChange w:id="1243" w:author="Татьяна Шарыпова" w:date="2017-04-19T13:43:00Z">
              <w:tcPr>
                <w:tcW w:w="1602" w:type="pct"/>
              </w:tcPr>
            </w:tcPrChange>
          </w:tcPr>
          <w:p w14:paraId="7E09674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МВт.ч</w:t>
            </w:r>
          </w:p>
        </w:tc>
        <w:tc>
          <w:tcPr>
            <w:tcW w:w="2721" w:type="pct"/>
            <w:tcPrChange w:id="1244" w:author="Татьяна Шарыпова" w:date="2017-04-19T13:43:00Z">
              <w:tcPr>
                <w:tcW w:w="2756" w:type="pct"/>
              </w:tcPr>
            </w:tcPrChange>
          </w:tcPr>
          <w:p w14:paraId="49CB06A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3FF1E486" w14:textId="77777777" w:rsidTr="00C21185">
        <w:tc>
          <w:tcPr>
            <w:tcW w:w="697" w:type="pct"/>
            <w:tcPrChange w:id="1245" w:author="Татьяна Шарыпова" w:date="2017-04-19T13:43:00Z">
              <w:tcPr>
                <w:tcW w:w="642" w:type="pct"/>
              </w:tcPr>
            </w:tcPrChange>
          </w:tcPr>
          <w:p w14:paraId="5EFF27B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NAR</w:t>
            </w:r>
          </w:p>
        </w:tc>
        <w:tc>
          <w:tcPr>
            <w:tcW w:w="1582" w:type="pct"/>
            <w:tcPrChange w:id="1246" w:author="Татьяна Шарыпова" w:date="2017-04-19T13:43:00Z">
              <w:tcPr>
                <w:tcW w:w="1602" w:type="pct"/>
              </w:tcPr>
            </w:tcPrChange>
          </w:tcPr>
          <w:p w14:paraId="7DA2DD1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изд</w:t>
            </w:r>
          </w:p>
        </w:tc>
        <w:tc>
          <w:tcPr>
            <w:tcW w:w="2721" w:type="pct"/>
            <w:tcPrChange w:id="1247" w:author="Татьяна Шарыпова" w:date="2017-04-19T13:43:00Z">
              <w:tcPr>
                <w:tcW w:w="2756" w:type="pct"/>
              </w:tcPr>
            </w:tcPrChange>
          </w:tcPr>
          <w:p w14:paraId="6C09684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96D57F0" w14:textId="77777777" w:rsidTr="00C21185">
        <w:tc>
          <w:tcPr>
            <w:tcW w:w="697" w:type="pct"/>
            <w:tcPrChange w:id="1248" w:author="Татьяна Шарыпова" w:date="2017-04-19T13:43:00Z">
              <w:tcPr>
                <w:tcW w:w="642" w:type="pct"/>
              </w:tcPr>
            </w:tcPrChange>
          </w:tcPr>
          <w:p w14:paraId="3DD8D13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lastRenderedPageBreak/>
              <w:t>NEW</w:t>
            </w:r>
          </w:p>
        </w:tc>
        <w:tc>
          <w:tcPr>
            <w:tcW w:w="1582" w:type="pct"/>
            <w:tcPrChange w:id="1249" w:author="Татьяна Шарыпова" w:date="2017-04-19T13:43:00Z">
              <w:tcPr>
                <w:tcW w:w="1602" w:type="pct"/>
              </w:tcPr>
            </w:tcPrChange>
          </w:tcPr>
          <w:p w14:paraId="41DEA0A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Н</w:t>
            </w:r>
          </w:p>
        </w:tc>
        <w:tc>
          <w:tcPr>
            <w:tcW w:w="2721" w:type="pct"/>
            <w:tcPrChange w:id="1250" w:author="Татьяна Шарыпова" w:date="2017-04-19T13:43:00Z">
              <w:tcPr>
                <w:tcW w:w="2756" w:type="pct"/>
              </w:tcPr>
            </w:tcPrChange>
          </w:tcPr>
          <w:p w14:paraId="14C58AD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0B6CFC8A" w14:textId="77777777" w:rsidTr="00C21185">
        <w:tc>
          <w:tcPr>
            <w:tcW w:w="697" w:type="pct"/>
            <w:tcPrChange w:id="1251" w:author="Татьяна Шарыпова" w:date="2017-04-19T13:43:00Z">
              <w:tcPr>
                <w:tcW w:w="642" w:type="pct"/>
              </w:tcPr>
            </w:tcPrChange>
          </w:tcPr>
          <w:p w14:paraId="72D3849A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PA</w:t>
            </w:r>
          </w:p>
        </w:tc>
        <w:tc>
          <w:tcPr>
            <w:tcW w:w="1582" w:type="pct"/>
            <w:tcPrChange w:id="1252" w:author="Татьяна Шарыпова" w:date="2017-04-19T13:43:00Z">
              <w:tcPr>
                <w:tcW w:w="1602" w:type="pct"/>
              </w:tcPr>
            </w:tcPrChange>
          </w:tcPr>
          <w:p w14:paraId="3792EFD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упак</w:t>
            </w:r>
          </w:p>
        </w:tc>
        <w:tc>
          <w:tcPr>
            <w:tcW w:w="2721" w:type="pct"/>
            <w:tcPrChange w:id="1253" w:author="Татьяна Шарыпова" w:date="2017-04-19T13:43:00Z">
              <w:tcPr>
                <w:tcW w:w="2756" w:type="pct"/>
              </w:tcPr>
            </w:tcPrChange>
          </w:tcPr>
          <w:p w14:paraId="1B091575" w14:textId="77777777" w:rsidR="006E4CD0" w:rsidRDefault="006E4CD0" w:rsidP="006E4CD0">
            <w:pPr>
              <w:spacing w:after="0"/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Также понимаем как </w:t>
            </w:r>
            <w:r w:rsidRPr="00354269">
              <w:rPr>
                <w:rFonts w:cstheme="minorHAnsi"/>
                <w:color w:val="000000"/>
              </w:rPr>
              <w:t>PA</w:t>
            </w:r>
            <w:r>
              <w:rPr>
                <w:rFonts w:cstheme="minorHAnsi"/>
                <w:color w:val="000000"/>
              </w:rPr>
              <w:t xml:space="preserve"> и следующие единицы измерения: </w:t>
            </w:r>
            <w:r>
              <w:rPr>
                <w:rFonts w:cstheme="minorHAnsi"/>
                <w:color w:val="000000"/>
                <w:lang w:val="en-US"/>
              </w:rPr>
              <w:t>PK</w:t>
            </w:r>
            <w:r w:rsidRPr="006E4CD0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DPA</w:t>
            </w:r>
            <w:r w:rsidRPr="006E4CD0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PF</w:t>
            </w:r>
            <w:r w:rsidRPr="006E4CD0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ПАЛ, ПКТ, ПАК.</w:t>
            </w:r>
          </w:p>
          <w:p w14:paraId="4688DC01" w14:textId="77777777" w:rsidR="00C21185" w:rsidRPr="00354269" w:rsidRDefault="006E4CD0" w:rsidP="006E4CD0">
            <w:pPr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Т.е. если отправитель укажет одну из этих единиц измерения, при конвертации сообщения в формат получателя она преобразуется в </w:t>
            </w:r>
            <w:r w:rsidRPr="00354269">
              <w:rPr>
                <w:rFonts w:cstheme="minorHAnsi"/>
                <w:color w:val="000000"/>
              </w:rPr>
              <w:t>PA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C21185" w:rsidRPr="000615B4" w14:paraId="6CC45776" w14:textId="77777777" w:rsidTr="00C21185">
        <w:tc>
          <w:tcPr>
            <w:tcW w:w="697" w:type="pct"/>
            <w:tcPrChange w:id="1254" w:author="Татьяна Шарыпова" w:date="2017-04-19T13:43:00Z">
              <w:tcPr>
                <w:tcW w:w="642" w:type="pct"/>
              </w:tcPr>
            </w:tcPrChange>
          </w:tcPr>
          <w:p w14:paraId="6F20FC5E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PAL</w:t>
            </w:r>
          </w:p>
        </w:tc>
        <w:tc>
          <w:tcPr>
            <w:tcW w:w="1582" w:type="pct"/>
            <w:tcPrChange w:id="1255" w:author="Татьяна Шарыпова" w:date="2017-04-19T13:43:00Z">
              <w:tcPr>
                <w:tcW w:w="1602" w:type="pct"/>
              </w:tcPr>
            </w:tcPrChange>
          </w:tcPr>
          <w:p w14:paraId="5F7E91D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Па</w:t>
            </w:r>
          </w:p>
        </w:tc>
        <w:tc>
          <w:tcPr>
            <w:tcW w:w="2721" w:type="pct"/>
            <w:tcPrChange w:id="1256" w:author="Татьяна Шарыпова" w:date="2017-04-19T13:43:00Z">
              <w:tcPr>
                <w:tcW w:w="2756" w:type="pct"/>
              </w:tcPr>
            </w:tcPrChange>
          </w:tcPr>
          <w:p w14:paraId="15AEC4E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755BA10" w14:textId="77777777" w:rsidTr="00C21185">
        <w:tc>
          <w:tcPr>
            <w:tcW w:w="697" w:type="pct"/>
            <w:tcPrChange w:id="1257" w:author="Татьяна Шарыпова" w:date="2017-04-19T13:43:00Z">
              <w:tcPr>
                <w:tcW w:w="642" w:type="pct"/>
              </w:tcPr>
            </w:tcPrChange>
          </w:tcPr>
          <w:p w14:paraId="435C34A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PCE</w:t>
            </w:r>
          </w:p>
        </w:tc>
        <w:tc>
          <w:tcPr>
            <w:tcW w:w="1582" w:type="pct"/>
            <w:tcPrChange w:id="1258" w:author="Татьяна Шарыпова" w:date="2017-04-19T13:43:00Z">
              <w:tcPr>
                <w:tcW w:w="1602" w:type="pct"/>
              </w:tcPr>
            </w:tcPrChange>
          </w:tcPr>
          <w:p w14:paraId="435C4B46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шт</w:t>
            </w:r>
          </w:p>
        </w:tc>
        <w:tc>
          <w:tcPr>
            <w:tcW w:w="2721" w:type="pct"/>
            <w:tcPrChange w:id="1259" w:author="Татьяна Шарыпова" w:date="2017-04-19T13:43:00Z">
              <w:tcPr>
                <w:tcW w:w="2756" w:type="pct"/>
              </w:tcPr>
            </w:tcPrChange>
          </w:tcPr>
          <w:p w14:paraId="46C09226" w14:textId="77777777" w:rsidR="00C21185" w:rsidRDefault="00AE4D6F" w:rsidP="00AE4D6F">
            <w:pPr>
              <w:spacing w:after="0"/>
              <w:ind w:firstLineChars="100" w:firstLine="2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Также понимаем как </w:t>
            </w:r>
            <w:r w:rsidRPr="00354269">
              <w:rPr>
                <w:rFonts w:cstheme="minorHAnsi"/>
                <w:color w:val="000000"/>
              </w:rPr>
              <w:t>PCE</w:t>
            </w:r>
            <w:r>
              <w:rPr>
                <w:rFonts w:cstheme="minorHAnsi"/>
                <w:color w:val="000000"/>
              </w:rPr>
              <w:t xml:space="preserve"> и следующие единицы измерения: </w:t>
            </w:r>
            <w:r>
              <w:rPr>
                <w:rFonts w:cstheme="minorHAnsi"/>
                <w:color w:val="000000"/>
                <w:lang w:val="en-US"/>
              </w:rPr>
              <w:t>CS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ST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ZIN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CX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BJ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BE</w:t>
            </w:r>
            <w:r w:rsidRPr="00AE4D6F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>RO</w:t>
            </w:r>
            <w:r w:rsidRPr="00AE4D6F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>PR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BD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NRL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EI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CA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BO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TU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JR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VL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  <w:lang w:val="en-US"/>
              </w:rPr>
              <w:t>TET</w:t>
            </w:r>
            <w:r w:rsidRPr="00AE4D6F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ПАЧ, БАН, БУТ, БЧ, ВД, ДП, КНС, МЕШ, РУЛ, СЕТ, СДП, ТЮБ, ШТ, ФЛ, ПАР.</w:t>
            </w:r>
          </w:p>
          <w:p w14:paraId="64B38DD9" w14:textId="77777777" w:rsidR="00AE4D6F" w:rsidRPr="00AE4D6F" w:rsidRDefault="00AE4D6F" w:rsidP="006E4CD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Т.е. если отправитель укажет одну из этих единиц измерения, при конвертации сообщени</w:t>
            </w:r>
            <w:r w:rsidR="006E4CD0">
              <w:rPr>
                <w:rFonts w:cstheme="minorHAnsi"/>
                <w:color w:val="000000"/>
              </w:rPr>
              <w:t>я в формат</w:t>
            </w:r>
            <w:r>
              <w:rPr>
                <w:rFonts w:cstheme="minorHAnsi"/>
                <w:color w:val="000000"/>
              </w:rPr>
              <w:t xml:space="preserve"> получателя она преобразуется в</w:t>
            </w:r>
            <w:r w:rsidR="006E4CD0">
              <w:rPr>
                <w:rFonts w:cstheme="minorHAnsi"/>
                <w:color w:val="000000"/>
              </w:rPr>
              <w:t xml:space="preserve"> </w:t>
            </w:r>
            <w:r w:rsidR="006E4CD0">
              <w:rPr>
                <w:rFonts w:cstheme="minorHAnsi"/>
                <w:color w:val="000000"/>
                <w:lang w:val="en-US"/>
              </w:rPr>
              <w:t>PCE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C21185" w:rsidRPr="000615B4" w14:paraId="2B1D7C7E" w14:textId="77777777" w:rsidTr="00C21185">
        <w:tc>
          <w:tcPr>
            <w:tcW w:w="697" w:type="pct"/>
            <w:tcPrChange w:id="1260" w:author="Татьяна Шарыпова" w:date="2017-04-19T13:43:00Z">
              <w:tcPr>
                <w:tcW w:w="642" w:type="pct"/>
              </w:tcPr>
            </w:tcPrChange>
          </w:tcPr>
          <w:p w14:paraId="0ECFD7C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QAN</w:t>
            </w:r>
          </w:p>
        </w:tc>
        <w:tc>
          <w:tcPr>
            <w:tcW w:w="1582" w:type="pct"/>
            <w:tcPrChange w:id="1261" w:author="Татьяна Шарыпова" w:date="2017-04-19T13:43:00Z">
              <w:tcPr>
                <w:tcW w:w="1602" w:type="pct"/>
              </w:tcPr>
            </w:tcPrChange>
          </w:tcPr>
          <w:p w14:paraId="56967AB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кварт</w:t>
            </w:r>
          </w:p>
        </w:tc>
        <w:tc>
          <w:tcPr>
            <w:tcW w:w="2721" w:type="pct"/>
            <w:tcPrChange w:id="1262" w:author="Татьяна Шарыпова" w:date="2017-04-19T13:43:00Z">
              <w:tcPr>
                <w:tcW w:w="2756" w:type="pct"/>
              </w:tcPr>
            </w:tcPrChange>
          </w:tcPr>
          <w:p w14:paraId="65EF5F0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0344CCD" w14:textId="77777777" w:rsidTr="00C21185">
        <w:tc>
          <w:tcPr>
            <w:tcW w:w="697" w:type="pct"/>
            <w:tcPrChange w:id="1263" w:author="Татьяна Шарыпова" w:date="2017-04-19T13:43:00Z">
              <w:tcPr>
                <w:tcW w:w="642" w:type="pct"/>
              </w:tcPr>
            </w:tcPrChange>
          </w:tcPr>
          <w:p w14:paraId="253DA54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RPM</w:t>
            </w:r>
          </w:p>
        </w:tc>
        <w:tc>
          <w:tcPr>
            <w:tcW w:w="1582" w:type="pct"/>
            <w:tcPrChange w:id="1264" w:author="Татьяна Шарыпова" w:date="2017-04-19T13:43:00Z">
              <w:tcPr>
                <w:tcW w:w="1602" w:type="pct"/>
              </w:tcPr>
            </w:tcPrChange>
          </w:tcPr>
          <w:p w14:paraId="48FB1EF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об/мин</w:t>
            </w:r>
          </w:p>
        </w:tc>
        <w:tc>
          <w:tcPr>
            <w:tcW w:w="2721" w:type="pct"/>
            <w:tcPrChange w:id="1265" w:author="Татьяна Шарыпова" w:date="2017-04-19T13:43:00Z">
              <w:tcPr>
                <w:tcW w:w="2756" w:type="pct"/>
              </w:tcPr>
            </w:tcPrChange>
          </w:tcPr>
          <w:p w14:paraId="64DEBE3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220FACF8" w14:textId="77777777" w:rsidTr="00C21185">
        <w:tc>
          <w:tcPr>
            <w:tcW w:w="697" w:type="pct"/>
            <w:tcPrChange w:id="1266" w:author="Татьяна Шарыпова" w:date="2017-04-19T13:43:00Z">
              <w:tcPr>
                <w:tcW w:w="642" w:type="pct"/>
              </w:tcPr>
            </w:tcPrChange>
          </w:tcPr>
          <w:p w14:paraId="017321E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TNE</w:t>
            </w:r>
          </w:p>
        </w:tc>
        <w:tc>
          <w:tcPr>
            <w:tcW w:w="1582" w:type="pct"/>
            <w:tcPrChange w:id="1267" w:author="Татьяна Шарыпова" w:date="2017-04-19T13:43:00Z">
              <w:tcPr>
                <w:tcW w:w="1602" w:type="pct"/>
              </w:tcPr>
            </w:tcPrChange>
          </w:tcPr>
          <w:p w14:paraId="38E75A3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т</w:t>
            </w:r>
          </w:p>
        </w:tc>
        <w:tc>
          <w:tcPr>
            <w:tcW w:w="2721" w:type="pct"/>
            <w:tcPrChange w:id="1268" w:author="Татьяна Шарыпова" w:date="2017-04-19T13:43:00Z">
              <w:tcPr>
                <w:tcW w:w="2756" w:type="pct"/>
              </w:tcPr>
            </w:tcPrChange>
          </w:tcPr>
          <w:p w14:paraId="1E7C4FD7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45A44031" w14:textId="77777777" w:rsidTr="00C21185">
        <w:tc>
          <w:tcPr>
            <w:tcW w:w="697" w:type="pct"/>
            <w:tcPrChange w:id="1269" w:author="Татьяна Шарыпова" w:date="2017-04-19T13:43:00Z">
              <w:tcPr>
                <w:tcW w:w="642" w:type="pct"/>
              </w:tcPr>
            </w:tcPrChange>
          </w:tcPr>
          <w:p w14:paraId="4E6B72F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VLT</w:t>
            </w:r>
          </w:p>
        </w:tc>
        <w:tc>
          <w:tcPr>
            <w:tcW w:w="1582" w:type="pct"/>
            <w:tcPrChange w:id="1270" w:author="Татьяна Шарыпова" w:date="2017-04-19T13:43:00Z">
              <w:tcPr>
                <w:tcW w:w="1602" w:type="pct"/>
              </w:tcPr>
            </w:tcPrChange>
          </w:tcPr>
          <w:p w14:paraId="0B267BDF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В</w:t>
            </w:r>
          </w:p>
        </w:tc>
        <w:tc>
          <w:tcPr>
            <w:tcW w:w="2721" w:type="pct"/>
            <w:tcPrChange w:id="1271" w:author="Татьяна Шарыпова" w:date="2017-04-19T13:43:00Z">
              <w:tcPr>
                <w:tcW w:w="2756" w:type="pct"/>
              </w:tcPr>
            </w:tcPrChange>
          </w:tcPr>
          <w:p w14:paraId="5E6AE37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7A249150" w14:textId="77777777" w:rsidTr="00C21185">
        <w:tc>
          <w:tcPr>
            <w:tcW w:w="697" w:type="pct"/>
            <w:tcPrChange w:id="1272" w:author="Татьяна Шарыпова" w:date="2017-04-19T13:43:00Z">
              <w:tcPr>
                <w:tcW w:w="642" w:type="pct"/>
              </w:tcPr>
            </w:tcPrChange>
          </w:tcPr>
          <w:p w14:paraId="493F5EFC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WHR</w:t>
            </w:r>
          </w:p>
        </w:tc>
        <w:tc>
          <w:tcPr>
            <w:tcW w:w="1582" w:type="pct"/>
            <w:tcPrChange w:id="1273" w:author="Татьяна Шарыпова" w:date="2017-04-19T13:43:00Z">
              <w:tcPr>
                <w:tcW w:w="1602" w:type="pct"/>
              </w:tcPr>
            </w:tcPrChange>
          </w:tcPr>
          <w:p w14:paraId="1F2BB274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Вт.ч</w:t>
            </w:r>
          </w:p>
        </w:tc>
        <w:tc>
          <w:tcPr>
            <w:tcW w:w="2721" w:type="pct"/>
            <w:tcPrChange w:id="1274" w:author="Татьяна Шарыпова" w:date="2017-04-19T13:43:00Z">
              <w:tcPr>
                <w:tcW w:w="2756" w:type="pct"/>
              </w:tcPr>
            </w:tcPrChange>
          </w:tcPr>
          <w:p w14:paraId="6A69DBD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03F6EA03" w14:textId="77777777" w:rsidTr="00C21185">
        <w:tc>
          <w:tcPr>
            <w:tcW w:w="697" w:type="pct"/>
            <w:tcPrChange w:id="1275" w:author="Татьяна Шарыпова" w:date="2017-04-19T13:43:00Z">
              <w:tcPr>
                <w:tcW w:w="642" w:type="pct"/>
              </w:tcPr>
            </w:tcPrChange>
          </w:tcPr>
          <w:p w14:paraId="67E796B5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WTT</w:t>
            </w:r>
          </w:p>
        </w:tc>
        <w:tc>
          <w:tcPr>
            <w:tcW w:w="1582" w:type="pct"/>
            <w:tcPrChange w:id="1276" w:author="Татьяна Шарыпова" w:date="2017-04-19T13:43:00Z">
              <w:tcPr>
                <w:tcW w:w="1602" w:type="pct"/>
              </w:tcPr>
            </w:tcPrChange>
          </w:tcPr>
          <w:p w14:paraId="3A8D8621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Вт</w:t>
            </w:r>
          </w:p>
        </w:tc>
        <w:tc>
          <w:tcPr>
            <w:tcW w:w="2721" w:type="pct"/>
            <w:tcPrChange w:id="1277" w:author="Татьяна Шарыпова" w:date="2017-04-19T13:43:00Z">
              <w:tcPr>
                <w:tcW w:w="2756" w:type="pct"/>
              </w:tcPr>
            </w:tcPrChange>
          </w:tcPr>
          <w:p w14:paraId="625F7ACD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  <w:tr w:rsidR="00C21185" w:rsidRPr="000615B4" w14:paraId="5C80D40D" w14:textId="77777777" w:rsidTr="00C21185">
        <w:tc>
          <w:tcPr>
            <w:tcW w:w="697" w:type="pct"/>
            <w:tcPrChange w:id="1278" w:author="Татьяна Шарыпова" w:date="2017-04-19T13:43:00Z">
              <w:tcPr>
                <w:tcW w:w="642" w:type="pct"/>
              </w:tcPr>
            </w:tcPrChange>
          </w:tcPr>
          <w:p w14:paraId="327C18E8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YRD</w:t>
            </w:r>
          </w:p>
        </w:tc>
        <w:tc>
          <w:tcPr>
            <w:tcW w:w="1582" w:type="pct"/>
            <w:tcPrChange w:id="1279" w:author="Татьяна Шарыпова" w:date="2017-04-19T13:43:00Z">
              <w:tcPr>
                <w:tcW w:w="1602" w:type="pct"/>
              </w:tcPr>
            </w:tcPrChange>
          </w:tcPr>
          <w:p w14:paraId="5DD44F60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  <w:r w:rsidRPr="00354269">
              <w:rPr>
                <w:rFonts w:cstheme="minorHAnsi"/>
                <w:color w:val="000000"/>
              </w:rPr>
              <w:t>ярд</w:t>
            </w:r>
          </w:p>
        </w:tc>
        <w:tc>
          <w:tcPr>
            <w:tcW w:w="2721" w:type="pct"/>
            <w:tcPrChange w:id="1280" w:author="Татьяна Шарыпова" w:date="2017-04-19T13:43:00Z">
              <w:tcPr>
                <w:tcW w:w="2756" w:type="pct"/>
              </w:tcPr>
            </w:tcPrChange>
          </w:tcPr>
          <w:p w14:paraId="34F60093" w14:textId="77777777" w:rsidR="00C21185" w:rsidRPr="00354269" w:rsidRDefault="00C21185" w:rsidP="00354269">
            <w:pPr>
              <w:ind w:firstLineChars="100" w:firstLine="220"/>
              <w:rPr>
                <w:rFonts w:cstheme="minorHAnsi"/>
                <w:color w:val="000000"/>
              </w:rPr>
            </w:pPr>
          </w:p>
        </w:tc>
      </w:tr>
    </w:tbl>
    <w:p w14:paraId="5553EFF5" w14:textId="77777777" w:rsidR="00882D34" w:rsidRPr="00F235D9" w:rsidRDefault="00882D34" w:rsidP="005379BF">
      <w:pPr>
        <w:pStyle w:val="2"/>
      </w:pPr>
      <w:bookmarkStart w:id="1281" w:name="_StatusCode"/>
      <w:bookmarkStart w:id="1282" w:name="_StatusCodeList"/>
      <w:bookmarkStart w:id="1283" w:name="_OStatusCodeList"/>
      <w:bookmarkStart w:id="1284" w:name="_POStatusCodeList"/>
      <w:bookmarkStart w:id="1285" w:name="_Toc396321211"/>
      <w:bookmarkEnd w:id="1281"/>
      <w:bookmarkEnd w:id="1282"/>
      <w:bookmarkEnd w:id="1283"/>
      <w:bookmarkEnd w:id="1284"/>
      <w:r w:rsidRPr="00F235D9">
        <w:t>POStatusCodeList</w:t>
      </w:r>
      <w:bookmarkEnd w:id="1285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286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1544"/>
        <w:gridCol w:w="3600"/>
        <w:gridCol w:w="6055"/>
        <w:tblGridChange w:id="1287">
          <w:tblGrid>
            <w:gridCol w:w="1402"/>
            <w:gridCol w:w="3600"/>
            <w:gridCol w:w="6055"/>
          </w:tblGrid>
        </w:tblGridChange>
      </w:tblGrid>
      <w:tr w:rsidR="00882D34" w14:paraId="35EC03DF" w14:textId="77777777" w:rsidTr="003458A1">
        <w:tc>
          <w:tcPr>
            <w:tcW w:w="1544" w:type="dxa"/>
            <w:shd w:val="clear" w:color="auto" w:fill="F2F2F2" w:themeFill="background1" w:themeFillShade="F2"/>
            <w:tcPrChange w:id="1288" w:author="Татьяна Шарыпова" w:date="2017-04-19T13:43:00Z">
              <w:tcPr>
                <w:tcW w:w="1402" w:type="dxa"/>
                <w:shd w:val="clear" w:color="auto" w:fill="F2F2F2" w:themeFill="background1" w:themeFillShade="F2"/>
              </w:tcPr>
            </w:tcPrChange>
          </w:tcPr>
          <w:p w14:paraId="10295FCD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  <w:tcPrChange w:id="1289" w:author="Татьяна Шарыпова" w:date="2017-04-19T13:43:00Z">
              <w:tcPr>
                <w:tcW w:w="3600" w:type="dxa"/>
                <w:shd w:val="clear" w:color="auto" w:fill="F2F2F2" w:themeFill="background1" w:themeFillShade="F2"/>
              </w:tcPr>
            </w:tcPrChange>
          </w:tcPr>
          <w:p w14:paraId="1E4CEE20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  <w:tcPrChange w:id="1290" w:author="Татьяна Шарыпова" w:date="2017-04-19T13:43:00Z">
              <w:tcPr>
                <w:tcW w:w="6055" w:type="dxa"/>
                <w:shd w:val="clear" w:color="auto" w:fill="F2F2F2" w:themeFill="background1" w:themeFillShade="F2"/>
              </w:tcPr>
            </w:tcPrChange>
          </w:tcPr>
          <w:p w14:paraId="08581360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882D34" w:rsidRPr="000615B4" w14:paraId="21D68C47" w14:textId="77777777" w:rsidTr="003458A1">
        <w:tc>
          <w:tcPr>
            <w:tcW w:w="1544" w:type="dxa"/>
            <w:tcPrChange w:id="1291" w:author="Татьяна Шарыпова" w:date="2017-04-19T13:43:00Z">
              <w:tcPr>
                <w:tcW w:w="1402" w:type="dxa"/>
              </w:tcPr>
            </w:tcPrChange>
          </w:tcPr>
          <w:p w14:paraId="3A5D4C1E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3600" w:type="dxa"/>
            <w:tcPrChange w:id="1292" w:author="Татьяна Шарыпова" w:date="2017-04-19T13:43:00Z">
              <w:tcPr>
                <w:tcW w:w="3600" w:type="dxa"/>
              </w:tcPr>
            </w:tcPrChange>
          </w:tcPr>
          <w:p w14:paraId="283DE707" w14:textId="77777777" w:rsidR="00882D34" w:rsidRPr="004B3AFD" w:rsidRDefault="00882D34" w:rsidP="00CC0D80">
            <w:pPr>
              <w:spacing w:after="0"/>
            </w:pPr>
            <w:r w:rsidRPr="004B3AFD">
              <w:t>Обычный обратный (предварительный) заказ</w:t>
            </w:r>
          </w:p>
        </w:tc>
        <w:tc>
          <w:tcPr>
            <w:tcW w:w="6055" w:type="dxa"/>
            <w:tcPrChange w:id="1293" w:author="Татьяна Шарыпова" w:date="2017-04-19T13:43:00Z">
              <w:tcPr>
                <w:tcW w:w="6055" w:type="dxa"/>
              </w:tcPr>
            </w:tcPrChange>
          </w:tcPr>
          <w:p w14:paraId="69D4BFFF" w14:textId="77777777" w:rsidR="00882D34" w:rsidRPr="004B3AFD" w:rsidRDefault="00882D34" w:rsidP="00CC0D80">
            <w:pPr>
              <w:spacing w:after="0"/>
            </w:pPr>
            <w:r w:rsidRPr="004B3AFD">
              <w:t>Сообщение несет информацию об обычном обратном заказе</w:t>
            </w:r>
          </w:p>
        </w:tc>
      </w:tr>
      <w:tr w:rsidR="00882D34" w:rsidRPr="000615B4" w14:paraId="37152270" w14:textId="77777777" w:rsidTr="003458A1">
        <w:trPr>
          <w:trHeight w:val="313"/>
          <w:trPrChange w:id="1294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295" w:author="Татьяна Шарыпова" w:date="2017-04-19T13:43:00Z">
              <w:tcPr>
                <w:tcW w:w="1402" w:type="dxa"/>
              </w:tcPr>
            </w:tcPrChange>
          </w:tcPr>
          <w:p w14:paraId="3ED05630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Canceled</w:t>
            </w:r>
          </w:p>
        </w:tc>
        <w:tc>
          <w:tcPr>
            <w:tcW w:w="3600" w:type="dxa"/>
            <w:tcPrChange w:id="1296" w:author="Татьяна Шарыпова" w:date="2017-04-19T13:43:00Z">
              <w:tcPr>
                <w:tcW w:w="3600" w:type="dxa"/>
              </w:tcPr>
            </w:tcPrChange>
          </w:tcPr>
          <w:p w14:paraId="59873379" w14:textId="77777777" w:rsidR="00882D34" w:rsidRPr="004B3AFD" w:rsidRDefault="00882D34" w:rsidP="00CC0D80">
            <w:pPr>
              <w:spacing w:after="0"/>
            </w:pPr>
            <w:r w:rsidRPr="004B3AFD">
              <w:t>Отмена предварительного заказа</w:t>
            </w:r>
          </w:p>
        </w:tc>
        <w:tc>
          <w:tcPr>
            <w:tcW w:w="6055" w:type="dxa"/>
            <w:tcPrChange w:id="1297" w:author="Татьяна Шарыпова" w:date="2017-04-19T13:43:00Z">
              <w:tcPr>
                <w:tcW w:w="6055" w:type="dxa"/>
              </w:tcPr>
            </w:tcPrChange>
          </w:tcPr>
          <w:p w14:paraId="32CE801A" w14:textId="77777777" w:rsidR="00882D34" w:rsidRPr="004B3AFD" w:rsidRDefault="00882D34" w:rsidP="00CC0D80">
            <w:pPr>
              <w:spacing w:after="0"/>
            </w:pPr>
            <w:r w:rsidRPr="004B3AFD">
              <w:t>Сообщение указывает, что ранее отправленный предварительный заказ необходимо отменить.</w:t>
            </w:r>
          </w:p>
        </w:tc>
      </w:tr>
    </w:tbl>
    <w:p w14:paraId="40D6F6FB" w14:textId="77777777" w:rsidR="00882D34" w:rsidRPr="00F235D9" w:rsidRDefault="00882D34" w:rsidP="005379BF">
      <w:pPr>
        <w:pStyle w:val="2"/>
      </w:pPr>
      <w:bookmarkStart w:id="1298" w:name="_OStatusCodeList_1"/>
      <w:bookmarkStart w:id="1299" w:name="_Toc396321212"/>
      <w:bookmarkEnd w:id="1298"/>
      <w:r w:rsidRPr="00F235D9">
        <w:t>OStatusCodeList</w:t>
      </w:r>
      <w:bookmarkEnd w:id="1299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300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1544"/>
        <w:gridCol w:w="3600"/>
        <w:gridCol w:w="6055"/>
        <w:tblGridChange w:id="1301">
          <w:tblGrid>
            <w:gridCol w:w="1402"/>
            <w:gridCol w:w="3600"/>
            <w:gridCol w:w="6055"/>
          </w:tblGrid>
        </w:tblGridChange>
      </w:tblGrid>
      <w:tr w:rsidR="00882D34" w14:paraId="2154889C" w14:textId="77777777" w:rsidTr="003458A1">
        <w:tc>
          <w:tcPr>
            <w:tcW w:w="1544" w:type="dxa"/>
            <w:shd w:val="clear" w:color="auto" w:fill="F2F2F2" w:themeFill="background1" w:themeFillShade="F2"/>
            <w:tcPrChange w:id="1302" w:author="Татьяна Шарыпова" w:date="2017-04-19T13:43:00Z">
              <w:tcPr>
                <w:tcW w:w="1402" w:type="dxa"/>
                <w:shd w:val="clear" w:color="auto" w:fill="F2F2F2" w:themeFill="background1" w:themeFillShade="F2"/>
              </w:tcPr>
            </w:tcPrChange>
          </w:tcPr>
          <w:p w14:paraId="11CDE24A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  <w:tcPrChange w:id="1303" w:author="Татьяна Шарыпова" w:date="2017-04-19T13:43:00Z">
              <w:tcPr>
                <w:tcW w:w="3600" w:type="dxa"/>
                <w:shd w:val="clear" w:color="auto" w:fill="F2F2F2" w:themeFill="background1" w:themeFillShade="F2"/>
              </w:tcPr>
            </w:tcPrChange>
          </w:tcPr>
          <w:p w14:paraId="226EE1F7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  <w:tcPrChange w:id="1304" w:author="Татьяна Шарыпова" w:date="2017-04-19T13:43:00Z">
              <w:tcPr>
                <w:tcW w:w="6055" w:type="dxa"/>
                <w:shd w:val="clear" w:color="auto" w:fill="F2F2F2" w:themeFill="background1" w:themeFillShade="F2"/>
              </w:tcPr>
            </w:tcPrChange>
          </w:tcPr>
          <w:p w14:paraId="12DF733C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882D34" w:rsidRPr="000615B4" w14:paraId="3366104A" w14:textId="77777777" w:rsidTr="003458A1">
        <w:tc>
          <w:tcPr>
            <w:tcW w:w="1544" w:type="dxa"/>
            <w:tcPrChange w:id="1305" w:author="Татьяна Шарыпова" w:date="2017-04-19T13:43:00Z">
              <w:tcPr>
                <w:tcW w:w="1402" w:type="dxa"/>
              </w:tcPr>
            </w:tcPrChange>
          </w:tcPr>
          <w:p w14:paraId="43098AE9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3600" w:type="dxa"/>
            <w:tcPrChange w:id="1306" w:author="Татьяна Шарыпова" w:date="2017-04-19T13:43:00Z">
              <w:tcPr>
                <w:tcW w:w="3600" w:type="dxa"/>
              </w:tcPr>
            </w:tcPrChange>
          </w:tcPr>
          <w:p w14:paraId="6022D5FF" w14:textId="77777777" w:rsidR="00882D34" w:rsidRPr="004B3AFD" w:rsidRDefault="00882D34" w:rsidP="00CC0D80">
            <w:pPr>
              <w:spacing w:after="0"/>
            </w:pPr>
            <w:r w:rsidRPr="004B3AFD">
              <w:t>Обычный заказ</w:t>
            </w:r>
          </w:p>
        </w:tc>
        <w:tc>
          <w:tcPr>
            <w:tcW w:w="6055" w:type="dxa"/>
            <w:tcPrChange w:id="1307" w:author="Татьяна Шарыпова" w:date="2017-04-19T13:43:00Z">
              <w:tcPr>
                <w:tcW w:w="6055" w:type="dxa"/>
              </w:tcPr>
            </w:tcPrChange>
          </w:tcPr>
          <w:p w14:paraId="3378912C" w14:textId="77777777" w:rsidR="00882D34" w:rsidRPr="004B3AFD" w:rsidRDefault="00882D34" w:rsidP="00CC0D80">
            <w:pPr>
              <w:spacing w:after="0"/>
            </w:pPr>
            <w:r w:rsidRPr="004B3AFD">
              <w:t>Сообщение несет информацию об обычном заказе</w:t>
            </w:r>
          </w:p>
        </w:tc>
      </w:tr>
      <w:tr w:rsidR="00882D34" w:rsidRPr="000615B4" w14:paraId="331A083F" w14:textId="77777777" w:rsidTr="003458A1">
        <w:trPr>
          <w:trHeight w:val="313"/>
          <w:trPrChange w:id="1308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09" w:author="Татьяна Шарыпова" w:date="2017-04-19T13:43:00Z">
              <w:tcPr>
                <w:tcW w:w="1402" w:type="dxa"/>
              </w:tcPr>
            </w:tcPrChange>
          </w:tcPr>
          <w:p w14:paraId="6D8BAF69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Canceled</w:t>
            </w:r>
          </w:p>
        </w:tc>
        <w:tc>
          <w:tcPr>
            <w:tcW w:w="3600" w:type="dxa"/>
            <w:tcPrChange w:id="1310" w:author="Татьяна Шарыпова" w:date="2017-04-19T13:43:00Z">
              <w:tcPr>
                <w:tcW w:w="3600" w:type="dxa"/>
              </w:tcPr>
            </w:tcPrChange>
          </w:tcPr>
          <w:p w14:paraId="22D548C1" w14:textId="77777777" w:rsidR="00882D34" w:rsidRPr="004B3AFD" w:rsidRDefault="00882D34" w:rsidP="00CC0D80">
            <w:pPr>
              <w:spacing w:after="0"/>
            </w:pPr>
            <w:r w:rsidRPr="004B3AFD">
              <w:t>Отмена заказа</w:t>
            </w:r>
          </w:p>
        </w:tc>
        <w:tc>
          <w:tcPr>
            <w:tcW w:w="6055" w:type="dxa"/>
            <w:tcPrChange w:id="1311" w:author="Татьяна Шарыпова" w:date="2017-04-19T13:43:00Z">
              <w:tcPr>
                <w:tcW w:w="6055" w:type="dxa"/>
              </w:tcPr>
            </w:tcPrChange>
          </w:tcPr>
          <w:p w14:paraId="6B54E675" w14:textId="77777777" w:rsidR="00882D34" w:rsidRPr="004B3AFD" w:rsidRDefault="00882D34" w:rsidP="00CC0D80">
            <w:pPr>
              <w:spacing w:after="0"/>
            </w:pPr>
            <w:r w:rsidRPr="004B3AFD">
              <w:t>Сообщение указывает, что ранее отправл</w:t>
            </w:r>
            <w:r w:rsidR="004E5893">
              <w:t>енный заказ необходимо отменить</w:t>
            </w:r>
          </w:p>
        </w:tc>
      </w:tr>
      <w:tr w:rsidR="004E5893" w:rsidRPr="000615B4" w14:paraId="01A14D41" w14:textId="77777777" w:rsidTr="003458A1">
        <w:trPr>
          <w:trHeight w:val="313"/>
          <w:trPrChange w:id="1312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13" w:author="Татьяна Шарыпова" w:date="2017-04-19T13:43:00Z">
              <w:tcPr>
                <w:tcW w:w="1402" w:type="dxa"/>
              </w:tcPr>
            </w:tcPrChange>
          </w:tcPr>
          <w:p w14:paraId="08BB2864" w14:textId="77777777" w:rsidR="004E5893" w:rsidRPr="004B3AFD" w:rsidRDefault="004E5893" w:rsidP="003458A1">
            <w:pPr>
              <w:spacing w:after="0"/>
              <w:jc w:val="center"/>
            </w:pPr>
            <w:r>
              <w:t>Replace</w:t>
            </w:r>
          </w:p>
        </w:tc>
        <w:tc>
          <w:tcPr>
            <w:tcW w:w="3600" w:type="dxa"/>
            <w:tcPrChange w:id="1314" w:author="Татьяна Шарыпова" w:date="2017-04-19T13:43:00Z">
              <w:tcPr>
                <w:tcW w:w="3600" w:type="dxa"/>
              </w:tcPr>
            </w:tcPrChange>
          </w:tcPr>
          <w:p w14:paraId="0F092D18" w14:textId="77777777" w:rsidR="004E5893" w:rsidRPr="004B3AFD" w:rsidRDefault="004E5893" w:rsidP="00CC0D80">
            <w:pPr>
              <w:spacing w:after="0"/>
            </w:pPr>
            <w:r>
              <w:t>Замена заказа</w:t>
            </w:r>
          </w:p>
        </w:tc>
        <w:tc>
          <w:tcPr>
            <w:tcW w:w="6055" w:type="dxa"/>
            <w:tcPrChange w:id="1315" w:author="Татьяна Шарыпова" w:date="2017-04-19T13:43:00Z">
              <w:tcPr>
                <w:tcW w:w="6055" w:type="dxa"/>
              </w:tcPr>
            </w:tcPrChange>
          </w:tcPr>
          <w:p w14:paraId="6E139E00" w14:textId="77777777" w:rsidR="004E5893" w:rsidRPr="004B3AFD" w:rsidRDefault="004E5893" w:rsidP="00CC0D80">
            <w:pPr>
              <w:spacing w:after="0"/>
            </w:pPr>
            <w:r>
              <w:t>Исправление предыдущего заказа</w:t>
            </w:r>
          </w:p>
        </w:tc>
      </w:tr>
      <w:tr w:rsidR="004E5893" w:rsidRPr="000615B4" w14:paraId="0838C16D" w14:textId="77777777" w:rsidTr="003458A1">
        <w:trPr>
          <w:trHeight w:val="313"/>
          <w:trPrChange w:id="1316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17" w:author="Татьяна Шарыпова" w:date="2017-04-19T13:43:00Z">
              <w:tcPr>
                <w:tcW w:w="1402" w:type="dxa"/>
              </w:tcPr>
            </w:tcPrChange>
          </w:tcPr>
          <w:p w14:paraId="241D75A1" w14:textId="77777777" w:rsidR="004E5893" w:rsidRDefault="004E5893" w:rsidP="003458A1">
            <w:pPr>
              <w:spacing w:after="0"/>
              <w:jc w:val="center"/>
            </w:pPr>
            <w:r>
              <w:t>Copy</w:t>
            </w:r>
          </w:p>
        </w:tc>
        <w:tc>
          <w:tcPr>
            <w:tcW w:w="3600" w:type="dxa"/>
            <w:tcPrChange w:id="1318" w:author="Татьяна Шарыпова" w:date="2017-04-19T13:43:00Z">
              <w:tcPr>
                <w:tcW w:w="3600" w:type="dxa"/>
              </w:tcPr>
            </w:tcPrChange>
          </w:tcPr>
          <w:p w14:paraId="1936721D" w14:textId="77777777" w:rsidR="004E5893" w:rsidRPr="004B3AFD" w:rsidRDefault="004E5893" w:rsidP="00CC0D80">
            <w:pPr>
              <w:spacing w:after="0"/>
            </w:pPr>
            <w:r>
              <w:t>Копия заказ</w:t>
            </w:r>
          </w:p>
        </w:tc>
        <w:tc>
          <w:tcPr>
            <w:tcW w:w="6055" w:type="dxa"/>
            <w:tcPrChange w:id="1319" w:author="Татьяна Шарыпова" w:date="2017-04-19T13:43:00Z">
              <w:tcPr>
                <w:tcW w:w="6055" w:type="dxa"/>
              </w:tcPr>
            </w:tcPrChange>
          </w:tcPr>
          <w:p w14:paraId="58C49298" w14:textId="77777777" w:rsidR="004E5893" w:rsidRPr="004B3AFD" w:rsidRDefault="004E5893" w:rsidP="00CC0D80">
            <w:pPr>
              <w:spacing w:after="0"/>
            </w:pPr>
          </w:p>
        </w:tc>
      </w:tr>
      <w:tr w:rsidR="004059DD" w:rsidRPr="000615B4" w14:paraId="70FC46B0" w14:textId="77777777" w:rsidTr="003458A1">
        <w:trPr>
          <w:trHeight w:val="313"/>
          <w:trPrChange w:id="1320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21" w:author="Татьяна Шарыпова" w:date="2017-04-19T13:43:00Z">
              <w:tcPr>
                <w:tcW w:w="1402" w:type="dxa"/>
              </w:tcPr>
            </w:tcPrChange>
          </w:tcPr>
          <w:p w14:paraId="0461398F" w14:textId="77777777" w:rsidR="004059DD" w:rsidRPr="004059DD" w:rsidRDefault="004059DD" w:rsidP="003458A1">
            <w:pPr>
              <w:spacing w:after="0"/>
              <w:jc w:val="center"/>
              <w:rPr>
                <w:lang w:val="en-US"/>
              </w:rPr>
            </w:pPr>
            <w:r>
              <w:t>Provisional</w:t>
            </w:r>
          </w:p>
        </w:tc>
        <w:tc>
          <w:tcPr>
            <w:tcW w:w="3600" w:type="dxa"/>
            <w:tcPrChange w:id="1322" w:author="Татьяна Шарыпова" w:date="2017-04-19T13:43:00Z">
              <w:tcPr>
                <w:tcW w:w="3600" w:type="dxa"/>
              </w:tcPr>
            </w:tcPrChange>
          </w:tcPr>
          <w:p w14:paraId="20E9D6F4" w14:textId="77777777" w:rsidR="004059DD" w:rsidRPr="004059DD" w:rsidRDefault="004059DD" w:rsidP="00CC0D80">
            <w:pPr>
              <w:spacing w:after="0"/>
            </w:pPr>
            <w:r>
              <w:t>Предварительный заказ</w:t>
            </w:r>
          </w:p>
        </w:tc>
        <w:tc>
          <w:tcPr>
            <w:tcW w:w="6055" w:type="dxa"/>
            <w:tcPrChange w:id="1323" w:author="Татьяна Шарыпова" w:date="2017-04-19T13:43:00Z">
              <w:tcPr>
                <w:tcW w:w="6055" w:type="dxa"/>
              </w:tcPr>
            </w:tcPrChange>
          </w:tcPr>
          <w:p w14:paraId="45E8045D" w14:textId="77777777" w:rsidR="004059DD" w:rsidRPr="006526AB" w:rsidRDefault="004059DD" w:rsidP="004059DD">
            <w:pPr>
              <w:spacing w:after="0"/>
            </w:pPr>
            <w:r>
              <w:t>Сообщение используется для согласования заказа</w:t>
            </w:r>
          </w:p>
        </w:tc>
      </w:tr>
    </w:tbl>
    <w:p w14:paraId="1930C527" w14:textId="77777777" w:rsidR="00882D34" w:rsidRPr="00F235D9" w:rsidRDefault="00882D34" w:rsidP="005379BF">
      <w:pPr>
        <w:pStyle w:val="2"/>
      </w:pPr>
      <w:bookmarkStart w:id="1324" w:name="_ORStatusCodeList"/>
      <w:bookmarkStart w:id="1325" w:name="_Toc396321213"/>
      <w:bookmarkEnd w:id="1324"/>
      <w:r w:rsidRPr="00F235D9">
        <w:t>ORStatusCodeList</w:t>
      </w:r>
      <w:bookmarkEnd w:id="1325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326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1544"/>
        <w:gridCol w:w="3600"/>
        <w:gridCol w:w="6055"/>
        <w:tblGridChange w:id="1327">
          <w:tblGrid>
            <w:gridCol w:w="1402"/>
            <w:gridCol w:w="3600"/>
            <w:gridCol w:w="6055"/>
          </w:tblGrid>
        </w:tblGridChange>
      </w:tblGrid>
      <w:tr w:rsidR="00882D34" w14:paraId="72847215" w14:textId="77777777" w:rsidTr="003458A1">
        <w:tc>
          <w:tcPr>
            <w:tcW w:w="1544" w:type="dxa"/>
            <w:shd w:val="clear" w:color="auto" w:fill="F2F2F2" w:themeFill="background1" w:themeFillShade="F2"/>
            <w:tcPrChange w:id="1328" w:author="Татьяна Шарыпова" w:date="2017-04-19T13:43:00Z">
              <w:tcPr>
                <w:tcW w:w="1402" w:type="dxa"/>
                <w:shd w:val="clear" w:color="auto" w:fill="F2F2F2" w:themeFill="background1" w:themeFillShade="F2"/>
              </w:tcPr>
            </w:tcPrChange>
          </w:tcPr>
          <w:p w14:paraId="7F081C57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  <w:tcPrChange w:id="1329" w:author="Татьяна Шарыпова" w:date="2017-04-19T13:43:00Z">
              <w:tcPr>
                <w:tcW w:w="3600" w:type="dxa"/>
                <w:shd w:val="clear" w:color="auto" w:fill="F2F2F2" w:themeFill="background1" w:themeFillShade="F2"/>
              </w:tcPr>
            </w:tcPrChange>
          </w:tcPr>
          <w:p w14:paraId="75343821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  <w:tcPrChange w:id="1330" w:author="Татьяна Шарыпова" w:date="2017-04-19T13:43:00Z">
              <w:tcPr>
                <w:tcW w:w="6055" w:type="dxa"/>
                <w:shd w:val="clear" w:color="auto" w:fill="F2F2F2" w:themeFill="background1" w:themeFillShade="F2"/>
              </w:tcPr>
            </w:tcPrChange>
          </w:tcPr>
          <w:p w14:paraId="6F5A33DC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882D34" w:rsidRPr="000615B4" w14:paraId="51E64FB6" w14:textId="77777777" w:rsidTr="003458A1">
        <w:tc>
          <w:tcPr>
            <w:tcW w:w="1544" w:type="dxa"/>
            <w:tcPrChange w:id="1331" w:author="Татьяна Шарыпова" w:date="2017-04-19T13:43:00Z">
              <w:tcPr>
                <w:tcW w:w="1402" w:type="dxa"/>
              </w:tcPr>
            </w:tcPrChange>
          </w:tcPr>
          <w:p w14:paraId="5E1996DF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Changed</w:t>
            </w:r>
          </w:p>
        </w:tc>
        <w:tc>
          <w:tcPr>
            <w:tcW w:w="3600" w:type="dxa"/>
            <w:tcPrChange w:id="1332" w:author="Татьяна Шарыпова" w:date="2017-04-19T13:43:00Z">
              <w:tcPr>
                <w:tcW w:w="3600" w:type="dxa"/>
              </w:tcPr>
            </w:tcPrChange>
          </w:tcPr>
          <w:p w14:paraId="16BDE3F9" w14:textId="77777777" w:rsidR="00882D34" w:rsidRPr="004B3AFD" w:rsidRDefault="00882D34" w:rsidP="00CC0D80">
            <w:pPr>
              <w:spacing w:after="0"/>
            </w:pPr>
            <w:r w:rsidRPr="004B3AFD">
              <w:t>Уточнен</w:t>
            </w:r>
          </w:p>
        </w:tc>
        <w:tc>
          <w:tcPr>
            <w:tcW w:w="6055" w:type="dxa"/>
            <w:tcPrChange w:id="1333" w:author="Татьяна Шарыпова" w:date="2017-04-19T13:43:00Z">
              <w:tcPr>
                <w:tcW w:w="6055" w:type="dxa"/>
              </w:tcPr>
            </w:tcPrChange>
          </w:tcPr>
          <w:p w14:paraId="0DDF7DB5" w14:textId="77777777" w:rsidR="00882D34" w:rsidRPr="004B3AFD" w:rsidRDefault="00882D34" w:rsidP="00CC0D80">
            <w:pPr>
              <w:spacing w:after="0"/>
            </w:pPr>
            <w:bookmarkStart w:id="1334" w:name="OLE_LINK4"/>
            <w:bookmarkStart w:id="1335" w:name="OLE_LINK5"/>
            <w:r w:rsidRPr="004B3AFD">
              <w:t xml:space="preserve">Заказ считается уточненным при подтверждении, если </w:t>
            </w:r>
            <w:r w:rsidRPr="004B3AFD">
              <w:lastRenderedPageBreak/>
              <w:t>ожидаемая дата поставки отличается от требуемой даты в заказе, или хотя бы одна товарная позиция изменена или отклонена.</w:t>
            </w:r>
            <w:bookmarkEnd w:id="1334"/>
            <w:bookmarkEnd w:id="1335"/>
          </w:p>
        </w:tc>
      </w:tr>
      <w:tr w:rsidR="00882D34" w:rsidRPr="000615B4" w14:paraId="07C1F3CF" w14:textId="77777777" w:rsidTr="003458A1">
        <w:trPr>
          <w:trHeight w:val="313"/>
          <w:trPrChange w:id="1336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37" w:author="Татьяна Шарыпова" w:date="2017-04-19T13:43:00Z">
              <w:tcPr>
                <w:tcW w:w="1402" w:type="dxa"/>
              </w:tcPr>
            </w:tcPrChange>
          </w:tcPr>
          <w:p w14:paraId="0B8CD37C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lastRenderedPageBreak/>
              <w:t>Rejected</w:t>
            </w:r>
          </w:p>
        </w:tc>
        <w:tc>
          <w:tcPr>
            <w:tcW w:w="3600" w:type="dxa"/>
            <w:tcPrChange w:id="1338" w:author="Татьяна Шарыпова" w:date="2017-04-19T13:43:00Z">
              <w:tcPr>
                <w:tcW w:w="3600" w:type="dxa"/>
              </w:tcPr>
            </w:tcPrChange>
          </w:tcPr>
          <w:p w14:paraId="3499F1C6" w14:textId="77777777" w:rsidR="00882D34" w:rsidRPr="004B3AFD" w:rsidRDefault="00882D34" w:rsidP="00CC0D80">
            <w:pPr>
              <w:spacing w:after="0"/>
            </w:pPr>
            <w:r w:rsidRPr="004B3AFD">
              <w:t>Отклонен полностью</w:t>
            </w:r>
          </w:p>
        </w:tc>
        <w:tc>
          <w:tcPr>
            <w:tcW w:w="6055" w:type="dxa"/>
            <w:tcPrChange w:id="1339" w:author="Татьяна Шарыпова" w:date="2017-04-19T13:43:00Z">
              <w:tcPr>
                <w:tcW w:w="6055" w:type="dxa"/>
              </w:tcPr>
            </w:tcPrChange>
          </w:tcPr>
          <w:p w14:paraId="10DCF57A" w14:textId="77777777" w:rsidR="00882D34" w:rsidRPr="004B3AFD" w:rsidRDefault="00882D34" w:rsidP="00CC0D80">
            <w:pPr>
              <w:spacing w:after="0"/>
            </w:pPr>
          </w:p>
        </w:tc>
      </w:tr>
      <w:tr w:rsidR="00882D34" w:rsidRPr="000615B4" w14:paraId="0684D0F8" w14:textId="77777777" w:rsidTr="003458A1">
        <w:trPr>
          <w:trHeight w:val="168"/>
          <w:trPrChange w:id="1340" w:author="Татьяна Шарыпова" w:date="2017-04-19T13:43:00Z">
            <w:trPr>
              <w:trHeight w:val="168"/>
            </w:trPr>
          </w:trPrChange>
        </w:trPr>
        <w:tc>
          <w:tcPr>
            <w:tcW w:w="1544" w:type="dxa"/>
            <w:tcPrChange w:id="1341" w:author="Татьяна Шарыпова" w:date="2017-04-19T13:43:00Z">
              <w:tcPr>
                <w:tcW w:w="1402" w:type="dxa"/>
              </w:tcPr>
            </w:tcPrChange>
          </w:tcPr>
          <w:p w14:paraId="36B2FF4D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Accepted</w:t>
            </w:r>
          </w:p>
        </w:tc>
        <w:tc>
          <w:tcPr>
            <w:tcW w:w="3600" w:type="dxa"/>
            <w:tcPrChange w:id="1342" w:author="Татьяна Шарыпова" w:date="2017-04-19T13:43:00Z">
              <w:tcPr>
                <w:tcW w:w="3600" w:type="dxa"/>
              </w:tcPr>
            </w:tcPrChange>
          </w:tcPr>
          <w:p w14:paraId="0BF9022B" w14:textId="77777777" w:rsidR="00882D34" w:rsidRPr="004B3AFD" w:rsidRDefault="00882D34" w:rsidP="00CC0D80">
            <w:pPr>
              <w:spacing w:after="0"/>
            </w:pPr>
            <w:r w:rsidRPr="004B3AFD">
              <w:t>Подтвержден полностью</w:t>
            </w:r>
          </w:p>
        </w:tc>
        <w:tc>
          <w:tcPr>
            <w:tcW w:w="6055" w:type="dxa"/>
            <w:tcPrChange w:id="1343" w:author="Татьяна Шарыпова" w:date="2017-04-19T13:43:00Z">
              <w:tcPr>
                <w:tcW w:w="6055" w:type="dxa"/>
              </w:tcPr>
            </w:tcPrChange>
          </w:tcPr>
          <w:p w14:paraId="6AD4F340" w14:textId="77777777" w:rsidR="00882D34" w:rsidRPr="004B3AFD" w:rsidRDefault="00882D34" w:rsidP="00CC0D80">
            <w:pPr>
              <w:spacing w:after="0"/>
            </w:pPr>
            <w:bookmarkStart w:id="1344" w:name="OLE_LINK6"/>
            <w:bookmarkStart w:id="1345" w:name="OLE_LINK7"/>
            <w:r w:rsidRPr="004B3AFD">
              <w:t>Заказ считается полностью подтвержденным, если все данные заказа (требуемая дата доставки, товарные позиции) приняты без изменений.</w:t>
            </w:r>
            <w:bookmarkEnd w:id="1344"/>
            <w:bookmarkEnd w:id="1345"/>
          </w:p>
        </w:tc>
      </w:tr>
    </w:tbl>
    <w:p w14:paraId="3051712B" w14:textId="77777777" w:rsidR="00882D34" w:rsidRPr="00F235D9" w:rsidRDefault="00882D34" w:rsidP="005379BF">
      <w:pPr>
        <w:pStyle w:val="2"/>
      </w:pPr>
      <w:bookmarkStart w:id="1346" w:name="_OrderResponseReasonCode"/>
      <w:bookmarkStart w:id="1347" w:name="_StatusItemCodeList"/>
      <w:bookmarkStart w:id="1348" w:name="_DesStatusCodeList"/>
      <w:bookmarkStart w:id="1349" w:name="_Toc396321214"/>
      <w:bookmarkEnd w:id="1346"/>
      <w:bookmarkEnd w:id="1347"/>
      <w:bookmarkEnd w:id="1348"/>
      <w:r w:rsidRPr="00F235D9">
        <w:t>DesStatusCodeList</w:t>
      </w:r>
      <w:bookmarkEnd w:id="1349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  <w:tblPrChange w:id="1350" w:author="Татьяна Шарыпова" w:date="2017-04-19T13:43:00Z">
          <w:tblPr>
            <w:tblStyle w:val="a5"/>
            <w:tblW w:w="11057" w:type="dxa"/>
            <w:tblInd w:w="-34" w:type="dxa"/>
            <w:tblLook w:val="04A0" w:firstRow="1" w:lastRow="0" w:firstColumn="1" w:lastColumn="0" w:noHBand="0" w:noVBand="1"/>
          </w:tblPr>
        </w:tblPrChange>
      </w:tblPr>
      <w:tblGrid>
        <w:gridCol w:w="1544"/>
        <w:gridCol w:w="3600"/>
        <w:gridCol w:w="6055"/>
        <w:tblGridChange w:id="1351">
          <w:tblGrid>
            <w:gridCol w:w="1402"/>
            <w:gridCol w:w="3600"/>
            <w:gridCol w:w="6055"/>
          </w:tblGrid>
        </w:tblGridChange>
      </w:tblGrid>
      <w:tr w:rsidR="00882D34" w14:paraId="3F4CE29B" w14:textId="77777777" w:rsidTr="003458A1">
        <w:tc>
          <w:tcPr>
            <w:tcW w:w="1544" w:type="dxa"/>
            <w:shd w:val="clear" w:color="auto" w:fill="F2F2F2" w:themeFill="background1" w:themeFillShade="F2"/>
            <w:tcPrChange w:id="1352" w:author="Татьяна Шарыпова" w:date="2017-04-19T13:43:00Z">
              <w:tcPr>
                <w:tcW w:w="1402" w:type="dxa"/>
                <w:shd w:val="clear" w:color="auto" w:fill="F2F2F2" w:themeFill="background1" w:themeFillShade="F2"/>
              </w:tcPr>
            </w:tcPrChange>
          </w:tcPr>
          <w:p w14:paraId="3F6F4581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  <w:tcPrChange w:id="1353" w:author="Татьяна Шарыпова" w:date="2017-04-19T13:43:00Z">
              <w:tcPr>
                <w:tcW w:w="3600" w:type="dxa"/>
                <w:shd w:val="clear" w:color="auto" w:fill="F2F2F2" w:themeFill="background1" w:themeFillShade="F2"/>
              </w:tcPr>
            </w:tcPrChange>
          </w:tcPr>
          <w:p w14:paraId="2ACA3943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  <w:tcPrChange w:id="1354" w:author="Татьяна Шарыпова" w:date="2017-04-19T13:43:00Z">
              <w:tcPr>
                <w:tcW w:w="6055" w:type="dxa"/>
                <w:shd w:val="clear" w:color="auto" w:fill="F2F2F2" w:themeFill="background1" w:themeFillShade="F2"/>
              </w:tcPr>
            </w:tcPrChange>
          </w:tcPr>
          <w:p w14:paraId="2B037930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882D34" w:rsidRPr="000615B4" w14:paraId="5CE0F38A" w14:textId="77777777" w:rsidTr="003458A1">
        <w:tc>
          <w:tcPr>
            <w:tcW w:w="1544" w:type="dxa"/>
            <w:tcPrChange w:id="1355" w:author="Татьяна Шарыпова" w:date="2017-04-19T13:43:00Z">
              <w:tcPr>
                <w:tcW w:w="1402" w:type="dxa"/>
              </w:tcPr>
            </w:tcPrChange>
          </w:tcPr>
          <w:p w14:paraId="039E28AF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3600" w:type="dxa"/>
            <w:tcPrChange w:id="1356" w:author="Татьяна Шарыпова" w:date="2017-04-19T13:43:00Z">
              <w:tcPr>
                <w:tcW w:w="3600" w:type="dxa"/>
              </w:tcPr>
            </w:tcPrChange>
          </w:tcPr>
          <w:p w14:paraId="658B62EA" w14:textId="77777777" w:rsidR="00882D34" w:rsidRPr="004B3AFD" w:rsidRDefault="00882D34" w:rsidP="00CC0D80">
            <w:pPr>
              <w:spacing w:after="0"/>
            </w:pPr>
            <w:r w:rsidRPr="004B3AFD">
              <w:t>Обычная отгрузка</w:t>
            </w:r>
          </w:p>
        </w:tc>
        <w:tc>
          <w:tcPr>
            <w:tcW w:w="6055" w:type="dxa"/>
            <w:tcPrChange w:id="1357" w:author="Татьяна Шарыпова" w:date="2017-04-19T13:43:00Z">
              <w:tcPr>
                <w:tcW w:w="6055" w:type="dxa"/>
              </w:tcPr>
            </w:tcPrChange>
          </w:tcPr>
          <w:p w14:paraId="2F5EA4B1" w14:textId="77777777" w:rsidR="00882D34" w:rsidRPr="004B3AFD" w:rsidRDefault="00882D34" w:rsidP="00CC0D80">
            <w:pPr>
              <w:spacing w:after="0"/>
            </w:pPr>
            <w:r w:rsidRPr="004B3AFD">
              <w:t>Сообщение несет информацию об обычной отгрузке</w:t>
            </w:r>
          </w:p>
        </w:tc>
      </w:tr>
      <w:tr w:rsidR="00882D34" w:rsidRPr="000615B4" w14:paraId="37AF6123" w14:textId="77777777" w:rsidTr="003458A1">
        <w:trPr>
          <w:trHeight w:val="313"/>
          <w:trPrChange w:id="1358" w:author="Татьяна Шарыпова" w:date="2017-04-19T13:43:00Z">
            <w:trPr>
              <w:trHeight w:val="313"/>
            </w:trPr>
          </w:trPrChange>
        </w:trPr>
        <w:tc>
          <w:tcPr>
            <w:tcW w:w="1544" w:type="dxa"/>
            <w:tcPrChange w:id="1359" w:author="Татьяна Шарыпова" w:date="2017-04-19T13:43:00Z">
              <w:tcPr>
                <w:tcW w:w="1402" w:type="dxa"/>
              </w:tcPr>
            </w:tcPrChange>
          </w:tcPr>
          <w:p w14:paraId="3CEBDBC9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Changed</w:t>
            </w:r>
          </w:p>
        </w:tc>
        <w:tc>
          <w:tcPr>
            <w:tcW w:w="3600" w:type="dxa"/>
            <w:tcPrChange w:id="1360" w:author="Татьяна Шарыпова" w:date="2017-04-19T13:43:00Z">
              <w:tcPr>
                <w:tcW w:w="3600" w:type="dxa"/>
              </w:tcPr>
            </w:tcPrChange>
          </w:tcPr>
          <w:p w14:paraId="3F5B8204" w14:textId="77777777" w:rsidR="00882D34" w:rsidRPr="004B3AFD" w:rsidRDefault="00882D34" w:rsidP="00CC0D80">
            <w:pPr>
              <w:spacing w:after="0"/>
            </w:pPr>
            <w:r w:rsidRPr="004B3AFD">
              <w:t>Изменение (уточнение) отгрузки</w:t>
            </w:r>
          </w:p>
        </w:tc>
        <w:tc>
          <w:tcPr>
            <w:tcW w:w="6055" w:type="dxa"/>
            <w:tcPrChange w:id="1361" w:author="Татьяна Шарыпова" w:date="2017-04-19T13:43:00Z">
              <w:tcPr>
                <w:tcW w:w="6055" w:type="dxa"/>
              </w:tcPr>
            </w:tcPrChange>
          </w:tcPr>
          <w:p w14:paraId="34979EAF" w14:textId="77777777" w:rsidR="00882D34" w:rsidRPr="004B3AFD" w:rsidRDefault="00882D34" w:rsidP="00CC0D80">
            <w:pPr>
              <w:spacing w:after="0"/>
            </w:pPr>
            <w:r w:rsidRPr="004B3AFD">
              <w:t>Уточнение предыдущей отгрузки по заказу</w:t>
            </w:r>
          </w:p>
        </w:tc>
      </w:tr>
    </w:tbl>
    <w:p w14:paraId="5E2E5314" w14:textId="77777777" w:rsidR="0025506C" w:rsidRDefault="0025506C" w:rsidP="00A804E0">
      <w:pPr>
        <w:pStyle w:val="2"/>
        <w:numPr>
          <w:ilvl w:val="1"/>
          <w:numId w:val="1"/>
        </w:numPr>
        <w:rPr>
          <w:lang w:val="en-US"/>
        </w:rPr>
      </w:pPr>
      <w:bookmarkStart w:id="1362" w:name="_LastMessageCode"/>
      <w:bookmarkStart w:id="1363" w:name="_RecStatusCodeList"/>
      <w:bookmarkStart w:id="1364" w:name="_Toc396321215"/>
      <w:bookmarkEnd w:id="1362"/>
      <w:bookmarkEnd w:id="1363"/>
      <w:r>
        <w:rPr>
          <w:lang w:val="en-US"/>
        </w:rPr>
        <w:t>RecStatusCodeList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6055"/>
      </w:tblGrid>
      <w:tr w:rsidR="0025506C" w14:paraId="16988674" w14:textId="77777777" w:rsidTr="00EB1F0C">
        <w:tc>
          <w:tcPr>
            <w:tcW w:w="1544" w:type="dxa"/>
            <w:shd w:val="clear" w:color="auto" w:fill="F2F2F2" w:themeFill="background1" w:themeFillShade="F2"/>
          </w:tcPr>
          <w:p w14:paraId="32361E87" w14:textId="77777777" w:rsidR="0025506C" w:rsidRPr="004B3AFD" w:rsidRDefault="0025506C" w:rsidP="00EB1F0C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613DE8F9" w14:textId="77777777" w:rsidR="0025506C" w:rsidRPr="004B3AFD" w:rsidRDefault="0025506C" w:rsidP="00EB1F0C">
            <w:pPr>
              <w:spacing w:after="0"/>
              <w:jc w:val="center"/>
            </w:pPr>
            <w:r w:rsidRPr="004B3AFD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</w:tcPr>
          <w:p w14:paraId="1F1F80AF" w14:textId="77777777" w:rsidR="0025506C" w:rsidRPr="004B3AFD" w:rsidRDefault="0025506C" w:rsidP="00EB1F0C">
            <w:pPr>
              <w:spacing w:after="0"/>
              <w:jc w:val="center"/>
            </w:pPr>
            <w:r w:rsidRPr="004B3AFD">
              <w:t>Примечание</w:t>
            </w:r>
          </w:p>
        </w:tc>
      </w:tr>
      <w:tr w:rsidR="0025506C" w:rsidRPr="000615B4" w14:paraId="0DC2C367" w14:textId="77777777" w:rsidTr="00EB1F0C">
        <w:tc>
          <w:tcPr>
            <w:tcW w:w="1544" w:type="dxa"/>
          </w:tcPr>
          <w:p w14:paraId="746AD18D" w14:textId="77777777" w:rsidR="0025506C" w:rsidRPr="004B3AFD" w:rsidRDefault="0025506C" w:rsidP="00EB1F0C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3600" w:type="dxa"/>
          </w:tcPr>
          <w:p w14:paraId="40F5FE04" w14:textId="77777777" w:rsidR="0025506C" w:rsidRPr="004B3AFD" w:rsidRDefault="0025506C" w:rsidP="00CC0D80">
            <w:pPr>
              <w:spacing w:after="0"/>
            </w:pPr>
            <w:r w:rsidRPr="004B3AFD">
              <w:t xml:space="preserve">Обычная </w:t>
            </w:r>
            <w:r>
              <w:t>приемка</w:t>
            </w:r>
          </w:p>
        </w:tc>
        <w:tc>
          <w:tcPr>
            <w:tcW w:w="6055" w:type="dxa"/>
          </w:tcPr>
          <w:p w14:paraId="381EB998" w14:textId="77777777" w:rsidR="0025506C" w:rsidRPr="004B3AFD" w:rsidRDefault="0025506C" w:rsidP="00CC0D80">
            <w:pPr>
              <w:spacing w:after="0"/>
            </w:pPr>
            <w:r w:rsidRPr="004B3AFD">
              <w:t xml:space="preserve">Сообщение несет информацию об обычной </w:t>
            </w:r>
            <w:r>
              <w:t>приемке</w:t>
            </w:r>
          </w:p>
        </w:tc>
      </w:tr>
      <w:tr w:rsidR="0025506C" w:rsidRPr="000615B4" w14:paraId="7F739F0F" w14:textId="77777777" w:rsidTr="00EB1F0C">
        <w:trPr>
          <w:trHeight w:val="313"/>
        </w:trPr>
        <w:tc>
          <w:tcPr>
            <w:tcW w:w="1544" w:type="dxa"/>
          </w:tcPr>
          <w:p w14:paraId="03CF0F54" w14:textId="77777777" w:rsidR="0025506C" w:rsidRPr="0025506C" w:rsidRDefault="0025506C" w:rsidP="00EB1F0C">
            <w:pPr>
              <w:spacing w:after="0"/>
              <w:jc w:val="center"/>
              <w:rPr>
                <w:lang w:val="en-US"/>
              </w:rPr>
            </w:pPr>
            <w:r w:rsidRPr="0025506C">
              <w:t>Cancele</w:t>
            </w:r>
            <w:r>
              <w:t>d</w:t>
            </w:r>
          </w:p>
        </w:tc>
        <w:tc>
          <w:tcPr>
            <w:tcW w:w="3600" w:type="dxa"/>
          </w:tcPr>
          <w:p w14:paraId="398BB2E0" w14:textId="77777777" w:rsidR="0025506C" w:rsidRPr="004B3AFD" w:rsidRDefault="0025506C" w:rsidP="00CC0D80">
            <w:pPr>
              <w:spacing w:after="0"/>
            </w:pPr>
            <w:r>
              <w:t>Отмена</w:t>
            </w:r>
          </w:p>
        </w:tc>
        <w:tc>
          <w:tcPr>
            <w:tcW w:w="6055" w:type="dxa"/>
          </w:tcPr>
          <w:p w14:paraId="3F5A1F68" w14:textId="77777777" w:rsidR="0025506C" w:rsidRPr="004B3AFD" w:rsidRDefault="0025506C" w:rsidP="00CC0D80">
            <w:pPr>
              <w:spacing w:after="0"/>
            </w:pPr>
            <w:r w:rsidRPr="004B3AFD">
              <w:t>Сообщение указывает, что ранее отправл</w:t>
            </w:r>
            <w:r>
              <w:t>енный заказ необходимо отменить</w:t>
            </w:r>
          </w:p>
        </w:tc>
      </w:tr>
    </w:tbl>
    <w:p w14:paraId="11AA1131" w14:textId="77777777" w:rsidR="00A804E0" w:rsidRPr="00A804E0" w:rsidRDefault="00A804E0" w:rsidP="00A804E0">
      <w:pPr>
        <w:pStyle w:val="2"/>
        <w:numPr>
          <w:ilvl w:val="1"/>
          <w:numId w:val="1"/>
        </w:numPr>
        <w:rPr>
          <w:lang w:val="en-US"/>
        </w:rPr>
      </w:pPr>
      <w:bookmarkStart w:id="1365" w:name="_LastMessageCode_1"/>
      <w:bookmarkEnd w:id="1365"/>
      <w:r>
        <w:rPr>
          <w:lang w:val="en-US"/>
        </w:rPr>
        <w:t>LastMessageCode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7B1DDF" w14:paraId="7251F216" w14:textId="77777777" w:rsidTr="007B1DDF">
        <w:tc>
          <w:tcPr>
            <w:tcW w:w="4395" w:type="dxa"/>
            <w:shd w:val="clear" w:color="auto" w:fill="F2F2F2" w:themeFill="background1" w:themeFillShade="F2"/>
          </w:tcPr>
          <w:p w14:paraId="44623953" w14:textId="77777777" w:rsidR="007B1DDF" w:rsidRPr="004B3AFD" w:rsidRDefault="007B1DDF" w:rsidP="00A95B50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073E0BA8" w14:textId="77777777" w:rsidR="007B1DDF" w:rsidRPr="004B3AFD" w:rsidRDefault="007B1DDF" w:rsidP="00A95B50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7B1DDF" w:rsidRPr="000615B4" w14:paraId="0A77DB6E" w14:textId="77777777" w:rsidTr="007B1DDF">
        <w:tc>
          <w:tcPr>
            <w:tcW w:w="4395" w:type="dxa"/>
          </w:tcPr>
          <w:p w14:paraId="4CC12FD3" w14:textId="77777777" w:rsidR="007B1DDF" w:rsidRPr="007B1DDF" w:rsidRDefault="007B1DDF" w:rsidP="00A95B5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6804" w:type="dxa"/>
          </w:tcPr>
          <w:p w14:paraId="2A5498D5" w14:textId="77777777" w:rsidR="007B1DDF" w:rsidRPr="004B3AFD" w:rsidRDefault="007B1DDF" w:rsidP="00CC0D80">
            <w:pPr>
              <w:spacing w:after="0"/>
            </w:pPr>
            <w:r>
              <w:t>Признак последнего частичного сообщения данного типа по данному заказу</w:t>
            </w:r>
          </w:p>
        </w:tc>
      </w:tr>
      <w:tr w:rsidR="007B1DDF" w:rsidRPr="000615B4" w14:paraId="4E0FA23F" w14:textId="77777777" w:rsidTr="007B1DDF">
        <w:trPr>
          <w:trHeight w:val="313"/>
        </w:trPr>
        <w:tc>
          <w:tcPr>
            <w:tcW w:w="4395" w:type="dxa"/>
          </w:tcPr>
          <w:p w14:paraId="3329B958" w14:textId="77777777" w:rsidR="007B1DDF" w:rsidRPr="007B1DDF" w:rsidRDefault="007B1DDF" w:rsidP="007B1D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804" w:type="dxa"/>
          </w:tcPr>
          <w:p w14:paraId="62B82927" w14:textId="77777777" w:rsidR="007B1DDF" w:rsidRPr="004B3AFD" w:rsidRDefault="007B1DDF" w:rsidP="00CC0D80">
            <w:pPr>
              <w:spacing w:after="0"/>
            </w:pPr>
            <w:r>
              <w:t>Признак не последнего частичного сообщения данного типа по данному заказу</w:t>
            </w:r>
          </w:p>
        </w:tc>
      </w:tr>
    </w:tbl>
    <w:p w14:paraId="48D02600" w14:textId="77777777" w:rsidR="00882D34" w:rsidRPr="00F235D9" w:rsidRDefault="00882D34" w:rsidP="005379BF">
      <w:pPr>
        <w:pStyle w:val="2"/>
      </w:pPr>
      <w:bookmarkStart w:id="1366" w:name="_StatusItemCodeList_1"/>
      <w:bookmarkEnd w:id="1366"/>
      <w:r w:rsidRPr="00F235D9">
        <w:t>StatusItemCodeList</w:t>
      </w:r>
      <w:bookmarkEnd w:id="1364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6055"/>
      </w:tblGrid>
      <w:tr w:rsidR="00882D34" w14:paraId="25F76DD3" w14:textId="77777777" w:rsidTr="003458A1">
        <w:tc>
          <w:tcPr>
            <w:tcW w:w="1544" w:type="dxa"/>
            <w:shd w:val="clear" w:color="auto" w:fill="F2F2F2" w:themeFill="background1" w:themeFillShade="F2"/>
          </w:tcPr>
          <w:p w14:paraId="744EA30A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07D1BD0F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Описание</w:t>
            </w:r>
          </w:p>
        </w:tc>
        <w:tc>
          <w:tcPr>
            <w:tcW w:w="6055" w:type="dxa"/>
            <w:shd w:val="clear" w:color="auto" w:fill="F2F2F2" w:themeFill="background1" w:themeFillShade="F2"/>
          </w:tcPr>
          <w:p w14:paraId="144E96AF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Примечание</w:t>
            </w:r>
          </w:p>
        </w:tc>
      </w:tr>
      <w:tr w:rsidR="00882D34" w:rsidRPr="000615B4" w14:paraId="40C40FF7" w14:textId="77777777" w:rsidTr="003458A1">
        <w:tc>
          <w:tcPr>
            <w:tcW w:w="1544" w:type="dxa"/>
          </w:tcPr>
          <w:p w14:paraId="203CFE9D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Changed</w:t>
            </w:r>
          </w:p>
        </w:tc>
        <w:tc>
          <w:tcPr>
            <w:tcW w:w="3600" w:type="dxa"/>
          </w:tcPr>
          <w:p w14:paraId="5F008109" w14:textId="77777777" w:rsidR="00882D34" w:rsidRPr="001956FA" w:rsidRDefault="00882D34" w:rsidP="00CC0D80">
            <w:pPr>
              <w:spacing w:after="0"/>
            </w:pPr>
            <w:r w:rsidRPr="001956FA">
              <w:t>Изменен</w:t>
            </w:r>
          </w:p>
        </w:tc>
        <w:tc>
          <w:tcPr>
            <w:tcW w:w="6055" w:type="dxa"/>
          </w:tcPr>
          <w:p w14:paraId="3163125C" w14:textId="77777777" w:rsidR="00882D34" w:rsidRPr="001956FA" w:rsidRDefault="00882D34" w:rsidP="00CC0D80">
            <w:pPr>
              <w:spacing w:after="0"/>
            </w:pPr>
            <w:r w:rsidRPr="001956FA">
              <w:t>Есть изменения по сравнению с данными заказа.</w:t>
            </w:r>
          </w:p>
        </w:tc>
      </w:tr>
      <w:tr w:rsidR="00882D34" w:rsidRPr="000615B4" w14:paraId="60EA461E" w14:textId="77777777" w:rsidTr="003458A1">
        <w:trPr>
          <w:trHeight w:val="288"/>
        </w:trPr>
        <w:tc>
          <w:tcPr>
            <w:tcW w:w="1544" w:type="dxa"/>
          </w:tcPr>
          <w:p w14:paraId="3CA54794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Rejected</w:t>
            </w:r>
          </w:p>
        </w:tc>
        <w:tc>
          <w:tcPr>
            <w:tcW w:w="3600" w:type="dxa"/>
          </w:tcPr>
          <w:p w14:paraId="2BB7D23B" w14:textId="77777777" w:rsidR="00882D34" w:rsidRPr="001956FA" w:rsidRDefault="00882D34" w:rsidP="00CC0D80">
            <w:pPr>
              <w:spacing w:after="0"/>
            </w:pPr>
            <w:r w:rsidRPr="001956FA">
              <w:t>Отклонен</w:t>
            </w:r>
          </w:p>
        </w:tc>
        <w:tc>
          <w:tcPr>
            <w:tcW w:w="6055" w:type="dxa"/>
          </w:tcPr>
          <w:p w14:paraId="4608F6A1" w14:textId="77777777" w:rsidR="00882D34" w:rsidRPr="001956FA" w:rsidRDefault="00882D34" w:rsidP="00CC0D80">
            <w:pPr>
              <w:spacing w:after="0"/>
            </w:pPr>
            <w:r w:rsidRPr="001956FA">
              <w:t>Позиция не будет поставлена</w:t>
            </w:r>
          </w:p>
        </w:tc>
      </w:tr>
      <w:tr w:rsidR="00882D34" w:rsidRPr="000615B4" w14:paraId="5303C89C" w14:textId="77777777" w:rsidTr="003458A1">
        <w:trPr>
          <w:trHeight w:val="202"/>
        </w:trPr>
        <w:tc>
          <w:tcPr>
            <w:tcW w:w="1544" w:type="dxa"/>
          </w:tcPr>
          <w:p w14:paraId="1690DF9E" w14:textId="77777777" w:rsidR="00882D34" w:rsidRPr="001956FA" w:rsidRDefault="00882D34" w:rsidP="003458A1">
            <w:pPr>
              <w:spacing w:after="0"/>
              <w:jc w:val="center"/>
            </w:pPr>
            <w:r w:rsidRPr="001956FA">
              <w:t>Accepted</w:t>
            </w:r>
          </w:p>
        </w:tc>
        <w:tc>
          <w:tcPr>
            <w:tcW w:w="3600" w:type="dxa"/>
          </w:tcPr>
          <w:p w14:paraId="4EDF6765" w14:textId="77777777" w:rsidR="00882D34" w:rsidRPr="001956FA" w:rsidRDefault="00882D34" w:rsidP="00CC0D80">
            <w:pPr>
              <w:spacing w:after="0"/>
            </w:pPr>
            <w:r w:rsidRPr="001956FA">
              <w:t>Подтвержден без изменений</w:t>
            </w:r>
          </w:p>
        </w:tc>
        <w:tc>
          <w:tcPr>
            <w:tcW w:w="6055" w:type="dxa"/>
          </w:tcPr>
          <w:p w14:paraId="6B8E73F7" w14:textId="77777777" w:rsidR="00882D34" w:rsidRPr="001956FA" w:rsidRDefault="00882D34" w:rsidP="00CC0D80">
            <w:pPr>
              <w:spacing w:after="0"/>
            </w:pPr>
            <w:r w:rsidRPr="001956FA">
              <w:t>Нет изменений по сравнению с заказом</w:t>
            </w:r>
          </w:p>
        </w:tc>
      </w:tr>
    </w:tbl>
    <w:p w14:paraId="5333E881" w14:textId="77777777" w:rsidR="00F1298B" w:rsidRDefault="00F1298B" w:rsidP="00F1298B">
      <w:pPr>
        <w:pStyle w:val="2"/>
        <w:rPr>
          <w:lang w:val="en-US"/>
        </w:rPr>
      </w:pPr>
      <w:bookmarkStart w:id="1367" w:name="_VATRateCodeList_1"/>
      <w:bookmarkStart w:id="1368" w:name="_Ref455514348"/>
      <w:bookmarkStart w:id="1369" w:name="_Toc396321216"/>
      <w:bookmarkEnd w:id="1367"/>
      <w:r w:rsidRPr="00F1298B">
        <w:t>PaymentTermsCode</w:t>
      </w:r>
      <w:r>
        <w:rPr>
          <w:lang w:val="en-US"/>
        </w:rPr>
        <w:t>List</w:t>
      </w:r>
      <w:bookmarkEnd w:id="1368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F1298B" w14:paraId="5CF91061" w14:textId="77777777" w:rsidTr="00C21185">
        <w:tc>
          <w:tcPr>
            <w:tcW w:w="4395" w:type="dxa"/>
            <w:shd w:val="clear" w:color="auto" w:fill="F2F2F2" w:themeFill="background1" w:themeFillShade="F2"/>
          </w:tcPr>
          <w:p w14:paraId="096B82EB" w14:textId="77777777" w:rsidR="00F1298B" w:rsidRPr="004B3AFD" w:rsidRDefault="00F1298B" w:rsidP="00C21185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C8A33FB" w14:textId="77777777" w:rsidR="00F1298B" w:rsidRPr="004B3AFD" w:rsidRDefault="00F1298B" w:rsidP="00C21185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F1298B" w:rsidRPr="000615B4" w14:paraId="7C79A364" w14:textId="77777777" w:rsidTr="00C21185">
        <w:tc>
          <w:tcPr>
            <w:tcW w:w="4395" w:type="dxa"/>
          </w:tcPr>
          <w:p w14:paraId="59F63E2A" w14:textId="77777777" w:rsidR="00F1298B" w:rsidRPr="004B3AFD" w:rsidRDefault="00F1298B" w:rsidP="00C21185">
            <w:pPr>
              <w:spacing w:after="0"/>
              <w:jc w:val="center"/>
            </w:pPr>
            <w:r w:rsidRPr="00F1298B">
              <w:t>Credit7Days</w:t>
            </w:r>
          </w:p>
        </w:tc>
        <w:tc>
          <w:tcPr>
            <w:tcW w:w="6804" w:type="dxa"/>
          </w:tcPr>
          <w:p w14:paraId="56BBC4CC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Кредит 7 дней</w:t>
            </w:r>
          </w:p>
        </w:tc>
      </w:tr>
      <w:tr w:rsidR="00F1298B" w:rsidRPr="000615B4" w14:paraId="1A829CAD" w14:textId="77777777" w:rsidTr="00C21185">
        <w:trPr>
          <w:trHeight w:val="288"/>
        </w:trPr>
        <w:tc>
          <w:tcPr>
            <w:tcW w:w="4395" w:type="dxa"/>
          </w:tcPr>
          <w:p w14:paraId="617E3900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Credit14Days</w:t>
            </w:r>
          </w:p>
        </w:tc>
        <w:tc>
          <w:tcPr>
            <w:tcW w:w="6804" w:type="dxa"/>
          </w:tcPr>
          <w:p w14:paraId="425D90A3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Кредит 14 дней</w:t>
            </w:r>
          </w:p>
        </w:tc>
      </w:tr>
      <w:tr w:rsidR="00F1298B" w:rsidRPr="000615B4" w14:paraId="00A29E16" w14:textId="77777777" w:rsidTr="00C21185">
        <w:trPr>
          <w:trHeight w:val="262"/>
        </w:trPr>
        <w:tc>
          <w:tcPr>
            <w:tcW w:w="4395" w:type="dxa"/>
          </w:tcPr>
          <w:p w14:paraId="1FC15C10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Credit21Days</w:t>
            </w:r>
          </w:p>
        </w:tc>
        <w:tc>
          <w:tcPr>
            <w:tcW w:w="6804" w:type="dxa"/>
          </w:tcPr>
          <w:p w14:paraId="57F582AA" w14:textId="77777777" w:rsidR="00F1298B" w:rsidRPr="004B3AFD" w:rsidRDefault="00027C5D" w:rsidP="00C21185">
            <w:pPr>
              <w:spacing w:after="0"/>
              <w:jc w:val="center"/>
            </w:pPr>
            <w:r>
              <w:t>Кредит 21 день</w:t>
            </w:r>
          </w:p>
        </w:tc>
      </w:tr>
      <w:tr w:rsidR="00F1298B" w:rsidRPr="000615B4" w14:paraId="0EA97FAA" w14:textId="77777777" w:rsidTr="00C21185">
        <w:trPr>
          <w:trHeight w:val="264"/>
        </w:trPr>
        <w:tc>
          <w:tcPr>
            <w:tcW w:w="4395" w:type="dxa"/>
          </w:tcPr>
          <w:p w14:paraId="79975BCD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Credit28Days</w:t>
            </w:r>
          </w:p>
        </w:tc>
        <w:tc>
          <w:tcPr>
            <w:tcW w:w="6804" w:type="dxa"/>
          </w:tcPr>
          <w:p w14:paraId="3EA9AEF3" w14:textId="77777777" w:rsidR="00F1298B" w:rsidRPr="004B3AFD" w:rsidRDefault="000015BA" w:rsidP="00C21185">
            <w:pPr>
              <w:spacing w:after="0"/>
              <w:jc w:val="center"/>
            </w:pPr>
            <w:r w:rsidRPr="000015BA">
              <w:t>Кредит 28 дней</w:t>
            </w:r>
          </w:p>
        </w:tc>
      </w:tr>
      <w:tr w:rsidR="000015BA" w:rsidRPr="000615B4" w14:paraId="09AD3D32" w14:textId="77777777" w:rsidTr="00C21185">
        <w:trPr>
          <w:trHeight w:val="264"/>
        </w:trPr>
        <w:tc>
          <w:tcPr>
            <w:tcW w:w="4395" w:type="dxa"/>
          </w:tcPr>
          <w:p w14:paraId="17935901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Credit35Days</w:t>
            </w:r>
          </w:p>
        </w:tc>
        <w:tc>
          <w:tcPr>
            <w:tcW w:w="6804" w:type="dxa"/>
          </w:tcPr>
          <w:p w14:paraId="0ACA3057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Кредит 35 дней</w:t>
            </w:r>
          </w:p>
        </w:tc>
      </w:tr>
      <w:tr w:rsidR="000015BA" w:rsidRPr="000615B4" w14:paraId="3B2DE09B" w14:textId="77777777" w:rsidTr="00C21185">
        <w:trPr>
          <w:trHeight w:val="264"/>
        </w:trPr>
        <w:tc>
          <w:tcPr>
            <w:tcW w:w="4395" w:type="dxa"/>
          </w:tcPr>
          <w:p w14:paraId="5611547F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Credit42Days</w:t>
            </w:r>
          </w:p>
        </w:tc>
        <w:tc>
          <w:tcPr>
            <w:tcW w:w="6804" w:type="dxa"/>
          </w:tcPr>
          <w:p w14:paraId="71E361DA" w14:textId="77777777" w:rsidR="000015BA" w:rsidRPr="000015BA" w:rsidRDefault="00027C5D" w:rsidP="00C21185">
            <w:pPr>
              <w:spacing w:after="0"/>
              <w:jc w:val="center"/>
            </w:pPr>
            <w:r>
              <w:t>Кредит 42 дня</w:t>
            </w:r>
          </w:p>
        </w:tc>
      </w:tr>
      <w:tr w:rsidR="000015BA" w:rsidRPr="000615B4" w14:paraId="46FA4A65" w14:textId="77777777" w:rsidTr="00C21185">
        <w:trPr>
          <w:trHeight w:val="264"/>
        </w:trPr>
        <w:tc>
          <w:tcPr>
            <w:tcW w:w="4395" w:type="dxa"/>
          </w:tcPr>
          <w:p w14:paraId="6A0E7040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Credit49Days</w:t>
            </w:r>
          </w:p>
        </w:tc>
        <w:tc>
          <w:tcPr>
            <w:tcW w:w="6804" w:type="dxa"/>
          </w:tcPr>
          <w:p w14:paraId="46F52E34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Кредит 49 дней</w:t>
            </w:r>
          </w:p>
        </w:tc>
      </w:tr>
      <w:tr w:rsidR="000015BA" w:rsidRPr="000615B4" w14:paraId="0D17CD0E" w14:textId="77777777" w:rsidTr="00C21185">
        <w:trPr>
          <w:trHeight w:val="264"/>
        </w:trPr>
        <w:tc>
          <w:tcPr>
            <w:tcW w:w="4395" w:type="dxa"/>
          </w:tcPr>
          <w:p w14:paraId="0B04E5CD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Credit56Days</w:t>
            </w:r>
          </w:p>
        </w:tc>
        <w:tc>
          <w:tcPr>
            <w:tcW w:w="6804" w:type="dxa"/>
          </w:tcPr>
          <w:p w14:paraId="55F0AC88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Кредит 56 дней</w:t>
            </w:r>
          </w:p>
        </w:tc>
      </w:tr>
      <w:tr w:rsidR="000015BA" w:rsidRPr="000615B4" w14:paraId="5B7932D6" w14:textId="77777777" w:rsidTr="00C21185">
        <w:trPr>
          <w:trHeight w:val="264"/>
        </w:trPr>
        <w:tc>
          <w:tcPr>
            <w:tcW w:w="4395" w:type="dxa"/>
          </w:tcPr>
          <w:p w14:paraId="652237EC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Credit63Days</w:t>
            </w:r>
          </w:p>
        </w:tc>
        <w:tc>
          <w:tcPr>
            <w:tcW w:w="6804" w:type="dxa"/>
          </w:tcPr>
          <w:p w14:paraId="6CC84E85" w14:textId="77777777" w:rsidR="000015BA" w:rsidRPr="00923066" w:rsidRDefault="00027C5D" w:rsidP="00C21185">
            <w:pPr>
              <w:spacing w:after="0"/>
              <w:jc w:val="center"/>
              <w:rPr>
                <w:lang w:val="en-US"/>
              </w:rPr>
            </w:pPr>
            <w:r>
              <w:t>Кредит 63 дня</w:t>
            </w:r>
          </w:p>
        </w:tc>
      </w:tr>
      <w:tr w:rsidR="000015BA" w:rsidRPr="000615B4" w14:paraId="769EF43C" w14:textId="77777777" w:rsidTr="00C21185">
        <w:trPr>
          <w:trHeight w:val="264"/>
        </w:trPr>
        <w:tc>
          <w:tcPr>
            <w:tcW w:w="4395" w:type="dxa"/>
          </w:tcPr>
          <w:p w14:paraId="53A01295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Prepaying</w:t>
            </w:r>
          </w:p>
        </w:tc>
        <w:tc>
          <w:tcPr>
            <w:tcW w:w="6804" w:type="dxa"/>
          </w:tcPr>
          <w:p w14:paraId="3EF5CBF9" w14:textId="77777777" w:rsidR="000015BA" w:rsidRPr="000015BA" w:rsidRDefault="000015BA" w:rsidP="00C21185">
            <w:pPr>
              <w:spacing w:after="0"/>
              <w:jc w:val="center"/>
            </w:pPr>
            <w:r w:rsidRPr="000015BA">
              <w:t>Предоплата</w:t>
            </w:r>
          </w:p>
        </w:tc>
      </w:tr>
    </w:tbl>
    <w:p w14:paraId="4B0C8766" w14:textId="77777777" w:rsidR="00882D34" w:rsidRPr="00F235D9" w:rsidRDefault="00882D34" w:rsidP="005379BF">
      <w:pPr>
        <w:pStyle w:val="2"/>
      </w:pPr>
      <w:r w:rsidRPr="00F235D9">
        <w:lastRenderedPageBreak/>
        <w:t>VATRateCodeList</w:t>
      </w:r>
      <w:bookmarkEnd w:id="1369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1F292D9F" w14:textId="77777777" w:rsidTr="539BEBBF">
        <w:tc>
          <w:tcPr>
            <w:tcW w:w="4395" w:type="dxa"/>
            <w:shd w:val="clear" w:color="auto" w:fill="F2F2F2" w:themeFill="background1" w:themeFillShade="F2"/>
          </w:tcPr>
          <w:p w14:paraId="3AB33995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08B4E7B1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882D34" w:rsidRPr="000615B4" w14:paraId="3FE8636A" w14:textId="77777777" w:rsidTr="539BEBBF">
        <w:tc>
          <w:tcPr>
            <w:tcW w:w="4395" w:type="dxa"/>
          </w:tcPr>
          <w:p w14:paraId="09C7E8B5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NOT_APPLICABLE</w:t>
            </w:r>
          </w:p>
        </w:tc>
        <w:tc>
          <w:tcPr>
            <w:tcW w:w="6804" w:type="dxa"/>
          </w:tcPr>
          <w:p w14:paraId="55372738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без НДС</w:t>
            </w:r>
          </w:p>
        </w:tc>
      </w:tr>
      <w:tr w:rsidR="00882D34" w:rsidRPr="000615B4" w14:paraId="0FACE1E9" w14:textId="77777777" w:rsidTr="539BEBBF">
        <w:trPr>
          <w:trHeight w:val="288"/>
        </w:trPr>
        <w:tc>
          <w:tcPr>
            <w:tcW w:w="4395" w:type="dxa"/>
          </w:tcPr>
          <w:p w14:paraId="513AABB4" w14:textId="77777777" w:rsidR="00882D34" w:rsidRPr="004B3AFD" w:rsidRDefault="539BEBBF" w:rsidP="003458A1">
            <w:pPr>
              <w:spacing w:after="0"/>
              <w:jc w:val="center"/>
            </w:pPr>
            <w:r>
              <w:t>0</w:t>
            </w:r>
          </w:p>
        </w:tc>
        <w:tc>
          <w:tcPr>
            <w:tcW w:w="6804" w:type="dxa"/>
          </w:tcPr>
          <w:p w14:paraId="52D9FC32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0%</w:t>
            </w:r>
          </w:p>
        </w:tc>
      </w:tr>
      <w:tr w:rsidR="00882D34" w:rsidRPr="000615B4" w14:paraId="5328B204" w14:textId="77777777" w:rsidTr="539BEBBF">
        <w:trPr>
          <w:trHeight w:val="262"/>
        </w:trPr>
        <w:tc>
          <w:tcPr>
            <w:tcW w:w="4395" w:type="dxa"/>
          </w:tcPr>
          <w:p w14:paraId="76634FA7" w14:textId="77777777" w:rsidR="00882D34" w:rsidRPr="004B3AFD" w:rsidRDefault="539BEBBF" w:rsidP="003458A1">
            <w:pPr>
              <w:spacing w:after="0"/>
              <w:jc w:val="center"/>
            </w:pPr>
            <w:r>
              <w:t>10</w:t>
            </w:r>
          </w:p>
        </w:tc>
        <w:tc>
          <w:tcPr>
            <w:tcW w:w="6804" w:type="dxa"/>
          </w:tcPr>
          <w:p w14:paraId="5AF3B9B8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10%</w:t>
            </w:r>
          </w:p>
        </w:tc>
      </w:tr>
      <w:tr w:rsidR="00882D34" w:rsidRPr="000615B4" w14:paraId="7A826838" w14:textId="77777777" w:rsidTr="539BEBBF">
        <w:trPr>
          <w:trHeight w:val="264"/>
        </w:trPr>
        <w:tc>
          <w:tcPr>
            <w:tcW w:w="4395" w:type="dxa"/>
          </w:tcPr>
          <w:p w14:paraId="5B422C0D" w14:textId="77777777" w:rsidR="00882D34" w:rsidRPr="004B3AFD" w:rsidRDefault="539BEBBF" w:rsidP="003458A1">
            <w:pPr>
              <w:spacing w:after="0"/>
              <w:jc w:val="center"/>
            </w:pPr>
            <w:r>
              <w:t>18</w:t>
            </w:r>
          </w:p>
        </w:tc>
        <w:tc>
          <w:tcPr>
            <w:tcW w:w="6804" w:type="dxa"/>
          </w:tcPr>
          <w:p w14:paraId="14A0DE72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18%</w:t>
            </w:r>
          </w:p>
        </w:tc>
      </w:tr>
    </w:tbl>
    <w:p w14:paraId="77E51E02" w14:textId="77777777" w:rsidR="00882D34" w:rsidRPr="00F235D9" w:rsidRDefault="00882D34" w:rsidP="005379BF">
      <w:pPr>
        <w:pStyle w:val="2"/>
      </w:pPr>
      <w:bookmarkStart w:id="1370" w:name="_InvoiceType"/>
      <w:bookmarkStart w:id="1371" w:name="_Toc396321217"/>
      <w:bookmarkEnd w:id="1370"/>
      <w:r w:rsidRPr="00F235D9">
        <w:t>InvoiceType</w:t>
      </w:r>
      <w:bookmarkEnd w:id="1371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6E4CFCC2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2BBD21B2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11C283F5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882D34" w:rsidRPr="000615B4" w14:paraId="53727E19" w14:textId="77777777" w:rsidTr="003458A1">
        <w:tc>
          <w:tcPr>
            <w:tcW w:w="4395" w:type="dxa"/>
          </w:tcPr>
          <w:p w14:paraId="1A898581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6804" w:type="dxa"/>
          </w:tcPr>
          <w:p w14:paraId="28D3766A" w14:textId="77777777" w:rsidR="00882D34" w:rsidRPr="004B3AFD" w:rsidRDefault="00882D34" w:rsidP="00CC0D80">
            <w:pPr>
              <w:spacing w:after="0"/>
            </w:pPr>
            <w:r w:rsidRPr="004B3AFD">
              <w:t>Счёт-фактура</w:t>
            </w:r>
            <w:r w:rsidR="00E000C3">
              <w:t xml:space="preserve"> (Корректировочный счет-фактура)</w:t>
            </w:r>
          </w:p>
        </w:tc>
      </w:tr>
      <w:tr w:rsidR="00E000C3" w:rsidRPr="000615B4" w14:paraId="07F8AAE6" w14:textId="77777777" w:rsidTr="003458A1">
        <w:tc>
          <w:tcPr>
            <w:tcW w:w="4395" w:type="dxa"/>
          </w:tcPr>
          <w:p w14:paraId="6A5C6AC2" w14:textId="77777777" w:rsidR="00E000C3" w:rsidRPr="00E000C3" w:rsidRDefault="00E000C3" w:rsidP="003458A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6804" w:type="dxa"/>
          </w:tcPr>
          <w:p w14:paraId="767880F8" w14:textId="77777777" w:rsidR="00E000C3" w:rsidRPr="00E000C3" w:rsidRDefault="00E000C3" w:rsidP="00CC0D80">
            <w:pPr>
              <w:spacing w:after="0"/>
            </w:pPr>
            <w:r>
              <w:t>Исправленный счет-фактура (Исправленный корректировочный счет-фактура)</w:t>
            </w:r>
          </w:p>
        </w:tc>
      </w:tr>
    </w:tbl>
    <w:p w14:paraId="69C0F652" w14:textId="77777777" w:rsidR="00882D34" w:rsidRPr="00F235D9" w:rsidRDefault="00882D34" w:rsidP="005379BF">
      <w:pPr>
        <w:pStyle w:val="2"/>
      </w:pPr>
      <w:bookmarkStart w:id="1372" w:name="_RetannType"/>
      <w:bookmarkStart w:id="1373" w:name="_RetannStatus"/>
      <w:bookmarkStart w:id="1374" w:name="_Toc396321218"/>
      <w:bookmarkEnd w:id="1372"/>
      <w:bookmarkEnd w:id="1373"/>
      <w:r w:rsidRPr="00F235D9">
        <w:t>RetannStatus</w:t>
      </w:r>
      <w:bookmarkEnd w:id="1374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76AEF5E5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2AB68D8B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860DA99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882D34" w:rsidRPr="000615B4" w14:paraId="6378A10C" w14:textId="77777777" w:rsidTr="003458A1">
        <w:tc>
          <w:tcPr>
            <w:tcW w:w="4395" w:type="dxa"/>
          </w:tcPr>
          <w:p w14:paraId="311C5BFC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Original</w:t>
            </w:r>
          </w:p>
        </w:tc>
        <w:tc>
          <w:tcPr>
            <w:tcW w:w="6804" w:type="dxa"/>
          </w:tcPr>
          <w:p w14:paraId="2801ADE3" w14:textId="77777777" w:rsidR="00882D34" w:rsidRPr="004B3AFD" w:rsidRDefault="00882D34" w:rsidP="00CC0D80">
            <w:pPr>
              <w:spacing w:after="0"/>
            </w:pPr>
            <w:r w:rsidRPr="004B3AFD">
              <w:t>Возврат товаров</w:t>
            </w:r>
          </w:p>
        </w:tc>
      </w:tr>
    </w:tbl>
    <w:p w14:paraId="25C7436B" w14:textId="77777777" w:rsidR="00882D34" w:rsidRPr="00F235D9" w:rsidRDefault="00882D34" w:rsidP="005379BF">
      <w:pPr>
        <w:pStyle w:val="2"/>
      </w:pPr>
      <w:bookmarkStart w:id="1375" w:name="_TypeOfUnit"/>
      <w:bookmarkStart w:id="1376" w:name="_Toc396321219"/>
      <w:bookmarkEnd w:id="1375"/>
      <w:r w:rsidRPr="00F235D9">
        <w:t>TypeOfUnit</w:t>
      </w:r>
      <w:bookmarkEnd w:id="1376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17C87ACA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68723596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007EB3E8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Описание</w:t>
            </w:r>
          </w:p>
        </w:tc>
      </w:tr>
      <w:tr w:rsidR="00882D34" w:rsidRPr="000615B4" w14:paraId="54F1E6CB" w14:textId="77777777" w:rsidTr="003458A1">
        <w:tc>
          <w:tcPr>
            <w:tcW w:w="4395" w:type="dxa"/>
          </w:tcPr>
          <w:p w14:paraId="011B5102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RC</w:t>
            </w:r>
          </w:p>
        </w:tc>
        <w:tc>
          <w:tcPr>
            <w:tcW w:w="6804" w:type="dxa"/>
          </w:tcPr>
          <w:p w14:paraId="0FFF6C7E" w14:textId="77777777" w:rsidR="00882D34" w:rsidRPr="004B3AFD" w:rsidRDefault="00882D34" w:rsidP="00CC0D80">
            <w:pPr>
              <w:spacing w:after="0"/>
            </w:pPr>
            <w:r w:rsidRPr="004B3AFD">
              <w:t>Признак возвратной тары</w:t>
            </w:r>
          </w:p>
        </w:tc>
      </w:tr>
    </w:tbl>
    <w:p w14:paraId="5F2FCC3E" w14:textId="77777777" w:rsidR="00882D34" w:rsidRPr="00F235D9" w:rsidRDefault="00882D34" w:rsidP="005379BF">
      <w:pPr>
        <w:pStyle w:val="2"/>
      </w:pPr>
      <w:bookmarkStart w:id="1377" w:name="_TransportByCodeList"/>
      <w:bookmarkStart w:id="1378" w:name="_Ref366676220"/>
      <w:bookmarkStart w:id="1379" w:name="_Toc396321220"/>
      <w:bookmarkEnd w:id="1377"/>
      <w:r w:rsidRPr="00F235D9">
        <w:t>TransportByCodeList</w:t>
      </w:r>
      <w:bookmarkEnd w:id="1378"/>
      <w:bookmarkEnd w:id="1379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38D4D9A9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47BB3FD6" w14:textId="77777777" w:rsidR="00882D34" w:rsidRPr="0012049E" w:rsidRDefault="00882D34" w:rsidP="003458A1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58CE25C" w14:textId="77777777" w:rsidR="00882D34" w:rsidRPr="0012049E" w:rsidRDefault="00882D34" w:rsidP="003458A1">
            <w:pPr>
              <w:spacing w:after="0"/>
              <w:jc w:val="center"/>
            </w:pPr>
            <w:r>
              <w:t>Описание</w:t>
            </w:r>
          </w:p>
        </w:tc>
      </w:tr>
      <w:tr w:rsidR="00882D34" w:rsidRPr="0012049E" w14:paraId="2A6502C2" w14:textId="77777777" w:rsidTr="003458A1">
        <w:tc>
          <w:tcPr>
            <w:tcW w:w="4395" w:type="dxa"/>
          </w:tcPr>
          <w:p w14:paraId="58AEF3FF" w14:textId="77777777" w:rsidR="00882D34" w:rsidRPr="004B3AFD" w:rsidRDefault="00882D34" w:rsidP="003458A1">
            <w:pPr>
              <w:spacing w:after="0"/>
              <w:jc w:val="center"/>
            </w:pPr>
            <w:r>
              <w:t>TransportByCustomer</w:t>
            </w:r>
          </w:p>
        </w:tc>
        <w:tc>
          <w:tcPr>
            <w:tcW w:w="6804" w:type="dxa"/>
          </w:tcPr>
          <w:p w14:paraId="4AD3620A" w14:textId="77777777" w:rsidR="00882D34" w:rsidRPr="0012049E" w:rsidRDefault="00882D34" w:rsidP="00CC0D80">
            <w:pPr>
              <w:spacing w:after="0"/>
            </w:pPr>
            <w:r>
              <w:t>Покупатель отвечает за доставку и перевозку товара</w:t>
            </w:r>
          </w:p>
        </w:tc>
      </w:tr>
      <w:tr w:rsidR="00882D34" w:rsidRPr="0012049E" w14:paraId="01E76E55" w14:textId="77777777" w:rsidTr="003458A1">
        <w:tc>
          <w:tcPr>
            <w:tcW w:w="4395" w:type="dxa"/>
          </w:tcPr>
          <w:p w14:paraId="0027A040" w14:textId="77777777" w:rsidR="00882D34" w:rsidRPr="004B3AFD" w:rsidRDefault="00882D34" w:rsidP="003458A1">
            <w:pPr>
              <w:spacing w:after="0"/>
              <w:jc w:val="center"/>
            </w:pPr>
            <w:r>
              <w:t>TransportBySupplier</w:t>
            </w:r>
          </w:p>
        </w:tc>
        <w:tc>
          <w:tcPr>
            <w:tcW w:w="6804" w:type="dxa"/>
          </w:tcPr>
          <w:p w14:paraId="0B3B6D94" w14:textId="77777777" w:rsidR="00882D34" w:rsidRPr="0012049E" w:rsidRDefault="00882D34" w:rsidP="00CC0D80">
            <w:pPr>
              <w:spacing w:after="0"/>
            </w:pPr>
            <w:r>
              <w:t>Поставщик отвечает за доставку и перевозку товара</w:t>
            </w:r>
          </w:p>
        </w:tc>
      </w:tr>
      <w:tr w:rsidR="00882D34" w:rsidRPr="00981F26" w14:paraId="7AEDF35A" w14:textId="77777777" w:rsidTr="003458A1">
        <w:tc>
          <w:tcPr>
            <w:tcW w:w="4395" w:type="dxa"/>
          </w:tcPr>
          <w:p w14:paraId="26807123" w14:textId="77777777" w:rsidR="00882D34" w:rsidRPr="004B3AFD" w:rsidRDefault="00882D34" w:rsidP="003458A1">
            <w:pPr>
              <w:spacing w:after="0"/>
              <w:jc w:val="center"/>
            </w:pPr>
            <w:r>
              <w:t>TransportByLogisticProvider</w:t>
            </w:r>
          </w:p>
        </w:tc>
        <w:tc>
          <w:tcPr>
            <w:tcW w:w="6804" w:type="dxa"/>
          </w:tcPr>
          <w:p w14:paraId="28811421" w14:textId="77777777" w:rsidR="00882D34" w:rsidRPr="00981F26" w:rsidRDefault="00882D34" w:rsidP="00CC0D80">
            <w:pPr>
              <w:spacing w:after="0"/>
            </w:pPr>
            <w:r>
              <w:t>За поставку товара отвечает провайдер транспортных услуг</w:t>
            </w:r>
          </w:p>
        </w:tc>
      </w:tr>
    </w:tbl>
    <w:p w14:paraId="159DBAD6" w14:textId="77777777" w:rsidR="00882D34" w:rsidRPr="00F235D9" w:rsidRDefault="00882D34" w:rsidP="005379BF">
      <w:pPr>
        <w:pStyle w:val="2"/>
      </w:pPr>
      <w:bookmarkStart w:id="1380" w:name="_FlowTypeCodeList"/>
      <w:bookmarkStart w:id="1381" w:name="_Toc396321221"/>
      <w:bookmarkEnd w:id="1380"/>
      <w:r w:rsidRPr="00F235D9">
        <w:t>FlowTypeCodeList</w:t>
      </w:r>
      <w:bookmarkEnd w:id="1381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32CDD68F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5F154FE0" w14:textId="77777777" w:rsidR="00882D34" w:rsidRPr="0012049E" w:rsidRDefault="00882D34" w:rsidP="003458A1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FA61DB0" w14:textId="77777777" w:rsidR="00882D34" w:rsidRPr="0012049E" w:rsidRDefault="00882D34" w:rsidP="003458A1">
            <w:pPr>
              <w:spacing w:after="0"/>
              <w:jc w:val="center"/>
            </w:pPr>
            <w:r>
              <w:t>Описание</w:t>
            </w:r>
          </w:p>
        </w:tc>
      </w:tr>
      <w:tr w:rsidR="00882D34" w:rsidRPr="0012049E" w14:paraId="59153704" w14:textId="77777777" w:rsidTr="003458A1">
        <w:tc>
          <w:tcPr>
            <w:tcW w:w="4395" w:type="dxa"/>
          </w:tcPr>
          <w:p w14:paraId="1DACFBD3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S</w:t>
            </w:r>
            <w:r>
              <w:t>tock</w:t>
            </w:r>
          </w:p>
        </w:tc>
        <w:tc>
          <w:tcPr>
            <w:tcW w:w="6804" w:type="dxa"/>
          </w:tcPr>
          <w:p w14:paraId="10459942" w14:textId="77777777" w:rsidR="00882D34" w:rsidRPr="004B3AFD" w:rsidRDefault="00882D34" w:rsidP="00CC0D80">
            <w:pPr>
              <w:spacing w:after="0"/>
            </w:pPr>
            <w:r>
              <w:t>Сток на РЦ</w:t>
            </w:r>
          </w:p>
        </w:tc>
      </w:tr>
      <w:tr w:rsidR="00882D34" w:rsidRPr="0012049E" w14:paraId="02F5E676" w14:textId="77777777" w:rsidTr="003458A1">
        <w:tc>
          <w:tcPr>
            <w:tcW w:w="4395" w:type="dxa"/>
          </w:tcPr>
          <w:p w14:paraId="1DEC7D94" w14:textId="77777777" w:rsidR="00882D34" w:rsidRPr="004B3AFD" w:rsidRDefault="00882D34" w:rsidP="003458A1">
            <w:pPr>
              <w:spacing w:after="0"/>
              <w:jc w:val="center"/>
            </w:pPr>
            <w:r w:rsidRPr="004B3AFD">
              <w:t>T</w:t>
            </w:r>
            <w:r>
              <w:t>ransit</w:t>
            </w:r>
          </w:p>
        </w:tc>
        <w:tc>
          <w:tcPr>
            <w:tcW w:w="6804" w:type="dxa"/>
          </w:tcPr>
          <w:p w14:paraId="149A6A8A" w14:textId="77777777" w:rsidR="00882D34" w:rsidRPr="0012049E" w:rsidRDefault="00882D34" w:rsidP="00CC0D80">
            <w:pPr>
              <w:spacing w:after="0"/>
            </w:pPr>
            <w:r>
              <w:t>Транзит в магазин</w:t>
            </w:r>
          </w:p>
        </w:tc>
      </w:tr>
      <w:tr w:rsidR="00882D34" w:rsidRPr="0012049E" w14:paraId="65B48C5A" w14:textId="77777777" w:rsidTr="003458A1">
        <w:tc>
          <w:tcPr>
            <w:tcW w:w="4395" w:type="dxa"/>
          </w:tcPr>
          <w:p w14:paraId="2E96E46E" w14:textId="77777777" w:rsidR="00882D34" w:rsidRPr="004B3AFD" w:rsidRDefault="00882D34" w:rsidP="003458A1">
            <w:pPr>
              <w:spacing w:after="0"/>
              <w:jc w:val="center"/>
            </w:pPr>
            <w:r>
              <w:t>Direct</w:t>
            </w:r>
          </w:p>
        </w:tc>
        <w:tc>
          <w:tcPr>
            <w:tcW w:w="6804" w:type="dxa"/>
          </w:tcPr>
          <w:p w14:paraId="6DC62634" w14:textId="77777777" w:rsidR="00882D34" w:rsidRPr="004B3AFD" w:rsidRDefault="00882D34" w:rsidP="00CC0D80">
            <w:pPr>
              <w:spacing w:after="0"/>
            </w:pPr>
            <w:r>
              <w:t>Прямая поставка</w:t>
            </w:r>
          </w:p>
        </w:tc>
      </w:tr>
      <w:tr w:rsidR="00882D34" w:rsidRPr="0012049E" w14:paraId="76B0207C" w14:textId="77777777" w:rsidTr="003458A1">
        <w:tc>
          <w:tcPr>
            <w:tcW w:w="4395" w:type="dxa"/>
          </w:tcPr>
          <w:p w14:paraId="5A795573" w14:textId="77777777" w:rsidR="00882D34" w:rsidRPr="004B3AFD" w:rsidRDefault="00882D34" w:rsidP="003458A1">
            <w:pPr>
              <w:spacing w:after="0"/>
              <w:jc w:val="center"/>
            </w:pPr>
            <w:r>
              <w:t>Fresh</w:t>
            </w:r>
          </w:p>
        </w:tc>
        <w:tc>
          <w:tcPr>
            <w:tcW w:w="6804" w:type="dxa"/>
          </w:tcPr>
          <w:p w14:paraId="7BD0072C" w14:textId="77777777" w:rsidR="00882D34" w:rsidRPr="0012049E" w:rsidRDefault="00882D34" w:rsidP="00CC0D80">
            <w:pPr>
              <w:spacing w:after="0"/>
            </w:pPr>
            <w:r>
              <w:t>Свежие продукты</w:t>
            </w:r>
          </w:p>
        </w:tc>
      </w:tr>
    </w:tbl>
    <w:p w14:paraId="5DDB3ED7" w14:textId="77777777" w:rsidR="00882D34" w:rsidRPr="00F235D9" w:rsidRDefault="00882D34" w:rsidP="005379BF">
      <w:pPr>
        <w:pStyle w:val="2"/>
      </w:pPr>
      <w:bookmarkStart w:id="1382" w:name="_TransportModeCodeList"/>
      <w:bookmarkStart w:id="1383" w:name="_ReasonOfReturn"/>
      <w:bookmarkStart w:id="1384" w:name="_TransportModeCodeList_1"/>
      <w:bookmarkStart w:id="1385" w:name="_Toc396321222"/>
      <w:bookmarkEnd w:id="1382"/>
      <w:bookmarkEnd w:id="1383"/>
      <w:bookmarkEnd w:id="1384"/>
      <w:r w:rsidRPr="00F235D9">
        <w:t>TransportModeCodeList</w:t>
      </w:r>
      <w:bookmarkEnd w:id="1385"/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882D34" w14:paraId="653DC9B1" w14:textId="77777777" w:rsidTr="003458A1">
        <w:tc>
          <w:tcPr>
            <w:tcW w:w="4395" w:type="dxa"/>
            <w:shd w:val="clear" w:color="auto" w:fill="F2F2F2" w:themeFill="background1" w:themeFillShade="F2"/>
          </w:tcPr>
          <w:p w14:paraId="3F069972" w14:textId="77777777" w:rsidR="00882D34" w:rsidRPr="0012049E" w:rsidRDefault="00882D34" w:rsidP="003458A1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B396DFF" w14:textId="77777777" w:rsidR="00882D34" w:rsidRPr="0012049E" w:rsidRDefault="00882D34" w:rsidP="003458A1">
            <w:pPr>
              <w:spacing w:after="0"/>
              <w:jc w:val="center"/>
            </w:pPr>
            <w:r>
              <w:t>Описание</w:t>
            </w:r>
          </w:p>
        </w:tc>
      </w:tr>
      <w:tr w:rsidR="00882D34" w:rsidRPr="0012049E" w14:paraId="5CCBFC10" w14:textId="77777777" w:rsidTr="003458A1">
        <w:tc>
          <w:tcPr>
            <w:tcW w:w="4395" w:type="dxa"/>
          </w:tcPr>
          <w:p w14:paraId="0E6F8776" w14:textId="77777777" w:rsidR="00882D34" w:rsidRPr="004B3AFD" w:rsidRDefault="00882D34" w:rsidP="003458A1">
            <w:pPr>
              <w:spacing w:after="0"/>
              <w:jc w:val="center"/>
            </w:pPr>
            <w:r>
              <w:t>railTransport</w:t>
            </w:r>
          </w:p>
        </w:tc>
        <w:tc>
          <w:tcPr>
            <w:tcW w:w="6804" w:type="dxa"/>
          </w:tcPr>
          <w:p w14:paraId="67AC6C84" w14:textId="77777777" w:rsidR="00882D34" w:rsidRPr="002B591D" w:rsidRDefault="00882D34" w:rsidP="00CC0D80">
            <w:pPr>
              <w:spacing w:after="0"/>
            </w:pPr>
            <w:r>
              <w:t>Железнодорожный транспорт</w:t>
            </w:r>
          </w:p>
        </w:tc>
      </w:tr>
      <w:tr w:rsidR="00882D34" w:rsidRPr="0012049E" w14:paraId="722EBA7B" w14:textId="77777777" w:rsidTr="003458A1">
        <w:tc>
          <w:tcPr>
            <w:tcW w:w="4395" w:type="dxa"/>
          </w:tcPr>
          <w:p w14:paraId="1891D22C" w14:textId="77777777" w:rsidR="00882D34" w:rsidRPr="004B3AFD" w:rsidRDefault="00882D34" w:rsidP="003458A1">
            <w:pPr>
              <w:spacing w:after="0"/>
              <w:jc w:val="center"/>
            </w:pPr>
            <w:r>
              <w:t>roadTransport</w:t>
            </w:r>
          </w:p>
        </w:tc>
        <w:tc>
          <w:tcPr>
            <w:tcW w:w="6804" w:type="dxa"/>
          </w:tcPr>
          <w:p w14:paraId="2D38AC17" w14:textId="77777777" w:rsidR="00882D34" w:rsidRPr="0012049E" w:rsidRDefault="00882D34" w:rsidP="00CC0D80">
            <w:pPr>
              <w:spacing w:after="0"/>
            </w:pPr>
            <w:r>
              <w:t>Автодорожный транспорт</w:t>
            </w:r>
          </w:p>
        </w:tc>
      </w:tr>
      <w:tr w:rsidR="00882D34" w:rsidRPr="00981F26" w14:paraId="1B29BF58" w14:textId="77777777" w:rsidTr="003458A1">
        <w:tc>
          <w:tcPr>
            <w:tcW w:w="4395" w:type="dxa"/>
          </w:tcPr>
          <w:p w14:paraId="05B4EF82" w14:textId="77777777" w:rsidR="00882D34" w:rsidRPr="004B3AFD" w:rsidRDefault="00882D34" w:rsidP="003458A1">
            <w:pPr>
              <w:spacing w:after="0"/>
              <w:jc w:val="center"/>
            </w:pPr>
            <w:r>
              <w:t>airTransport</w:t>
            </w:r>
          </w:p>
        </w:tc>
        <w:tc>
          <w:tcPr>
            <w:tcW w:w="6804" w:type="dxa"/>
          </w:tcPr>
          <w:p w14:paraId="0954F438" w14:textId="77777777" w:rsidR="00882D34" w:rsidRPr="00981F26" w:rsidRDefault="00882D34" w:rsidP="00CC0D80">
            <w:pPr>
              <w:spacing w:after="0"/>
            </w:pPr>
            <w:r>
              <w:t>Авиатранспорт</w:t>
            </w:r>
          </w:p>
        </w:tc>
      </w:tr>
    </w:tbl>
    <w:p w14:paraId="2B9E52E2" w14:textId="77777777" w:rsidR="00125C5B" w:rsidRDefault="00125C5B" w:rsidP="00125C5B">
      <w:pPr>
        <w:pStyle w:val="2"/>
      </w:pPr>
      <w:bookmarkStart w:id="1386" w:name="_ReasonOfReturn_1"/>
      <w:bookmarkEnd w:id="1386"/>
      <w:r w:rsidRPr="00125C5B">
        <w:t>ReasonOfReturn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125C5B" w14:paraId="62BFAD8F" w14:textId="77777777" w:rsidTr="00224334">
        <w:tc>
          <w:tcPr>
            <w:tcW w:w="4395" w:type="dxa"/>
            <w:shd w:val="clear" w:color="auto" w:fill="F2F2F2" w:themeFill="background1" w:themeFillShade="F2"/>
          </w:tcPr>
          <w:p w14:paraId="73DE7F9D" w14:textId="77777777" w:rsidR="00125C5B" w:rsidRPr="0012049E" w:rsidRDefault="00125C5B" w:rsidP="00224334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9D2B03C" w14:textId="77777777" w:rsidR="00125C5B" w:rsidRPr="0012049E" w:rsidRDefault="00125C5B" w:rsidP="00224334">
            <w:pPr>
              <w:spacing w:after="0"/>
              <w:jc w:val="center"/>
            </w:pPr>
            <w:r>
              <w:t>Описание</w:t>
            </w:r>
          </w:p>
        </w:tc>
      </w:tr>
      <w:tr w:rsidR="00125C5B" w:rsidRPr="0012049E" w14:paraId="4B7F734C" w14:textId="77777777" w:rsidTr="00224334">
        <w:tc>
          <w:tcPr>
            <w:tcW w:w="4395" w:type="dxa"/>
          </w:tcPr>
          <w:p w14:paraId="6E7236E4" w14:textId="77777777" w:rsidR="00125C5B" w:rsidRDefault="00125C5B" w:rsidP="00224334">
            <w:pPr>
              <w:spacing w:after="0"/>
              <w:jc w:val="center"/>
            </w:pPr>
            <w:r>
              <w:t>Breakage</w:t>
            </w:r>
          </w:p>
        </w:tc>
        <w:tc>
          <w:tcPr>
            <w:tcW w:w="6804" w:type="dxa"/>
          </w:tcPr>
          <w:p w14:paraId="2EB0B0E8" w14:textId="77777777" w:rsidR="00125C5B" w:rsidRPr="00BB281C" w:rsidRDefault="00BB281C" w:rsidP="00224334">
            <w:pPr>
              <w:spacing w:after="0"/>
            </w:pPr>
            <w:r>
              <w:t>Бой</w:t>
            </w:r>
          </w:p>
        </w:tc>
      </w:tr>
      <w:tr w:rsidR="00125C5B" w:rsidRPr="0012049E" w14:paraId="718811B0" w14:textId="77777777" w:rsidTr="00224334">
        <w:tc>
          <w:tcPr>
            <w:tcW w:w="4395" w:type="dxa"/>
          </w:tcPr>
          <w:p w14:paraId="7376FB3B" w14:textId="77777777" w:rsidR="00125C5B" w:rsidRDefault="00125C5B" w:rsidP="00224334">
            <w:pPr>
              <w:spacing w:after="0"/>
              <w:jc w:val="center"/>
            </w:pPr>
            <w:r>
              <w:t>Cross-picking</w:t>
            </w:r>
          </w:p>
        </w:tc>
        <w:tc>
          <w:tcPr>
            <w:tcW w:w="6804" w:type="dxa"/>
          </w:tcPr>
          <w:p w14:paraId="3690F15B" w14:textId="77777777" w:rsidR="00125C5B" w:rsidRDefault="00BB281C" w:rsidP="00224334">
            <w:pPr>
              <w:spacing w:after="0"/>
            </w:pPr>
            <w:r>
              <w:t>Пересорт</w:t>
            </w:r>
          </w:p>
        </w:tc>
      </w:tr>
      <w:tr w:rsidR="00125C5B" w:rsidRPr="0012049E" w14:paraId="1D23B22F" w14:textId="77777777" w:rsidTr="00224334">
        <w:tc>
          <w:tcPr>
            <w:tcW w:w="4395" w:type="dxa"/>
          </w:tcPr>
          <w:p w14:paraId="0C1B80C8" w14:textId="77777777" w:rsidR="00125C5B" w:rsidRPr="004B3AFD" w:rsidRDefault="00125C5B" w:rsidP="00224334">
            <w:pPr>
              <w:spacing w:after="0"/>
              <w:jc w:val="center"/>
            </w:pPr>
            <w:r>
              <w:lastRenderedPageBreak/>
              <w:t>Damaged</w:t>
            </w:r>
          </w:p>
        </w:tc>
        <w:tc>
          <w:tcPr>
            <w:tcW w:w="6804" w:type="dxa"/>
          </w:tcPr>
          <w:p w14:paraId="16282517" w14:textId="77777777" w:rsidR="00125C5B" w:rsidRPr="002B591D" w:rsidRDefault="00BB281C" w:rsidP="00224334">
            <w:pPr>
              <w:spacing w:after="0"/>
            </w:pPr>
            <w:r>
              <w:t>Брак</w:t>
            </w:r>
          </w:p>
        </w:tc>
      </w:tr>
      <w:tr w:rsidR="00125C5B" w:rsidRPr="0012049E" w14:paraId="3712EFC5" w14:textId="77777777" w:rsidTr="00224334">
        <w:tc>
          <w:tcPr>
            <w:tcW w:w="4395" w:type="dxa"/>
          </w:tcPr>
          <w:p w14:paraId="7D776BD8" w14:textId="77777777" w:rsidR="00125C5B" w:rsidRPr="004B3AFD" w:rsidRDefault="00125C5B" w:rsidP="00224334">
            <w:pPr>
              <w:spacing w:after="0"/>
              <w:jc w:val="center"/>
            </w:pPr>
            <w:r>
              <w:t>Expired</w:t>
            </w:r>
          </w:p>
        </w:tc>
        <w:tc>
          <w:tcPr>
            <w:tcW w:w="6804" w:type="dxa"/>
          </w:tcPr>
          <w:p w14:paraId="69713534" w14:textId="77777777" w:rsidR="00125C5B" w:rsidRPr="0012049E" w:rsidRDefault="00BB281C" w:rsidP="00224334">
            <w:pPr>
              <w:spacing w:after="0"/>
            </w:pPr>
            <w:r>
              <w:t>Недостаточный срок реализации</w:t>
            </w:r>
          </w:p>
        </w:tc>
      </w:tr>
      <w:tr w:rsidR="00125C5B" w:rsidRPr="00981F26" w14:paraId="0418CB81" w14:textId="77777777" w:rsidTr="00224334">
        <w:tc>
          <w:tcPr>
            <w:tcW w:w="4395" w:type="dxa"/>
          </w:tcPr>
          <w:p w14:paraId="6C853746" w14:textId="77777777" w:rsidR="00125C5B" w:rsidRPr="004B3AFD" w:rsidRDefault="00125C5B" w:rsidP="00224334">
            <w:pPr>
              <w:spacing w:after="0"/>
              <w:jc w:val="center"/>
            </w:pPr>
            <w:r>
              <w:t>Missing</w:t>
            </w:r>
          </w:p>
        </w:tc>
        <w:tc>
          <w:tcPr>
            <w:tcW w:w="6804" w:type="dxa"/>
          </w:tcPr>
          <w:p w14:paraId="4DA6690C" w14:textId="77777777" w:rsidR="00125C5B" w:rsidRPr="00981F26" w:rsidRDefault="00BB281C" w:rsidP="00224334">
            <w:pPr>
              <w:spacing w:after="0"/>
            </w:pPr>
            <w:r>
              <w:t>Недопоставка</w:t>
            </w:r>
          </w:p>
        </w:tc>
      </w:tr>
      <w:tr w:rsidR="00125C5B" w:rsidRPr="00981F26" w14:paraId="35A34C69" w14:textId="77777777" w:rsidTr="00224334">
        <w:tc>
          <w:tcPr>
            <w:tcW w:w="4395" w:type="dxa"/>
          </w:tcPr>
          <w:p w14:paraId="4643B4AF" w14:textId="77777777" w:rsidR="00125C5B" w:rsidRDefault="00125C5B" w:rsidP="00224334">
            <w:pPr>
              <w:spacing w:after="0"/>
              <w:jc w:val="center"/>
            </w:pPr>
            <w:r>
              <w:t>Over-shipped</w:t>
            </w:r>
          </w:p>
        </w:tc>
        <w:tc>
          <w:tcPr>
            <w:tcW w:w="6804" w:type="dxa"/>
          </w:tcPr>
          <w:p w14:paraId="2E77667B" w14:textId="77777777" w:rsidR="00125C5B" w:rsidRDefault="00BB281C" w:rsidP="00224334">
            <w:pPr>
              <w:spacing w:after="0"/>
            </w:pPr>
            <w:r>
              <w:t>Сверхпоставка</w:t>
            </w:r>
          </w:p>
        </w:tc>
      </w:tr>
      <w:tr w:rsidR="000468B3" w:rsidRPr="00981F26" w14:paraId="592A50D8" w14:textId="77777777" w:rsidTr="00224334">
        <w:tc>
          <w:tcPr>
            <w:tcW w:w="4395" w:type="dxa"/>
          </w:tcPr>
          <w:p w14:paraId="54B715CF" w14:textId="77777777" w:rsidR="000468B3" w:rsidRDefault="000468B3" w:rsidP="00224334">
            <w:pPr>
              <w:spacing w:after="0"/>
              <w:jc w:val="center"/>
            </w:pPr>
            <w:r w:rsidRPr="000468B3">
              <w:t>BreachOfTemperature</w:t>
            </w:r>
          </w:p>
        </w:tc>
        <w:tc>
          <w:tcPr>
            <w:tcW w:w="6804" w:type="dxa"/>
          </w:tcPr>
          <w:p w14:paraId="0ECC92D9" w14:textId="77777777" w:rsidR="000468B3" w:rsidRDefault="000468B3" w:rsidP="00224334">
            <w:pPr>
              <w:spacing w:after="0"/>
            </w:pPr>
            <w:r>
              <w:t>Нарушение температурного режима</w:t>
            </w:r>
          </w:p>
        </w:tc>
      </w:tr>
      <w:tr w:rsidR="000468B3" w:rsidRPr="00981F26" w14:paraId="72C0067A" w14:textId="77777777" w:rsidTr="00224334">
        <w:tc>
          <w:tcPr>
            <w:tcW w:w="4395" w:type="dxa"/>
          </w:tcPr>
          <w:p w14:paraId="476C4948" w14:textId="77777777" w:rsidR="000468B3" w:rsidRDefault="000468B3" w:rsidP="00224334">
            <w:pPr>
              <w:spacing w:after="0"/>
              <w:jc w:val="center"/>
            </w:pPr>
            <w:r w:rsidRPr="000468B3">
              <w:t>MistakeInOrder</w:t>
            </w:r>
          </w:p>
        </w:tc>
        <w:tc>
          <w:tcPr>
            <w:tcW w:w="6804" w:type="dxa"/>
          </w:tcPr>
          <w:p w14:paraId="20442EB1" w14:textId="77777777" w:rsidR="000468B3" w:rsidRDefault="000468B3" w:rsidP="00224334">
            <w:pPr>
              <w:spacing w:after="0"/>
            </w:pPr>
            <w:r>
              <w:t>Ошибка в заказе</w:t>
            </w:r>
          </w:p>
        </w:tc>
      </w:tr>
    </w:tbl>
    <w:p w14:paraId="4BC56FC7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705E1010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639B2FCB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538573DC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41BA9517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2DF668DA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61213056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51483579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5A3841D1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3B41C71E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65809BB8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11E2C92C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444C62F8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417D9099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09210285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526A5FFD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55F1452D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23F7A824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6EFA29EB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0E270918" w14:textId="77777777" w:rsidR="00282D7F" w:rsidRPr="00282D7F" w:rsidRDefault="00282D7F" w:rsidP="00282D7F">
      <w:pPr>
        <w:pStyle w:val="a4"/>
        <w:keepNext/>
        <w:keepLines/>
        <w:numPr>
          <w:ilvl w:val="1"/>
          <w:numId w:val="35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28"/>
          <w:szCs w:val="28"/>
        </w:rPr>
      </w:pPr>
    </w:p>
    <w:p w14:paraId="0A94A6C7" w14:textId="77777777" w:rsidR="00282D7F" w:rsidRDefault="00282D7F" w:rsidP="00282D7F">
      <w:pPr>
        <w:pStyle w:val="2"/>
        <w:numPr>
          <w:ilvl w:val="1"/>
          <w:numId w:val="35"/>
        </w:numPr>
      </w:pPr>
      <w:bookmarkStart w:id="1387" w:name="_PartialDelivery"/>
      <w:bookmarkEnd w:id="1387"/>
      <w:r w:rsidRPr="00282D7F">
        <w:t>PartialDelivery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282D7F" w14:paraId="56935BF9" w14:textId="77777777" w:rsidTr="00DC0B55">
        <w:tc>
          <w:tcPr>
            <w:tcW w:w="4395" w:type="dxa"/>
            <w:shd w:val="clear" w:color="auto" w:fill="F2F2F2" w:themeFill="background1" w:themeFillShade="F2"/>
          </w:tcPr>
          <w:p w14:paraId="03CED798" w14:textId="77777777" w:rsidR="00282D7F" w:rsidRPr="0012049E" w:rsidRDefault="00282D7F" w:rsidP="00DC0B55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13197A5" w14:textId="77777777" w:rsidR="00282D7F" w:rsidRPr="0012049E" w:rsidRDefault="00282D7F" w:rsidP="00DC0B55">
            <w:pPr>
              <w:spacing w:after="0"/>
              <w:jc w:val="center"/>
            </w:pPr>
            <w:r>
              <w:t>Описание</w:t>
            </w:r>
          </w:p>
        </w:tc>
      </w:tr>
      <w:tr w:rsidR="00282D7F" w:rsidRPr="0012049E" w14:paraId="28A0029D" w14:textId="77777777" w:rsidTr="00DC0B55">
        <w:tc>
          <w:tcPr>
            <w:tcW w:w="4395" w:type="dxa"/>
          </w:tcPr>
          <w:p w14:paraId="6E3C40C9" w14:textId="77777777" w:rsidR="00282D7F" w:rsidRPr="00282D7F" w:rsidRDefault="006F3EB4" w:rsidP="00DC0B5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82D7F">
              <w:rPr>
                <w:lang w:val="en-US"/>
              </w:rPr>
              <w:t>rue</w:t>
            </w:r>
          </w:p>
        </w:tc>
        <w:tc>
          <w:tcPr>
            <w:tcW w:w="6804" w:type="dxa"/>
          </w:tcPr>
          <w:p w14:paraId="188E5D5A" w14:textId="77777777" w:rsidR="00282D7F" w:rsidRPr="00282D7F" w:rsidRDefault="00282D7F" w:rsidP="00282D7F">
            <w:pPr>
              <w:spacing w:after="0"/>
            </w:pPr>
            <w:r>
              <w:t>Показывает, что поставка происходит частями</w:t>
            </w:r>
          </w:p>
        </w:tc>
      </w:tr>
    </w:tbl>
    <w:p w14:paraId="1D910E5D" w14:textId="77777777" w:rsidR="007B4580" w:rsidRPr="00F235D9" w:rsidRDefault="007B4580" w:rsidP="007B4580">
      <w:pPr>
        <w:pStyle w:val="2"/>
        <w:numPr>
          <w:ilvl w:val="1"/>
          <w:numId w:val="35"/>
        </w:numPr>
      </w:pPr>
      <w:bookmarkStart w:id="1388" w:name="_TransportMeansCodeList"/>
      <w:bookmarkStart w:id="1389" w:name="_Type_OfTransportCode"/>
      <w:bookmarkEnd w:id="1388"/>
      <w:bookmarkEnd w:id="1389"/>
      <w:r w:rsidRPr="00F235D9">
        <w:t>Transport</w:t>
      </w:r>
      <w:r w:rsidRPr="007B4580">
        <w:t>Means</w:t>
      </w:r>
      <w:r w:rsidRPr="00F235D9">
        <w:t>CodeList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7B4580" w14:paraId="46D9701D" w14:textId="77777777" w:rsidTr="0099527F">
        <w:tc>
          <w:tcPr>
            <w:tcW w:w="4395" w:type="dxa"/>
            <w:shd w:val="clear" w:color="auto" w:fill="F2F2F2" w:themeFill="background1" w:themeFillShade="F2"/>
          </w:tcPr>
          <w:p w14:paraId="60E0CAA4" w14:textId="77777777" w:rsidR="007B4580" w:rsidRPr="0012049E" w:rsidRDefault="007B4580" w:rsidP="0099527F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ACAF302" w14:textId="77777777" w:rsidR="007B4580" w:rsidRPr="0012049E" w:rsidRDefault="007B4580" w:rsidP="0099527F">
            <w:pPr>
              <w:spacing w:after="0"/>
              <w:jc w:val="center"/>
            </w:pPr>
            <w:r>
              <w:t>Описание</w:t>
            </w:r>
          </w:p>
        </w:tc>
      </w:tr>
      <w:tr w:rsidR="007B4580" w:rsidRPr="0012049E" w14:paraId="20AB4E54" w14:textId="77777777" w:rsidTr="0099527F">
        <w:tc>
          <w:tcPr>
            <w:tcW w:w="4395" w:type="dxa"/>
          </w:tcPr>
          <w:p w14:paraId="1EAEE0F4" w14:textId="77777777" w:rsidR="007B4580" w:rsidRPr="004B3AFD" w:rsidRDefault="007B4580" w:rsidP="0099527F">
            <w:pPr>
              <w:spacing w:after="0"/>
              <w:jc w:val="center"/>
              <w:rPr>
                <w:rPrChange w:id="1390" w:author="Татьяна Шарыпова" w:date="2017-04-19T13:43:00Z">
                  <w:rPr>
                    <w:lang w:val="en-US"/>
                  </w:rPr>
                </w:rPrChange>
              </w:rPr>
            </w:pPr>
            <w:r w:rsidRPr="007B4580">
              <w:t>isothermic</w:t>
            </w:r>
          </w:p>
        </w:tc>
        <w:tc>
          <w:tcPr>
            <w:tcW w:w="6804" w:type="dxa"/>
          </w:tcPr>
          <w:p w14:paraId="35F8B101" w14:textId="77777777" w:rsidR="007B4580" w:rsidRPr="002B591D" w:rsidRDefault="007B4580" w:rsidP="0099527F">
            <w:pPr>
              <w:spacing w:after="0"/>
            </w:pPr>
            <w:r>
              <w:t>Изотермический</w:t>
            </w:r>
          </w:p>
        </w:tc>
      </w:tr>
      <w:tr w:rsidR="007B4580" w:rsidRPr="0012049E" w14:paraId="112B10A9" w14:textId="77777777" w:rsidTr="0099527F">
        <w:tc>
          <w:tcPr>
            <w:tcW w:w="4395" w:type="dxa"/>
          </w:tcPr>
          <w:p w14:paraId="66E8B39F" w14:textId="77777777" w:rsidR="007B4580" w:rsidRPr="004B3AFD" w:rsidRDefault="007B4580" w:rsidP="0099527F">
            <w:pPr>
              <w:spacing w:after="0"/>
              <w:jc w:val="center"/>
            </w:pPr>
            <w:r w:rsidRPr="007B4580">
              <w:t>refrigerator</w:t>
            </w:r>
          </w:p>
        </w:tc>
        <w:tc>
          <w:tcPr>
            <w:tcW w:w="6804" w:type="dxa"/>
          </w:tcPr>
          <w:p w14:paraId="083FC311" w14:textId="77777777" w:rsidR="007B4580" w:rsidRPr="0012049E" w:rsidRDefault="007B4580" w:rsidP="0099527F">
            <w:pPr>
              <w:spacing w:after="0"/>
            </w:pPr>
            <w:r>
              <w:t>Рефрижератор</w:t>
            </w:r>
          </w:p>
        </w:tc>
      </w:tr>
      <w:tr w:rsidR="007B4580" w:rsidRPr="00981F26" w14:paraId="4D8314A4" w14:textId="77777777" w:rsidTr="0099527F">
        <w:tc>
          <w:tcPr>
            <w:tcW w:w="4395" w:type="dxa"/>
          </w:tcPr>
          <w:p w14:paraId="3C2AE0B0" w14:textId="77777777" w:rsidR="007B4580" w:rsidRPr="004B3AFD" w:rsidRDefault="007B4580" w:rsidP="0099527F">
            <w:pPr>
              <w:spacing w:after="0"/>
              <w:jc w:val="center"/>
            </w:pPr>
            <w:r w:rsidRPr="007B4580">
              <w:t>container</w:t>
            </w:r>
          </w:p>
        </w:tc>
        <w:tc>
          <w:tcPr>
            <w:tcW w:w="6804" w:type="dxa"/>
          </w:tcPr>
          <w:p w14:paraId="53FA89BE" w14:textId="77777777" w:rsidR="007B4580" w:rsidRPr="00981F26" w:rsidRDefault="007B4580" w:rsidP="0099527F">
            <w:pPr>
              <w:spacing w:after="0"/>
            </w:pPr>
            <w:r>
              <w:t>Контейнеровоз</w:t>
            </w:r>
          </w:p>
        </w:tc>
      </w:tr>
      <w:tr w:rsidR="007B4580" w:rsidRPr="00981F26" w14:paraId="3DB6E233" w14:textId="77777777" w:rsidTr="0099527F">
        <w:tc>
          <w:tcPr>
            <w:tcW w:w="4395" w:type="dxa"/>
          </w:tcPr>
          <w:p w14:paraId="38BBB085" w14:textId="77777777" w:rsidR="007B4580" w:rsidRPr="007B4580" w:rsidRDefault="007B4580" w:rsidP="0099527F">
            <w:pPr>
              <w:spacing w:after="0"/>
              <w:jc w:val="center"/>
            </w:pPr>
            <w:r w:rsidRPr="007B4580">
              <w:t>withTilt</w:t>
            </w:r>
          </w:p>
        </w:tc>
        <w:tc>
          <w:tcPr>
            <w:tcW w:w="6804" w:type="dxa"/>
          </w:tcPr>
          <w:p w14:paraId="136FA919" w14:textId="77777777" w:rsidR="007B4580" w:rsidRPr="007B4580" w:rsidRDefault="007B4580" w:rsidP="0099527F">
            <w:pPr>
              <w:spacing w:after="0"/>
            </w:pPr>
            <w:r>
              <w:t>Тентованный</w:t>
            </w:r>
          </w:p>
        </w:tc>
      </w:tr>
    </w:tbl>
    <w:p w14:paraId="5153CA5A" w14:textId="77777777" w:rsidR="00C269D5" w:rsidRDefault="00C269D5">
      <w:pPr>
        <w:rPr>
          <w:del w:id="1391" w:author="Татьяна Шарыпова" w:date="2017-04-19T13:43:00Z"/>
        </w:rPr>
      </w:pPr>
    </w:p>
    <w:p w14:paraId="2C108842" w14:textId="77777777" w:rsidR="00C269D5" w:rsidRDefault="00C269D5"/>
    <w:p w14:paraId="11481BA1" w14:textId="2967B028" w:rsidR="004E2EE0" w:rsidRPr="000B6A31" w:rsidRDefault="000B6A31" w:rsidP="000B6A31">
      <w:pPr>
        <w:pStyle w:val="2"/>
        <w:numPr>
          <w:ilvl w:val="1"/>
          <w:numId w:val="35"/>
        </w:numPr>
        <w:rPr>
          <w:lang w:val="en-US"/>
        </w:rPr>
      </w:pPr>
      <w:bookmarkStart w:id="1392" w:name="_InvoiceDeliveryMomentCodeList"/>
      <w:bookmarkEnd w:id="1392"/>
      <w:r w:rsidRPr="000B6A31">
        <w:t>InvoiceDeliveryMomentCodeList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0B6A31" w:rsidRPr="0012049E" w14:paraId="17C71A5A" w14:textId="77777777" w:rsidTr="00A94B5E">
        <w:tc>
          <w:tcPr>
            <w:tcW w:w="4395" w:type="dxa"/>
            <w:shd w:val="clear" w:color="auto" w:fill="F2F2F2" w:themeFill="background1" w:themeFillShade="F2"/>
          </w:tcPr>
          <w:p w14:paraId="230459CF" w14:textId="77777777" w:rsidR="000B6A31" w:rsidRPr="0012049E" w:rsidRDefault="000B6A31" w:rsidP="00A94B5E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8F6311D" w14:textId="77777777" w:rsidR="000B6A31" w:rsidRPr="0012049E" w:rsidRDefault="000B6A31" w:rsidP="00A94B5E">
            <w:pPr>
              <w:spacing w:after="0"/>
              <w:jc w:val="center"/>
            </w:pPr>
            <w:r>
              <w:t>Описание</w:t>
            </w:r>
          </w:p>
        </w:tc>
      </w:tr>
      <w:tr w:rsidR="000B6A31" w:rsidRPr="00282D7F" w14:paraId="524A6B5C" w14:textId="77777777" w:rsidTr="00A94B5E">
        <w:tc>
          <w:tcPr>
            <w:tcW w:w="4395" w:type="dxa"/>
          </w:tcPr>
          <w:p w14:paraId="4C4AA910" w14:textId="66AB216E" w:rsidR="000B6A31" w:rsidRPr="00282D7F" w:rsidRDefault="000B6A31" w:rsidP="000B6A31">
            <w:pPr>
              <w:spacing w:after="0"/>
              <w:jc w:val="center"/>
              <w:rPr>
                <w:lang w:val="en-US"/>
              </w:rPr>
            </w:pPr>
            <w:r w:rsidRPr="000B6A31">
              <w:rPr>
                <w:lang w:val="en-US"/>
              </w:rPr>
              <w:t xml:space="preserve">BeforeDelivery </w:t>
            </w:r>
          </w:p>
        </w:tc>
        <w:tc>
          <w:tcPr>
            <w:tcW w:w="6804" w:type="dxa"/>
          </w:tcPr>
          <w:p w14:paraId="6744B7C2" w14:textId="64367C9B" w:rsidR="000B6A31" w:rsidRPr="000B6A31" w:rsidRDefault="000B6A31" w:rsidP="00A94B5E">
            <w:pPr>
              <w:spacing w:after="0"/>
            </w:pPr>
            <w:r>
              <w:t>При отгрузке</w:t>
            </w:r>
          </w:p>
        </w:tc>
      </w:tr>
      <w:tr w:rsidR="000B6A31" w:rsidRPr="00282D7F" w14:paraId="3FBD33F1" w14:textId="77777777" w:rsidTr="00A94B5E">
        <w:tc>
          <w:tcPr>
            <w:tcW w:w="4395" w:type="dxa"/>
          </w:tcPr>
          <w:p w14:paraId="38347322" w14:textId="61AF42C2" w:rsidR="000B6A31" w:rsidRDefault="000B6A31" w:rsidP="00A94B5E">
            <w:pPr>
              <w:spacing w:after="0"/>
              <w:jc w:val="center"/>
              <w:rPr>
                <w:lang w:val="en-US"/>
              </w:rPr>
            </w:pPr>
            <w:r w:rsidRPr="000B6A31">
              <w:rPr>
                <w:lang w:val="en-US"/>
              </w:rPr>
              <w:t>AfterDelivery</w:t>
            </w:r>
          </w:p>
        </w:tc>
        <w:tc>
          <w:tcPr>
            <w:tcW w:w="6804" w:type="dxa"/>
          </w:tcPr>
          <w:p w14:paraId="4F31ACC0" w14:textId="195730EF" w:rsidR="000B6A31" w:rsidRDefault="000B6A31" w:rsidP="00A94B5E">
            <w:pPr>
              <w:spacing w:after="0"/>
            </w:pPr>
            <w:r>
              <w:t>После приемки</w:t>
            </w:r>
          </w:p>
        </w:tc>
      </w:tr>
    </w:tbl>
    <w:p w14:paraId="294446FB" w14:textId="6825A1C5" w:rsidR="000B6A31" w:rsidRPr="00EF6DD0" w:rsidRDefault="000B6A31" w:rsidP="000B6A31">
      <w:pPr>
        <w:pStyle w:val="2"/>
        <w:numPr>
          <w:ilvl w:val="1"/>
          <w:numId w:val="35"/>
        </w:numPr>
      </w:pPr>
      <w:bookmarkStart w:id="1393" w:name="_InvoicDeliveryTypeCodeList"/>
      <w:bookmarkEnd w:id="1393"/>
      <w:r w:rsidRPr="00EF6DD0">
        <w:t>I</w:t>
      </w:r>
      <w:r w:rsidRPr="000B6A31">
        <w:t>nvoicDeliveryType</w:t>
      </w:r>
      <w:r w:rsidRPr="00EF6DD0">
        <w:t>CodeList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0B6A31" w:rsidRPr="0012049E" w14:paraId="5EB981D7" w14:textId="77777777" w:rsidTr="00A94B5E">
        <w:tc>
          <w:tcPr>
            <w:tcW w:w="4395" w:type="dxa"/>
            <w:shd w:val="clear" w:color="auto" w:fill="F2F2F2" w:themeFill="background1" w:themeFillShade="F2"/>
          </w:tcPr>
          <w:p w14:paraId="00677F1A" w14:textId="77777777" w:rsidR="000B6A31" w:rsidRPr="0012049E" w:rsidRDefault="000B6A31" w:rsidP="00A94B5E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1D83A765" w14:textId="77777777" w:rsidR="000B6A31" w:rsidRPr="0012049E" w:rsidRDefault="000B6A31" w:rsidP="00A94B5E">
            <w:pPr>
              <w:spacing w:after="0"/>
              <w:jc w:val="center"/>
            </w:pPr>
            <w:r>
              <w:t>Описание</w:t>
            </w:r>
          </w:p>
        </w:tc>
      </w:tr>
      <w:tr w:rsidR="000B6A31" w:rsidRPr="000B6A31" w14:paraId="69A59645" w14:textId="77777777" w:rsidTr="00A94B5E">
        <w:tc>
          <w:tcPr>
            <w:tcW w:w="4395" w:type="dxa"/>
          </w:tcPr>
          <w:p w14:paraId="0DB70D85" w14:textId="1BE37823" w:rsidR="000B6A31" w:rsidRPr="00282D7F" w:rsidRDefault="000B6A31" w:rsidP="00A94B5E">
            <w:pPr>
              <w:spacing w:after="0"/>
              <w:jc w:val="center"/>
              <w:rPr>
                <w:lang w:val="en-US"/>
              </w:rPr>
            </w:pPr>
            <w:r w:rsidRPr="000B6A31">
              <w:rPr>
                <w:lang w:val="en-US"/>
              </w:rPr>
              <w:t>Paper</w:t>
            </w:r>
          </w:p>
        </w:tc>
        <w:tc>
          <w:tcPr>
            <w:tcW w:w="6804" w:type="dxa"/>
          </w:tcPr>
          <w:p w14:paraId="428E56D2" w14:textId="71C0DF68" w:rsidR="000B6A31" w:rsidRPr="000B6A31" w:rsidRDefault="000B6A31" w:rsidP="00A94B5E">
            <w:pPr>
              <w:spacing w:after="0"/>
            </w:pPr>
            <w:r>
              <w:t>Бумажные</w:t>
            </w:r>
          </w:p>
        </w:tc>
      </w:tr>
      <w:tr w:rsidR="000B6A31" w14:paraId="24A784E0" w14:textId="77777777" w:rsidTr="00A94B5E">
        <w:tc>
          <w:tcPr>
            <w:tcW w:w="4395" w:type="dxa"/>
          </w:tcPr>
          <w:p w14:paraId="1082C90F" w14:textId="1265496B" w:rsidR="000B6A31" w:rsidRDefault="000B6A31" w:rsidP="00A94B5E">
            <w:pPr>
              <w:spacing w:after="0"/>
              <w:jc w:val="center"/>
              <w:rPr>
                <w:lang w:val="en-US"/>
              </w:rPr>
            </w:pPr>
            <w:r w:rsidRPr="000B6A31">
              <w:rPr>
                <w:lang w:val="en-US"/>
              </w:rPr>
              <w:t>Electronic</w:t>
            </w:r>
          </w:p>
        </w:tc>
        <w:tc>
          <w:tcPr>
            <w:tcW w:w="6804" w:type="dxa"/>
          </w:tcPr>
          <w:p w14:paraId="0467FED3" w14:textId="44F6590F" w:rsidR="000B6A31" w:rsidRDefault="000B6A31" w:rsidP="00A94B5E">
            <w:pPr>
              <w:spacing w:after="0"/>
            </w:pPr>
            <w:r>
              <w:t>Электронные</w:t>
            </w:r>
          </w:p>
        </w:tc>
      </w:tr>
    </w:tbl>
    <w:p w14:paraId="4EFCCD3B" w14:textId="090119BF" w:rsidR="00EF6DD0" w:rsidRPr="00EF6DD0" w:rsidRDefault="00784C41" w:rsidP="00EF6DD0">
      <w:pPr>
        <w:pStyle w:val="2"/>
        <w:numPr>
          <w:ilvl w:val="1"/>
          <w:numId w:val="35"/>
        </w:numPr>
        <w:rPr>
          <w:lang w:val="en-US"/>
        </w:rPr>
      </w:pPr>
      <w:bookmarkStart w:id="1394" w:name="_PhysicalOrLogicalStateCodeList"/>
      <w:bookmarkEnd w:id="1394"/>
      <w:r>
        <w:rPr>
          <w:lang w:val="en-US"/>
        </w:rPr>
        <w:t>PhysicalOrLogicalState</w:t>
      </w:r>
      <w:r w:rsidR="00EF6DD0" w:rsidRPr="00EF6DD0">
        <w:rPr>
          <w:lang w:val="en-US"/>
        </w:rPr>
        <w:t>CodeList</w:t>
      </w:r>
    </w:p>
    <w:tbl>
      <w:tblPr>
        <w:tblStyle w:val="a5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EF6DD0" w:rsidRPr="0012049E" w14:paraId="62D9EE34" w14:textId="77777777" w:rsidTr="004719C2">
        <w:tc>
          <w:tcPr>
            <w:tcW w:w="4395" w:type="dxa"/>
            <w:shd w:val="clear" w:color="auto" w:fill="F2F2F2" w:themeFill="background1" w:themeFillShade="F2"/>
          </w:tcPr>
          <w:p w14:paraId="535A1DAF" w14:textId="77777777" w:rsidR="00EF6DD0" w:rsidRPr="0012049E" w:rsidRDefault="00EF6DD0" w:rsidP="004719C2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331A6D4" w14:textId="77777777" w:rsidR="00EF6DD0" w:rsidRPr="0012049E" w:rsidRDefault="00EF6DD0" w:rsidP="004719C2">
            <w:pPr>
              <w:spacing w:after="0"/>
              <w:jc w:val="center"/>
            </w:pPr>
            <w:r>
              <w:t>Описание</w:t>
            </w:r>
          </w:p>
        </w:tc>
      </w:tr>
      <w:tr w:rsidR="00EF6DD0" w:rsidRPr="000B6A31" w14:paraId="3D589787" w14:textId="77777777" w:rsidTr="004719C2">
        <w:tc>
          <w:tcPr>
            <w:tcW w:w="4395" w:type="dxa"/>
          </w:tcPr>
          <w:p w14:paraId="5D941CE7" w14:textId="3E909A98" w:rsidR="00EF6DD0" w:rsidRPr="00282D7F" w:rsidRDefault="00EF6DD0" w:rsidP="004719C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F6DD0">
              <w:rPr>
                <w:lang w:val="en-US"/>
              </w:rPr>
              <w:t>eturn</w:t>
            </w:r>
          </w:p>
        </w:tc>
        <w:tc>
          <w:tcPr>
            <w:tcW w:w="6804" w:type="dxa"/>
          </w:tcPr>
          <w:p w14:paraId="1625A5DC" w14:textId="37AFA7E1" w:rsidR="00EF6DD0" w:rsidRPr="000B6A31" w:rsidRDefault="00EF6DD0" w:rsidP="004719C2">
            <w:pPr>
              <w:spacing w:after="0"/>
            </w:pPr>
            <w:r>
              <w:t>Возврат</w:t>
            </w:r>
          </w:p>
        </w:tc>
      </w:tr>
      <w:tr w:rsidR="00EF6DD0" w14:paraId="1CC99C6A" w14:textId="77777777" w:rsidTr="004719C2">
        <w:tc>
          <w:tcPr>
            <w:tcW w:w="4395" w:type="dxa"/>
          </w:tcPr>
          <w:p w14:paraId="0AB9EF23" w14:textId="510BFA6F" w:rsid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ReturnRefused</w:t>
            </w:r>
          </w:p>
        </w:tc>
        <w:tc>
          <w:tcPr>
            <w:tcW w:w="6804" w:type="dxa"/>
          </w:tcPr>
          <w:p w14:paraId="1A17C412" w14:textId="47CF8D6C" w:rsidR="00EF6DD0" w:rsidRDefault="00784C41" w:rsidP="008327A1">
            <w:pPr>
              <w:spacing w:after="0"/>
            </w:pPr>
            <w:r>
              <w:t>В возврате отказано</w:t>
            </w:r>
          </w:p>
        </w:tc>
      </w:tr>
      <w:tr w:rsidR="00EF6DD0" w14:paraId="7DBBBFB0" w14:textId="77777777" w:rsidTr="004719C2">
        <w:tc>
          <w:tcPr>
            <w:tcW w:w="4395" w:type="dxa"/>
          </w:tcPr>
          <w:p w14:paraId="27672DDE" w14:textId="271481EE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PartialReturn</w:t>
            </w:r>
          </w:p>
        </w:tc>
        <w:tc>
          <w:tcPr>
            <w:tcW w:w="6804" w:type="dxa"/>
          </w:tcPr>
          <w:p w14:paraId="3C575745" w14:textId="0A36CABC" w:rsidR="00EF6DD0" w:rsidRDefault="00784C41" w:rsidP="004719C2">
            <w:pPr>
              <w:spacing w:after="0"/>
            </w:pPr>
            <w:r>
              <w:t>Частичный возврат</w:t>
            </w:r>
          </w:p>
        </w:tc>
      </w:tr>
      <w:tr w:rsidR="00EF6DD0" w14:paraId="5DFE15F3" w14:textId="77777777" w:rsidTr="004719C2">
        <w:tc>
          <w:tcPr>
            <w:tcW w:w="4395" w:type="dxa"/>
          </w:tcPr>
          <w:p w14:paraId="4188A11A" w14:textId="0ACB0BFB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Damaged</w:t>
            </w:r>
          </w:p>
        </w:tc>
        <w:tc>
          <w:tcPr>
            <w:tcW w:w="6804" w:type="dxa"/>
          </w:tcPr>
          <w:p w14:paraId="319937CA" w14:textId="17D5D13E" w:rsidR="00EF6DD0" w:rsidRPr="00EF6DD0" w:rsidRDefault="00EF6DD0" w:rsidP="004719C2">
            <w:pPr>
              <w:spacing w:after="0"/>
            </w:pPr>
            <w:r>
              <w:t>Поврежден</w:t>
            </w:r>
          </w:p>
        </w:tc>
      </w:tr>
      <w:tr w:rsidR="00EF6DD0" w14:paraId="216FCB42" w14:textId="77777777" w:rsidTr="004719C2">
        <w:tc>
          <w:tcPr>
            <w:tcW w:w="4395" w:type="dxa"/>
          </w:tcPr>
          <w:p w14:paraId="091B2FE0" w14:textId="0A8A100D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Obsolete</w:t>
            </w:r>
          </w:p>
        </w:tc>
        <w:tc>
          <w:tcPr>
            <w:tcW w:w="6804" w:type="dxa"/>
          </w:tcPr>
          <w:p w14:paraId="73085347" w14:textId="00C8F019" w:rsidR="00EF6DD0" w:rsidRDefault="00EF6DD0" w:rsidP="004719C2">
            <w:pPr>
              <w:spacing w:after="0"/>
            </w:pPr>
            <w:r>
              <w:t>Устарел</w:t>
            </w:r>
          </w:p>
        </w:tc>
      </w:tr>
      <w:tr w:rsidR="00EF6DD0" w14:paraId="29D5321C" w14:textId="77777777" w:rsidTr="004719C2">
        <w:tc>
          <w:tcPr>
            <w:tcW w:w="4395" w:type="dxa"/>
          </w:tcPr>
          <w:p w14:paraId="3D9D6B28" w14:textId="42243E79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Destroy</w:t>
            </w:r>
          </w:p>
        </w:tc>
        <w:tc>
          <w:tcPr>
            <w:tcW w:w="6804" w:type="dxa"/>
          </w:tcPr>
          <w:p w14:paraId="5B24B233" w14:textId="68C83070" w:rsidR="00EF6DD0" w:rsidRDefault="00EF6DD0" w:rsidP="004719C2">
            <w:pPr>
              <w:spacing w:after="0"/>
            </w:pPr>
            <w:r>
              <w:t>Уничтожить</w:t>
            </w:r>
          </w:p>
        </w:tc>
      </w:tr>
      <w:tr w:rsidR="00EF6DD0" w14:paraId="7EECD773" w14:textId="77777777" w:rsidTr="004719C2">
        <w:tc>
          <w:tcPr>
            <w:tcW w:w="4395" w:type="dxa"/>
          </w:tcPr>
          <w:p w14:paraId="7FB37D1B" w14:textId="5B9D2401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Repair</w:t>
            </w:r>
          </w:p>
        </w:tc>
        <w:tc>
          <w:tcPr>
            <w:tcW w:w="6804" w:type="dxa"/>
          </w:tcPr>
          <w:p w14:paraId="23D35EE9" w14:textId="62F72BDA" w:rsidR="00EF6DD0" w:rsidRDefault="00EF6DD0" w:rsidP="004719C2">
            <w:pPr>
              <w:spacing w:after="0"/>
            </w:pPr>
            <w:r>
              <w:t>Восстановить</w:t>
            </w:r>
          </w:p>
        </w:tc>
      </w:tr>
      <w:tr w:rsidR="00EF6DD0" w14:paraId="002E1B1D" w14:textId="77777777" w:rsidTr="004719C2">
        <w:tc>
          <w:tcPr>
            <w:tcW w:w="4395" w:type="dxa"/>
          </w:tcPr>
          <w:p w14:paraId="61B5B790" w14:textId="4B459278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Disposal</w:t>
            </w:r>
          </w:p>
        </w:tc>
        <w:tc>
          <w:tcPr>
            <w:tcW w:w="6804" w:type="dxa"/>
          </w:tcPr>
          <w:p w14:paraId="13500720" w14:textId="3F5A2B01" w:rsidR="00EF6DD0" w:rsidRDefault="00EF6DD0" w:rsidP="004719C2">
            <w:pPr>
              <w:spacing w:after="0"/>
            </w:pPr>
            <w:r>
              <w:t>Утилизировать</w:t>
            </w:r>
          </w:p>
        </w:tc>
      </w:tr>
      <w:tr w:rsidR="00EF6DD0" w14:paraId="19901EA4" w14:textId="77777777" w:rsidTr="004719C2">
        <w:tc>
          <w:tcPr>
            <w:tcW w:w="4395" w:type="dxa"/>
          </w:tcPr>
          <w:p w14:paraId="21E333EF" w14:textId="5B45FA30" w:rsidR="00EF6DD0" w:rsidRPr="00EF6DD0" w:rsidRDefault="00EF6DD0" w:rsidP="004719C2">
            <w:pPr>
              <w:spacing w:after="0"/>
              <w:jc w:val="center"/>
              <w:rPr>
                <w:lang w:val="en-US"/>
              </w:rPr>
            </w:pPr>
            <w:r w:rsidRPr="00EF6DD0">
              <w:rPr>
                <w:lang w:val="en-US"/>
              </w:rPr>
              <w:t>Expertise</w:t>
            </w:r>
          </w:p>
        </w:tc>
        <w:tc>
          <w:tcPr>
            <w:tcW w:w="6804" w:type="dxa"/>
          </w:tcPr>
          <w:p w14:paraId="244C2E12" w14:textId="013092EB" w:rsidR="00EF6DD0" w:rsidRDefault="00EF6DD0" w:rsidP="004719C2">
            <w:pPr>
              <w:spacing w:after="0"/>
            </w:pPr>
            <w:r>
              <w:t>Удержать на экспертизу</w:t>
            </w:r>
          </w:p>
        </w:tc>
      </w:tr>
    </w:tbl>
    <w:p w14:paraId="1658A630" w14:textId="3B63D823" w:rsidR="003458A1" w:rsidRDefault="003458A1" w:rsidP="000B6A31">
      <w:pPr>
        <w:pStyle w:val="2"/>
        <w:numPr>
          <w:ilvl w:val="1"/>
          <w:numId w:val="35"/>
        </w:numPr>
        <w:rPr>
          <w:rFonts w:ascii="Calibri Light" w:hAnsi="Calibri Light"/>
          <w:b w:val="0"/>
          <w:bCs w:val="0"/>
          <w:smallCaps w:val="0"/>
          <w:sz w:val="36"/>
          <w:szCs w:val="36"/>
        </w:rPr>
      </w:pPr>
      <w:r>
        <w:br w:type="page"/>
      </w:r>
    </w:p>
    <w:p w14:paraId="61EC49D7" w14:textId="77777777" w:rsidR="00882D34" w:rsidRPr="00882D34" w:rsidRDefault="00882D34" w:rsidP="005379BF">
      <w:pPr>
        <w:pStyle w:val="1"/>
      </w:pPr>
      <w:r w:rsidRPr="00882D34">
        <w:lastRenderedPageBreak/>
        <w:t>История изменений документа</w:t>
      </w:r>
    </w:p>
    <w:tbl>
      <w:tblPr>
        <w:tblStyle w:val="a5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8222"/>
      </w:tblGrid>
      <w:tr w:rsidR="00882D34" w14:paraId="492774A6" w14:textId="77777777" w:rsidTr="002B416A">
        <w:trPr>
          <w:tblHeader/>
        </w:trPr>
        <w:tc>
          <w:tcPr>
            <w:tcW w:w="1277" w:type="dxa"/>
            <w:shd w:val="clear" w:color="auto" w:fill="F2F2F2" w:themeFill="background1" w:themeFillShade="F2"/>
          </w:tcPr>
          <w:p w14:paraId="40D9A51B" w14:textId="77777777" w:rsidR="00882D34" w:rsidRPr="00CE3A5B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Версия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89FDB24" w14:textId="77777777" w:rsidR="00882D34" w:rsidRPr="003051A5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Дата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14:paraId="27A6E838" w14:textId="77777777" w:rsidR="00882D34" w:rsidRPr="003051A5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Список изменений</w:t>
            </w:r>
          </w:p>
        </w:tc>
      </w:tr>
      <w:tr w:rsidR="00882D34" w:rsidRPr="000615B4" w14:paraId="76F0E7B9" w14:textId="77777777" w:rsidTr="002B416A">
        <w:tc>
          <w:tcPr>
            <w:tcW w:w="1277" w:type="dxa"/>
          </w:tcPr>
          <w:p w14:paraId="09B2E903" w14:textId="77777777" w:rsidR="00882D34" w:rsidRPr="00EB7A54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1.0</w:t>
            </w:r>
          </w:p>
        </w:tc>
        <w:tc>
          <w:tcPr>
            <w:tcW w:w="1275" w:type="dxa"/>
          </w:tcPr>
          <w:p w14:paraId="2FA1D05D" w14:textId="77777777" w:rsidR="00882D34" w:rsidRPr="00EB7A5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15.01.2012</w:t>
            </w:r>
          </w:p>
        </w:tc>
        <w:tc>
          <w:tcPr>
            <w:tcW w:w="8222" w:type="dxa"/>
          </w:tcPr>
          <w:p w14:paraId="6DC34311" w14:textId="77777777" w:rsidR="00882D34" w:rsidRPr="00067256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</w:p>
        </w:tc>
      </w:tr>
      <w:tr w:rsidR="00882D34" w:rsidRPr="00B64F6E" w14:paraId="5EAC5DDA" w14:textId="77777777" w:rsidTr="002B416A">
        <w:trPr>
          <w:trHeight w:val="1465"/>
        </w:trPr>
        <w:tc>
          <w:tcPr>
            <w:tcW w:w="1277" w:type="dxa"/>
          </w:tcPr>
          <w:p w14:paraId="12F68A7D" w14:textId="77777777" w:rsidR="00882D34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</w:t>
            </w:r>
          </w:p>
        </w:tc>
        <w:tc>
          <w:tcPr>
            <w:tcW w:w="1275" w:type="dxa"/>
          </w:tcPr>
          <w:p w14:paraId="172B8EA4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15.02.2012</w:t>
            </w:r>
          </w:p>
        </w:tc>
        <w:tc>
          <w:tcPr>
            <w:tcW w:w="8222" w:type="dxa"/>
          </w:tcPr>
          <w:p w14:paraId="7D0BEA03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Переименованэлемент</w:t>
            </w:r>
            <w:r>
              <w:rPr>
                <w:rFonts w:eastAsia="SimSun" w:cstheme="minorHAnsi"/>
                <w:lang w:val="en-US"/>
              </w:rPr>
              <w:t>requstedDeliveryDate</w:t>
            </w:r>
            <w:r w:rsidR="00CC0D80">
              <w:rPr>
                <w:rFonts w:eastAsia="SimSun" w:cstheme="minorHAnsi"/>
              </w:rPr>
              <w:t>в</w:t>
            </w:r>
            <w:r>
              <w:rPr>
                <w:rFonts w:eastAsia="SimSun" w:cstheme="minorHAnsi"/>
                <w:lang w:val="en-US"/>
              </w:rPr>
              <w:t>requestedDeliveryDate</w:t>
            </w:r>
          </w:p>
          <w:p w14:paraId="4D1D7D62" w14:textId="77777777" w:rsidR="00882D34" w:rsidRPr="00B64F6E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 xml:space="preserve">Добавлен элемент </w:t>
            </w:r>
            <w:r>
              <w:rPr>
                <w:rFonts w:eastAsia="SimSun" w:cstheme="minorHAnsi"/>
                <w:lang w:val="en-US"/>
              </w:rPr>
              <w:t>currencyISOCode</w:t>
            </w:r>
          </w:p>
          <w:p w14:paraId="7F600206" w14:textId="77777777" w:rsidR="00882D34" w:rsidRPr="008C1112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 элемент </w:t>
            </w:r>
            <w:r>
              <w:rPr>
                <w:rFonts w:eastAsia="SimSun" w:cstheme="minorHAnsi"/>
                <w:lang w:val="en-US"/>
              </w:rPr>
              <w:t>flat</w:t>
            </w:r>
          </w:p>
          <w:p w14:paraId="213A8FD3" w14:textId="77777777" w:rsidR="00882D34" w:rsidRPr="00B64F6E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Вместо элемента </w:t>
            </w:r>
            <w:r>
              <w:rPr>
                <w:rFonts w:eastAsia="SimSun" w:cstheme="minorHAnsi"/>
                <w:lang w:val="en-US"/>
              </w:rPr>
              <w:t>name</w:t>
            </w:r>
            <w:r>
              <w:rPr>
                <w:rFonts w:eastAsia="SimSun" w:cstheme="minorHAnsi"/>
              </w:rPr>
              <w:t>в</w:t>
            </w:r>
            <w:r>
              <w:rPr>
                <w:rFonts w:eastAsia="SimSun" w:cstheme="minorHAnsi"/>
                <w:lang w:val="en-US"/>
              </w:rPr>
              <w:t>shipTo</w:t>
            </w:r>
            <w:r>
              <w:rPr>
                <w:rFonts w:eastAsia="SimSun" w:cstheme="minorHAnsi"/>
              </w:rPr>
              <w:t xml:space="preserve">добавлен </w:t>
            </w:r>
            <w:r>
              <w:rPr>
                <w:rFonts w:eastAsia="SimSun" w:cstheme="minorHAnsi"/>
                <w:lang w:val="en-US"/>
              </w:rPr>
              <w:t>choice</w:t>
            </w:r>
            <w:r w:rsidRPr="00B012A4">
              <w:rPr>
                <w:rFonts w:eastAsia="SimSun" w:cstheme="minorHAnsi"/>
              </w:rPr>
              <w:t xml:space="preserve"> (</w:t>
            </w:r>
            <w:r>
              <w:rPr>
                <w:rFonts w:eastAsia="SimSun" w:cstheme="minorHAnsi"/>
              </w:rPr>
              <w:t>выбор</w:t>
            </w:r>
            <w:r w:rsidRPr="00B012A4">
              <w:rPr>
                <w:rFonts w:eastAsia="SimSun" w:cstheme="minorHAnsi"/>
              </w:rPr>
              <w:t>)</w:t>
            </w:r>
            <w:r>
              <w:rPr>
                <w:rFonts w:eastAsia="SimSun" w:cstheme="minorHAnsi"/>
              </w:rPr>
              <w:t>: организация или ИП</w:t>
            </w:r>
          </w:p>
        </w:tc>
      </w:tr>
      <w:tr w:rsidR="00882D34" w:rsidRPr="00B64F6E" w14:paraId="61B2B466" w14:textId="77777777" w:rsidTr="002B416A">
        <w:trPr>
          <w:trHeight w:val="2429"/>
        </w:trPr>
        <w:tc>
          <w:tcPr>
            <w:tcW w:w="1277" w:type="dxa"/>
          </w:tcPr>
          <w:p w14:paraId="159969FC" w14:textId="77777777" w:rsidR="00882D34" w:rsidRDefault="00882D34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1.2</w:t>
            </w:r>
          </w:p>
        </w:tc>
        <w:tc>
          <w:tcPr>
            <w:tcW w:w="1275" w:type="dxa"/>
          </w:tcPr>
          <w:p w14:paraId="3983B0B4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  <w:lang w:val="en-US"/>
              </w:rPr>
              <w:t>22</w:t>
            </w:r>
            <w:r w:rsidRPr="539BEBBF">
              <w:rPr>
                <w:rFonts w:eastAsiaTheme="minorEastAsia"/>
              </w:rPr>
              <w:t>.02.2012</w:t>
            </w:r>
          </w:p>
        </w:tc>
        <w:tc>
          <w:tcPr>
            <w:tcW w:w="8222" w:type="dxa"/>
          </w:tcPr>
          <w:p w14:paraId="0C1EC029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Добавлено еще одно расширение элемента </w:t>
            </w:r>
            <w:r>
              <w:rPr>
                <w:rFonts w:eastAsia="SimSun" w:cstheme="minorHAnsi"/>
                <w:lang w:val="en-US"/>
              </w:rPr>
              <w:t>document</w:t>
            </w:r>
            <w:r w:rsidRPr="0011431C">
              <w:rPr>
                <w:rFonts w:eastAsia="SimSun" w:cstheme="minorHAnsi"/>
              </w:rPr>
              <w:t>:</w:t>
            </w:r>
            <w:r>
              <w:rPr>
                <w:rFonts w:eastAsia="SimSun" w:cstheme="minorHAnsi"/>
                <w:lang w:val="en-US"/>
              </w:rPr>
              <w:t>OrderResponse</w:t>
            </w:r>
          </w:p>
          <w:p w14:paraId="12BEA569" w14:textId="77777777" w:rsidR="00882D34" w:rsidRPr="00FC6FB8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Добавлены диаграммы </w:t>
            </w:r>
            <w:r>
              <w:rPr>
                <w:rFonts w:eastAsia="SimSun" w:cstheme="minorHAnsi"/>
                <w:lang w:val="en-US"/>
              </w:rPr>
              <w:t>XSD-</w:t>
            </w:r>
            <w:r>
              <w:rPr>
                <w:rFonts w:eastAsia="SimSun" w:cstheme="minorHAnsi"/>
              </w:rPr>
              <w:t>файлов</w:t>
            </w:r>
          </w:p>
          <w:p w14:paraId="36DC6FAF" w14:textId="77777777" w:rsidR="00882D34" w:rsidRPr="0075500A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Добавлены справочники </w:t>
            </w:r>
            <w:r>
              <w:rPr>
                <w:rFonts w:eastAsia="SimSun" w:cstheme="minorHAnsi"/>
                <w:lang w:val="en-US"/>
              </w:rPr>
              <w:t>StatusCode</w:t>
            </w:r>
            <w:r>
              <w:rPr>
                <w:rFonts w:eastAsia="SimSun" w:cstheme="minorHAnsi"/>
              </w:rPr>
              <w:t>,</w:t>
            </w:r>
            <w:r w:rsidRPr="0075500A">
              <w:rPr>
                <w:lang w:val="en-US"/>
              </w:rPr>
              <w:t>StatusItemCodeList</w:t>
            </w:r>
          </w:p>
          <w:p w14:paraId="41B54B70" w14:textId="77777777" w:rsidR="00882D34" w:rsidRPr="005064FB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 унифицированный элемент </w:t>
            </w:r>
            <w:r>
              <w:rPr>
                <w:rFonts w:eastAsia="SimSun" w:cstheme="minorHAnsi"/>
                <w:lang w:val="en-US"/>
              </w:rPr>
              <w:t>Quantity</w:t>
            </w:r>
          </w:p>
          <w:p w14:paraId="631BF0BC" w14:textId="77777777" w:rsidR="00882D34" w:rsidRPr="001B7A02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 новый признак обязательности </w:t>
            </w:r>
            <w:r w:rsidRPr="005064FB">
              <w:rPr>
                <w:rFonts w:eastAsia="SimSun" w:cstheme="minorHAnsi"/>
              </w:rPr>
              <w:t>“</w:t>
            </w:r>
            <w:r>
              <w:rPr>
                <w:rFonts w:eastAsia="SimSun" w:cstheme="minorHAnsi"/>
              </w:rPr>
              <w:t>У</w:t>
            </w:r>
            <w:r w:rsidRPr="005064FB">
              <w:rPr>
                <w:rFonts w:eastAsia="SimSun" w:cstheme="minorHAnsi"/>
              </w:rPr>
              <w:t>”</w:t>
            </w:r>
            <w:r>
              <w:rPr>
                <w:rFonts w:eastAsia="SimSun" w:cstheme="minorHAnsi"/>
              </w:rPr>
              <w:t>— условный</w:t>
            </w:r>
            <w:r w:rsidRPr="001B7A02">
              <w:rPr>
                <w:rFonts w:eastAsia="SimSun" w:cstheme="minorHAnsi"/>
              </w:rPr>
              <w:t>.</w:t>
            </w:r>
          </w:p>
          <w:p w14:paraId="41EF4F76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Добавлена фраза в первый абзац общих положений</w:t>
            </w:r>
          </w:p>
          <w:p w14:paraId="14C842AD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Временно, до переделки таблиц, изменился размер шрифта в колонке </w:t>
            </w:r>
            <w:r w:rsidRPr="005064FB">
              <w:rPr>
                <w:rFonts w:eastAsia="SimSun" w:cstheme="minorHAnsi"/>
              </w:rPr>
              <w:t>“</w:t>
            </w:r>
            <w:r>
              <w:rPr>
                <w:rFonts w:eastAsia="SimSun" w:cstheme="minorHAnsi"/>
              </w:rPr>
              <w:t>Примечание</w:t>
            </w:r>
            <w:r w:rsidRPr="005064FB">
              <w:rPr>
                <w:rFonts w:eastAsia="SimSun" w:cstheme="minorHAnsi"/>
              </w:rPr>
              <w:t>”</w:t>
            </w:r>
            <w:r>
              <w:rPr>
                <w:rFonts w:eastAsia="SimSun" w:cstheme="minorHAnsi"/>
              </w:rPr>
              <w:t xml:space="preserve"> на 10.</w:t>
            </w:r>
          </w:p>
        </w:tc>
      </w:tr>
      <w:tr w:rsidR="00882D34" w:rsidRPr="00B64F6E" w14:paraId="74FBC019" w14:textId="77777777" w:rsidTr="002B416A">
        <w:trPr>
          <w:trHeight w:val="964"/>
        </w:trPr>
        <w:tc>
          <w:tcPr>
            <w:tcW w:w="1277" w:type="dxa"/>
          </w:tcPr>
          <w:p w14:paraId="1FBF86D2" w14:textId="77777777" w:rsidR="00882D34" w:rsidRPr="00B150EB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1.2.1</w:t>
            </w:r>
          </w:p>
        </w:tc>
        <w:tc>
          <w:tcPr>
            <w:tcW w:w="1275" w:type="dxa"/>
          </w:tcPr>
          <w:p w14:paraId="11A3F0FF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24.02.2012</w:t>
            </w:r>
          </w:p>
        </w:tc>
        <w:tc>
          <w:tcPr>
            <w:tcW w:w="8222" w:type="dxa"/>
          </w:tcPr>
          <w:p w14:paraId="59611DC8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Все схемы </w:t>
            </w:r>
            <w:r>
              <w:rPr>
                <w:rFonts w:eastAsia="SimSun" w:cstheme="minorHAnsi"/>
                <w:lang w:val="en-US"/>
              </w:rPr>
              <w:t>xsd</w:t>
            </w:r>
            <w:r w:rsidRPr="00B150EB">
              <w:rPr>
                <w:rFonts w:eastAsia="SimSun" w:cstheme="minorHAnsi"/>
              </w:rPr>
              <w:t>-</w:t>
            </w:r>
            <w:r>
              <w:rPr>
                <w:rFonts w:eastAsia="SimSun" w:cstheme="minorHAnsi"/>
              </w:rPr>
              <w:t>файлов приведены к одному формату</w:t>
            </w:r>
          </w:p>
          <w:p w14:paraId="7DC075DE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Добавлена таблица </w:t>
            </w:r>
            <w:r>
              <w:rPr>
                <w:rFonts w:eastAsia="SimSun" w:cstheme="minorHAnsi"/>
                <w:lang w:val="en-US"/>
              </w:rPr>
              <w:t>originOrder</w:t>
            </w:r>
          </w:p>
          <w:p w14:paraId="5B76BB49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Исправлены ссылки</w:t>
            </w:r>
          </w:p>
        </w:tc>
      </w:tr>
      <w:tr w:rsidR="00882D34" w:rsidRPr="00B64F6E" w14:paraId="37793DE3" w14:textId="77777777" w:rsidTr="002B416A">
        <w:trPr>
          <w:trHeight w:val="701"/>
        </w:trPr>
        <w:tc>
          <w:tcPr>
            <w:tcW w:w="1277" w:type="dxa"/>
          </w:tcPr>
          <w:p w14:paraId="79058474" w14:textId="77777777" w:rsidR="00882D34" w:rsidRDefault="00882D34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bookmarkStart w:id="1395" w:name="OLE_LINK1"/>
            <w:bookmarkStart w:id="1396" w:name="OLE_LINK2"/>
            <w:r w:rsidRPr="539BEBBF">
              <w:rPr>
                <w:rFonts w:eastAsiaTheme="minorEastAsia"/>
                <w:lang w:val="en-US"/>
              </w:rPr>
              <w:t>1.2.2</w:t>
            </w:r>
          </w:p>
        </w:tc>
        <w:tc>
          <w:tcPr>
            <w:tcW w:w="1275" w:type="dxa"/>
          </w:tcPr>
          <w:p w14:paraId="63B73C44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03.0</w:t>
            </w:r>
            <w:r w:rsidRPr="539BEBBF">
              <w:rPr>
                <w:rFonts w:eastAsiaTheme="minorEastAsia"/>
              </w:rPr>
              <w:t>3</w:t>
            </w:r>
            <w:r w:rsidRPr="539BEBBF">
              <w:rPr>
                <w:rFonts w:eastAsiaTheme="minorEastAsia"/>
                <w:lang w:val="en-US"/>
              </w:rPr>
              <w:t>.2012</w:t>
            </w:r>
          </w:p>
        </w:tc>
        <w:tc>
          <w:tcPr>
            <w:tcW w:w="8222" w:type="dxa"/>
          </w:tcPr>
          <w:p w14:paraId="078FECBA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Изменился порядок элементов в </w:t>
            </w:r>
            <w:r>
              <w:rPr>
                <w:rFonts w:eastAsia="SimSun" w:cstheme="minorHAnsi"/>
                <w:lang w:val="en-US"/>
              </w:rPr>
              <w:t>OrderResponse</w:t>
            </w:r>
            <w:r>
              <w:rPr>
                <w:rFonts w:eastAsia="SimSun" w:cstheme="minorHAnsi"/>
              </w:rPr>
              <w:t xml:space="preserve">, теперь </w:t>
            </w:r>
            <w:r>
              <w:rPr>
                <w:rFonts w:eastAsia="SimSun" w:cstheme="minorHAnsi"/>
                <w:lang w:val="en-US"/>
              </w:rPr>
              <w:t>originOrder</w:t>
            </w:r>
            <w:r>
              <w:rPr>
                <w:rFonts w:eastAsia="SimSun" w:cstheme="minorHAnsi"/>
              </w:rPr>
              <w:t xml:space="preserve">раньше, чем </w:t>
            </w:r>
            <w:r>
              <w:rPr>
                <w:rFonts w:eastAsia="SimSun" w:cstheme="minorHAnsi"/>
                <w:lang w:val="en-US"/>
              </w:rPr>
              <w:t>deliveryInfo</w:t>
            </w:r>
          </w:p>
        </w:tc>
      </w:tr>
      <w:tr w:rsidR="00882D34" w:rsidRPr="002C1871" w14:paraId="501A0B45" w14:textId="77777777" w:rsidTr="002B416A">
        <w:trPr>
          <w:trHeight w:val="3193"/>
        </w:trPr>
        <w:tc>
          <w:tcPr>
            <w:tcW w:w="1277" w:type="dxa"/>
          </w:tcPr>
          <w:p w14:paraId="41480EA6" w14:textId="77777777" w:rsidR="00882D34" w:rsidRPr="00967E32" w:rsidRDefault="00882D34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1.3</w:t>
            </w:r>
          </w:p>
        </w:tc>
        <w:tc>
          <w:tcPr>
            <w:tcW w:w="1275" w:type="dxa"/>
          </w:tcPr>
          <w:p w14:paraId="0466C056" w14:textId="77777777" w:rsidR="00882D34" w:rsidRPr="00967E3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14.03.2012</w:t>
            </w:r>
          </w:p>
        </w:tc>
        <w:tc>
          <w:tcPr>
            <w:tcW w:w="8222" w:type="dxa"/>
          </w:tcPr>
          <w:p w14:paraId="74ED6866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Раздел с иллюстрациями ушел в конец документа в приложения</w:t>
            </w:r>
          </w:p>
          <w:p w14:paraId="52CB03FE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Выделеныилидобавленыунифицированныеэлементы</w:t>
            </w:r>
            <w:r w:rsidRPr="00A6358C">
              <w:rPr>
                <w:rFonts w:eastAsia="SimSun" w:cstheme="minorHAnsi"/>
                <w:lang w:val="en-US"/>
              </w:rPr>
              <w:t xml:space="preserve">: </w:t>
            </w:r>
            <w:r>
              <w:rPr>
                <w:rFonts w:eastAsia="SimSun" w:cstheme="minorHAnsi"/>
                <w:lang w:val="en-US"/>
              </w:rPr>
              <w:t>RussianAddress</w:t>
            </w:r>
            <w:r w:rsidRPr="00A6358C">
              <w:rPr>
                <w:rFonts w:eastAsia="SimSun" w:cstheme="minorHAnsi"/>
                <w:lang w:val="en-US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ForeignAddress</w:t>
            </w:r>
            <w:r w:rsidRPr="00A6358C">
              <w:rPr>
                <w:rFonts w:eastAsia="SimSun" w:cstheme="minorHAnsi"/>
                <w:lang w:val="en-US"/>
              </w:rPr>
              <w:t>,</w:t>
            </w:r>
            <w:r>
              <w:rPr>
                <w:rFonts w:eastAsia="SimSun" w:cstheme="minorHAnsi"/>
                <w:lang w:val="en-US"/>
              </w:rPr>
              <w:t xml:space="preserve"> Contractor, SimpleContractor, Seller</w:t>
            </w:r>
            <w:r w:rsidRPr="00FB6C1A">
              <w:rPr>
                <w:rFonts w:eastAsia="SimSun" w:cstheme="minorHAnsi"/>
                <w:lang w:val="en-US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SelfEmployed, Organization, FullName</w:t>
            </w:r>
            <w:r w:rsidRPr="003A6302">
              <w:rPr>
                <w:rFonts w:eastAsia="SimSun" w:cstheme="minorHAnsi"/>
                <w:lang w:val="en-US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OriginOrder</w:t>
            </w:r>
          </w:p>
          <w:p w14:paraId="5165198A" w14:textId="77777777" w:rsidR="00882D34" w:rsidRPr="00FB6C1A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Вописании</w:t>
            </w:r>
            <w:r>
              <w:rPr>
                <w:rFonts w:eastAsia="SimSun" w:cstheme="minorHAnsi"/>
                <w:lang w:val="en-US"/>
              </w:rPr>
              <w:t>Order</w:t>
            </w:r>
            <w:r>
              <w:rPr>
                <w:rFonts w:eastAsia="SimSun" w:cstheme="minorHAnsi"/>
              </w:rPr>
              <w:t>появилисьновыеэлементы</w:t>
            </w:r>
            <w:r>
              <w:rPr>
                <w:rFonts w:eastAsia="SimSun" w:cstheme="minorHAnsi"/>
                <w:lang w:val="en-US"/>
              </w:rPr>
              <w:t>: promotionDealNumber, seller, buyer, invoicee,  shipFrom, internalSupplierCode</w:t>
            </w:r>
            <w:r w:rsidRPr="00FB6C1A">
              <w:rPr>
                <w:rFonts w:eastAsia="SimSun" w:cstheme="minorHAnsi"/>
                <w:lang w:val="en-US"/>
              </w:rPr>
              <w:t xml:space="preserve">, </w:t>
            </w:r>
            <w:r>
              <w:rPr>
                <w:rFonts w:eastAsia="SimSun" w:cstheme="minorHAnsi"/>
              </w:rPr>
              <w:t>элемент</w:t>
            </w:r>
            <w:r w:rsidRPr="00FB6C1A">
              <w:rPr>
                <w:rFonts w:eastAsia="SimSun" w:cstheme="minorHAnsi"/>
                <w:lang w:val="en-US"/>
              </w:rPr>
              <w:t>requestedDeliveryDate</w:t>
            </w:r>
            <w:r>
              <w:rPr>
                <w:rFonts w:eastAsia="SimSun" w:cstheme="minorHAnsi"/>
              </w:rPr>
              <w:t>переименованв</w:t>
            </w:r>
            <w:r w:rsidRPr="00FB6C1A">
              <w:rPr>
                <w:rFonts w:eastAsia="SimSun" w:cstheme="minorHAnsi"/>
                <w:lang w:val="en-US"/>
              </w:rPr>
              <w:t>requestedDeliveryDate</w:t>
            </w:r>
            <w:r>
              <w:rPr>
                <w:rFonts w:eastAsia="SimSun" w:cstheme="minorHAnsi"/>
                <w:lang w:val="en-US"/>
              </w:rPr>
              <w:t>Time</w:t>
            </w:r>
          </w:p>
          <w:p w14:paraId="2E919D0C" w14:textId="77777777" w:rsidR="00882D34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EDIMessage</w:t>
            </w:r>
            <w:r>
              <w:rPr>
                <w:rFonts w:eastAsia="SimSun" w:cstheme="minorHAnsi"/>
              </w:rPr>
              <w:t xml:space="preserve">появился новый атрибут </w:t>
            </w:r>
            <w:r>
              <w:rPr>
                <w:rFonts w:eastAsia="SimSun" w:cstheme="minorHAnsi"/>
                <w:lang w:val="en-US"/>
              </w:rPr>
              <w:t>id</w:t>
            </w:r>
          </w:p>
          <w:p w14:paraId="2342AE00" w14:textId="77777777" w:rsidR="00882D34" w:rsidRPr="005F6732" w:rsidRDefault="00882D34" w:rsidP="003458A1">
            <w:pPr>
              <w:pStyle w:val="affd"/>
              <w:numPr>
                <w:ilvl w:val="0"/>
                <w:numId w:val="12"/>
              </w:numPr>
              <w:spacing w:after="0" w:line="276" w:lineRule="auto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В</w:t>
            </w:r>
            <w:r>
              <w:rPr>
                <w:rFonts w:eastAsia="SimSun" w:cstheme="minorHAnsi"/>
                <w:lang w:val="en-US"/>
              </w:rPr>
              <w:t>OrderResponse</w:t>
            </w:r>
            <w:r>
              <w:rPr>
                <w:rFonts w:eastAsia="SimSun" w:cstheme="minorHAnsi"/>
              </w:rPr>
              <w:t>появилисьновыеэлементы</w:t>
            </w:r>
            <w:r>
              <w:rPr>
                <w:rFonts w:eastAsia="SimSun" w:cstheme="minorHAnsi"/>
                <w:lang w:val="en-US"/>
              </w:rPr>
              <w:t>: seller, buyer, internalSupplierCode</w:t>
            </w:r>
          </w:p>
        </w:tc>
      </w:tr>
      <w:tr w:rsidR="00882D34" w:rsidRPr="00A548C3" w14:paraId="2AA94FF0" w14:textId="77777777" w:rsidTr="002B416A">
        <w:trPr>
          <w:trHeight w:val="2466"/>
        </w:trPr>
        <w:tc>
          <w:tcPr>
            <w:tcW w:w="1277" w:type="dxa"/>
          </w:tcPr>
          <w:p w14:paraId="122F24AB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1.3.1</w:t>
            </w:r>
          </w:p>
        </w:tc>
        <w:tc>
          <w:tcPr>
            <w:tcW w:w="1275" w:type="dxa"/>
          </w:tcPr>
          <w:p w14:paraId="359E7C5A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15.03.2012</w:t>
            </w:r>
          </w:p>
        </w:tc>
        <w:tc>
          <w:tcPr>
            <w:tcW w:w="8222" w:type="dxa"/>
          </w:tcPr>
          <w:p w14:paraId="1C15666F" w14:textId="77777777" w:rsidR="00882D34" w:rsidRPr="00F57B1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ORDER</w:t>
            </w:r>
            <w:r w:rsidR="00882D34">
              <w:rPr>
                <w:rFonts w:eastAsia="SimSun" w:cstheme="minorHAnsi"/>
              </w:rPr>
              <w:t xml:space="preserve">и </w:t>
            </w:r>
            <w:r w:rsidR="00882D34"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 xml:space="preserve"> поля </w:t>
            </w:r>
            <w:r w:rsidR="00882D34">
              <w:rPr>
                <w:rFonts w:eastAsia="SimSun" w:cstheme="minorHAnsi"/>
                <w:lang w:val="en-US"/>
              </w:rPr>
              <w:t>seller</w:t>
            </w:r>
            <w:r w:rsidR="00882D34">
              <w:rPr>
                <w:rFonts w:eastAsia="SimSun" w:cstheme="minorHAnsi"/>
              </w:rPr>
              <w:t>и</w:t>
            </w:r>
            <w:r w:rsidR="00882D34">
              <w:rPr>
                <w:rFonts w:eastAsia="SimSun" w:cstheme="minorHAnsi"/>
                <w:lang w:val="en-US"/>
              </w:rPr>
              <w:t>buyer</w:t>
            </w:r>
            <w:r w:rsidR="00882D34">
              <w:rPr>
                <w:rFonts w:eastAsia="SimSun" w:cstheme="minorHAnsi"/>
              </w:rPr>
              <w:t>стали обязательными</w:t>
            </w:r>
          </w:p>
          <w:p w14:paraId="7C076CB7" w14:textId="77777777" w:rsidR="00882D3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П</w:t>
            </w:r>
            <w:r w:rsidR="00882D34">
              <w:rPr>
                <w:rFonts w:eastAsia="SimSun" w:cstheme="minorHAnsi"/>
              </w:rPr>
              <w:t>ереписаны тексты, добавлена логика заполнения некоторых полей</w:t>
            </w:r>
          </w:p>
          <w:p w14:paraId="43E291C1" w14:textId="77777777" w:rsidR="00882D3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ORDRSP</w:t>
            </w:r>
            <w:r w:rsidR="00882D34">
              <w:rPr>
                <w:rFonts w:eastAsia="SimSun" w:cstheme="minorHAnsi"/>
              </w:rPr>
              <w:t>для</w:t>
            </w:r>
            <w:r w:rsidR="00882D34">
              <w:rPr>
                <w:rFonts w:eastAsia="SimSun" w:cstheme="minorHAnsi"/>
                <w:lang w:val="en-US"/>
              </w:rPr>
              <w:t>deliveryInfo</w:t>
            </w:r>
            <w:r w:rsidR="00882D34">
              <w:rPr>
                <w:rFonts w:eastAsia="SimSun" w:cstheme="minorHAnsi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lineItems</w:t>
            </w:r>
            <w:r w:rsidR="00882D34">
              <w:rPr>
                <w:rFonts w:eastAsia="SimSun" w:cstheme="minorHAnsi"/>
              </w:rPr>
              <w:t>прописаны явные требования к наличию в зависимости от статуса подтверждения заказа.</w:t>
            </w:r>
          </w:p>
          <w:p w14:paraId="65FE7AE5" w14:textId="77777777" w:rsidR="00882D34" w:rsidRPr="00E2414E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>для</w:t>
            </w:r>
            <w:r w:rsidRPr="00E2414E">
              <w:rPr>
                <w:lang w:val="en-US"/>
              </w:rPr>
              <w:t>confirmedQuantity</w:t>
            </w:r>
            <w:r w:rsidRPr="00E2414E">
              <w:t xml:space="preserve">, </w:t>
            </w:r>
            <w:r>
              <w:rPr>
                <w:lang w:val="en-US"/>
              </w:rPr>
              <w:t>netPrice</w:t>
            </w:r>
            <w:r w:rsidRPr="00E2414E">
              <w:t xml:space="preserve">, </w:t>
            </w:r>
            <w:r>
              <w:rPr>
                <w:lang w:val="en-US"/>
              </w:rPr>
              <w:t>netAmount</w:t>
            </w:r>
            <w:r>
              <w:rPr>
                <w:rFonts w:eastAsia="SimSun" w:cstheme="minorHAnsi"/>
              </w:rPr>
              <w:t>прописаны явные условия наличия.</w:t>
            </w:r>
          </w:p>
          <w:p w14:paraId="6EBD7E9A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Обновились иллюстрации для 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foreignAddress</w:t>
            </w:r>
          </w:p>
          <w:p w14:paraId="76AECADC" w14:textId="77777777" w:rsidR="00882D34" w:rsidRPr="00A548C3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соответствии с форматом описания структуры, перенесли всё описание логики заполнения в колонку </w:t>
            </w:r>
            <w:r w:rsidRPr="008379E7">
              <w:rPr>
                <w:rFonts w:eastAsia="SimSun" w:cstheme="minorHAnsi"/>
              </w:rPr>
              <w:t>“</w:t>
            </w:r>
            <w:r>
              <w:rPr>
                <w:rFonts w:eastAsia="SimSun" w:cstheme="minorHAnsi"/>
              </w:rPr>
              <w:t>Описание</w:t>
            </w:r>
            <w:r w:rsidRPr="008379E7">
              <w:rPr>
                <w:rFonts w:eastAsia="SimSun" w:cstheme="minorHAnsi"/>
              </w:rPr>
              <w:t>”</w:t>
            </w:r>
            <w:r>
              <w:rPr>
                <w:rFonts w:eastAsia="SimSun" w:cstheme="minorHAnsi"/>
              </w:rPr>
              <w:t>.</w:t>
            </w:r>
          </w:p>
        </w:tc>
      </w:tr>
      <w:tr w:rsidR="00882D34" w:rsidRPr="00D4716F" w14:paraId="356D0AF8" w14:textId="77777777" w:rsidTr="002B416A">
        <w:trPr>
          <w:trHeight w:val="2654"/>
        </w:trPr>
        <w:tc>
          <w:tcPr>
            <w:tcW w:w="1277" w:type="dxa"/>
          </w:tcPr>
          <w:p w14:paraId="3C6C60F6" w14:textId="77777777" w:rsidR="00882D34" w:rsidRPr="00965CEC" w:rsidRDefault="00882D34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  <w:lang w:val="en-US"/>
              </w:rPr>
              <w:lastRenderedPageBreak/>
              <w:t>1.4</w:t>
            </w:r>
          </w:p>
        </w:tc>
        <w:tc>
          <w:tcPr>
            <w:tcW w:w="1275" w:type="dxa"/>
          </w:tcPr>
          <w:p w14:paraId="24D08EBE" w14:textId="77777777" w:rsidR="00882D34" w:rsidRPr="00965CEC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20.03.2012</w:t>
            </w:r>
          </w:p>
        </w:tc>
        <w:tc>
          <w:tcPr>
            <w:tcW w:w="8222" w:type="dxa"/>
          </w:tcPr>
          <w:p w14:paraId="7000CC89" w14:textId="77777777" w:rsidR="00882D34" w:rsidRPr="00C871C0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lang w:val="en-US"/>
              </w:rPr>
            </w:pPr>
            <w:r>
              <w:rPr>
                <w:rFonts w:eastAsia="SimSun" w:cstheme="minorHAnsi"/>
              </w:rPr>
              <w:t>Д</w:t>
            </w:r>
            <w:r w:rsidR="00882D34">
              <w:rPr>
                <w:rFonts w:eastAsia="SimSun" w:cstheme="minorHAnsi"/>
              </w:rPr>
              <w:t>ля</w:t>
            </w:r>
            <w:r w:rsidR="00882D34">
              <w:rPr>
                <w:rFonts w:eastAsia="SimSun" w:cstheme="minorHAnsi"/>
                <w:lang w:val="en-US"/>
              </w:rPr>
              <w:t>OriginOrder</w:t>
            </w:r>
            <w:r w:rsidR="00882D34">
              <w:rPr>
                <w:rFonts w:eastAsia="SimSun" w:cstheme="minorHAnsi"/>
              </w:rPr>
              <w:t>выделентип</w:t>
            </w:r>
            <w:r w:rsidR="00882D34">
              <w:rPr>
                <w:rFonts w:eastAsia="SimSun" w:cstheme="minorHAnsi"/>
                <w:lang w:val="en-US"/>
              </w:rPr>
              <w:t>OrderIdentificator</w:t>
            </w:r>
            <w:r w:rsidR="00882D34" w:rsidRPr="00965CEC">
              <w:rPr>
                <w:rFonts w:eastAsia="SimSun" w:cstheme="minorHAnsi"/>
                <w:lang w:val="en-US"/>
              </w:rPr>
              <w:t xml:space="preserve">, </w:t>
            </w:r>
            <w:r w:rsidR="00882D34">
              <w:rPr>
                <w:rFonts w:eastAsia="SimSun" w:cstheme="minorHAnsi"/>
              </w:rPr>
              <w:t>втипе</w:t>
            </w:r>
            <w:r w:rsidR="00882D34">
              <w:rPr>
                <w:rFonts w:eastAsia="SimSun" w:cstheme="minorHAnsi"/>
                <w:lang w:val="en-US"/>
              </w:rPr>
              <w:t>DocumentIdentificator</w:t>
            </w:r>
            <w:r w:rsidR="00882D34" w:rsidRPr="00C871C0">
              <w:rPr>
                <w:rFonts w:eastAsia="SimSun" w:cstheme="minorHAnsi"/>
              </w:rPr>
              <w:t>датасталанеобязательной</w:t>
            </w:r>
          </w:p>
          <w:p w14:paraId="69B3A8D7" w14:textId="77777777" w:rsidR="00882D34" w:rsidRPr="000162FF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lang w:val="en-US"/>
              </w:rPr>
            </w:pPr>
            <w:r>
              <w:rPr>
                <w:rFonts w:cstheme="minorHAnsi"/>
              </w:rPr>
              <w:t>Д</w:t>
            </w:r>
            <w:r w:rsidR="00882D34" w:rsidRPr="00C871C0">
              <w:rPr>
                <w:rFonts w:cstheme="minorHAnsi"/>
              </w:rPr>
              <w:t>обавленыунифицированныеэлементы</w:t>
            </w:r>
            <w:r w:rsidR="00882D34">
              <w:rPr>
                <w:rFonts w:cstheme="minorHAnsi"/>
                <w:lang w:val="en-US"/>
              </w:rPr>
              <w:t xml:space="preserve">: </w:t>
            </w:r>
            <w:r w:rsidR="00882D34" w:rsidRPr="00C871C0">
              <w:rPr>
                <w:rFonts w:cstheme="minorHAnsi"/>
                <w:lang w:val="en-US"/>
              </w:rPr>
              <w:t>OrderIdentif</w:t>
            </w:r>
            <w:r w:rsidR="00882D34">
              <w:rPr>
                <w:rFonts w:cstheme="minorHAnsi"/>
                <w:lang w:val="en-US"/>
              </w:rPr>
              <w:t>icator, CustomDeclarationNumber</w:t>
            </w:r>
          </w:p>
          <w:p w14:paraId="2C6130B9" w14:textId="77777777" w:rsidR="00882D34" w:rsidRPr="00C570CD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lang w:val="en-US"/>
              </w:rPr>
            </w:pPr>
            <w:r>
              <w:rPr>
                <w:rFonts w:cstheme="minorHAnsi"/>
              </w:rPr>
              <w:t>Д</w:t>
            </w:r>
            <w:r w:rsidR="00882D34">
              <w:rPr>
                <w:rFonts w:cstheme="minorHAnsi"/>
              </w:rPr>
              <w:t>обавлены справочники</w:t>
            </w:r>
            <w:r w:rsidR="00882D34" w:rsidRPr="00C871C0">
              <w:rPr>
                <w:rFonts w:cstheme="minorHAnsi"/>
                <w:lang w:val="en-US"/>
              </w:rPr>
              <w:t>VATRate</w:t>
            </w:r>
          </w:p>
          <w:p w14:paraId="27970346" w14:textId="77777777" w:rsidR="00882D34" w:rsidRPr="00C570CD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</w:pPr>
            <w:r>
              <w:rPr>
                <w:rFonts w:cstheme="minorHAnsi"/>
              </w:rPr>
              <w:t>И</w:t>
            </w:r>
            <w:r w:rsidR="00882D34">
              <w:rPr>
                <w:rFonts w:cstheme="minorHAnsi"/>
              </w:rPr>
              <w:t xml:space="preserve">справлена ошибка в описании в </w:t>
            </w:r>
            <w:r w:rsidR="00882D34">
              <w:rPr>
                <w:rFonts w:cstheme="minorHAnsi"/>
                <w:lang w:val="en-US"/>
              </w:rPr>
              <w:t>ORDRSP</w:t>
            </w:r>
            <w:r w:rsidR="00882D34">
              <w:rPr>
                <w:rFonts w:cstheme="minorHAnsi"/>
              </w:rPr>
              <w:t xml:space="preserve">должно быть </w:t>
            </w:r>
            <w:r w:rsidR="00882D34">
              <w:rPr>
                <w:rFonts w:cstheme="minorHAnsi"/>
                <w:lang w:val="en-US"/>
              </w:rPr>
              <w:t>estimatedDeliveryDateTime</w:t>
            </w:r>
          </w:p>
          <w:p w14:paraId="676554A4" w14:textId="77777777" w:rsidR="00882D34" w:rsidRPr="00946998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lang w:val="en-US"/>
              </w:rPr>
            </w:pPr>
            <w:r w:rsidRPr="00946998">
              <w:t>Д</w:t>
            </w:r>
            <w:r w:rsidR="00882D34" w:rsidRPr="00946998">
              <w:t>обавленотриновых</w:t>
            </w:r>
            <w:r w:rsidR="00882D34" w:rsidRPr="00946998">
              <w:rPr>
                <w:lang w:val="en-US"/>
              </w:rPr>
              <w:t xml:space="preserve"> EDI-</w:t>
            </w:r>
            <w:r w:rsidR="00882D34" w:rsidRPr="00946998">
              <w:t>сообщения</w:t>
            </w:r>
            <w:r w:rsidR="00882D34" w:rsidRPr="00946998">
              <w:rPr>
                <w:lang w:val="en-US"/>
              </w:rPr>
              <w:t>: DespatchAdvice, ReceivingAdvice, Invoice</w:t>
            </w:r>
          </w:p>
        </w:tc>
      </w:tr>
      <w:tr w:rsidR="00882D34" w:rsidRPr="00AF7FD9" w14:paraId="2EC156F6" w14:textId="77777777" w:rsidTr="002B416A">
        <w:trPr>
          <w:trHeight w:val="472"/>
        </w:trPr>
        <w:tc>
          <w:tcPr>
            <w:tcW w:w="1277" w:type="dxa"/>
          </w:tcPr>
          <w:p w14:paraId="334A9B72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1.4.1</w:t>
            </w:r>
          </w:p>
        </w:tc>
        <w:tc>
          <w:tcPr>
            <w:tcW w:w="1275" w:type="dxa"/>
          </w:tcPr>
          <w:p w14:paraId="503A259A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21.03.2012</w:t>
            </w:r>
          </w:p>
        </w:tc>
        <w:tc>
          <w:tcPr>
            <w:tcW w:w="8222" w:type="dxa"/>
          </w:tcPr>
          <w:p w14:paraId="61C15FD5" w14:textId="77777777" w:rsidR="00882D34" w:rsidRPr="00AF7FD9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INVOIC</w:t>
            </w:r>
            <w:r w:rsidR="00882D34">
              <w:rPr>
                <w:rFonts w:eastAsia="SimSun" w:cstheme="minorHAnsi"/>
              </w:rPr>
              <w:t xml:space="preserve">добавлены атрибут </w:t>
            </w:r>
            <w:r w:rsidR="00882D34">
              <w:rPr>
                <w:rFonts w:eastAsia="SimSun" w:cstheme="minorHAnsi"/>
                <w:lang w:val="en-US"/>
              </w:rPr>
              <w:t>type</w:t>
            </w:r>
            <w:r w:rsidR="00882D34">
              <w:rPr>
                <w:rFonts w:eastAsia="SimSun" w:cstheme="minorHAnsi"/>
              </w:rPr>
              <w:t xml:space="preserve">, принимающий значение </w:t>
            </w:r>
            <w:r w:rsidR="00882D34">
              <w:rPr>
                <w:rFonts w:eastAsia="SimSun" w:cstheme="minorHAnsi"/>
                <w:lang w:val="en-US"/>
              </w:rPr>
              <w:t>Original</w:t>
            </w:r>
          </w:p>
          <w:p w14:paraId="528654E1" w14:textId="77777777" w:rsidR="00882D34" w:rsidRPr="00AF7FD9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I</w:t>
            </w:r>
            <w:r w:rsidR="00882D34">
              <w:rPr>
                <w:rFonts w:eastAsia="SimSun" w:cstheme="minorHAnsi"/>
                <w:lang w:val="en-US"/>
              </w:rPr>
              <w:t>NVOIC</w:t>
            </w:r>
            <w:r w:rsidR="00882D34">
              <w:rPr>
                <w:rFonts w:eastAsia="SimSun" w:cstheme="minorHAnsi"/>
              </w:rPr>
              <w:t>в</w:t>
            </w:r>
            <w:r w:rsidR="00882D34" w:rsidRPr="0075500A">
              <w:rPr>
                <w:rFonts w:eastAsia="SimSun" w:cstheme="minorHAnsi"/>
                <w:lang w:val="en-US"/>
              </w:rPr>
              <w:t>SellerInnKppInvoice</w:t>
            </w:r>
            <w:r w:rsidR="00882D34">
              <w:rPr>
                <w:rFonts w:eastAsia="SimSun" w:cstheme="minorHAnsi"/>
              </w:rPr>
              <w:t>добавилисьэлементы</w:t>
            </w:r>
            <w:r w:rsidR="00882D34">
              <w:rPr>
                <w:rFonts w:eastAsia="SimSun" w:cstheme="minorHAnsi"/>
                <w:lang w:val="en-US"/>
              </w:rPr>
              <w:t>nameOfCEO</w:t>
            </w:r>
            <w:r w:rsidR="00882D34">
              <w:rPr>
                <w:rFonts w:eastAsia="SimSun" w:cstheme="minorHAnsi"/>
              </w:rPr>
              <w:t>и</w:t>
            </w:r>
            <w:r w:rsidR="00882D34" w:rsidRPr="00AF7FD9">
              <w:rPr>
                <w:rFonts w:eastAsia="SimSun" w:cstheme="minorHAnsi"/>
                <w:lang w:val="en-US"/>
              </w:rPr>
              <w:t>nameOfAccountant</w:t>
            </w:r>
          </w:p>
          <w:p w14:paraId="0673282A" w14:textId="77777777" w:rsidR="00882D34" w:rsidRPr="001B6BE1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ORDRSP</w:t>
            </w:r>
            <w:r w:rsidR="00882D34">
              <w:rPr>
                <w:rFonts w:eastAsia="SimSun" w:cstheme="minorHAnsi"/>
              </w:rPr>
              <w:t>для</w:t>
            </w:r>
            <w:r w:rsidR="00882D34">
              <w:rPr>
                <w:rFonts w:eastAsia="SimSun" w:cstheme="minorHAnsi"/>
                <w:lang w:val="en-US"/>
              </w:rPr>
              <w:t>seller</w:t>
            </w:r>
            <w:r w:rsidR="00882D34">
              <w:rPr>
                <w:rFonts w:eastAsia="SimSun" w:cstheme="minorHAnsi"/>
              </w:rPr>
              <w:t xml:space="preserve">добавился необязательный </w:t>
            </w:r>
            <w:r w:rsidR="00882D34" w:rsidRPr="001B6BE1">
              <w:rPr>
                <w:rFonts w:eastAsia="SimSun" w:cstheme="minorHAnsi"/>
                <w:lang w:val="en-US"/>
              </w:rPr>
              <w:t>additionalIdentificato</w:t>
            </w:r>
            <w:r w:rsidR="00882D34">
              <w:rPr>
                <w:rFonts w:eastAsia="SimSun" w:cstheme="minorHAnsi"/>
                <w:lang w:val="en-US"/>
              </w:rPr>
              <w:t>r</w:t>
            </w:r>
          </w:p>
          <w:p w14:paraId="0AD8805E" w14:textId="77777777" w:rsidR="00882D34" w:rsidRPr="00AF7FD9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ORDERS</w:t>
            </w:r>
            <w:r w:rsidR="00882D34">
              <w:rPr>
                <w:rFonts w:eastAsia="SimSun" w:cstheme="minorHAnsi"/>
              </w:rPr>
              <w:t xml:space="preserve">убран элементы </w:t>
            </w:r>
            <w:r w:rsidR="00882D34">
              <w:rPr>
                <w:rFonts w:eastAsia="SimSun" w:cstheme="minorHAnsi"/>
                <w:lang w:val="en-US"/>
              </w:rPr>
              <w:t>shipFrom</w:t>
            </w:r>
          </w:p>
        </w:tc>
      </w:tr>
      <w:tr w:rsidR="00882D34" w:rsidRPr="00D153B4" w14:paraId="5B84206D" w14:textId="77777777" w:rsidTr="002B416A">
        <w:trPr>
          <w:trHeight w:val="472"/>
        </w:trPr>
        <w:tc>
          <w:tcPr>
            <w:tcW w:w="1277" w:type="dxa"/>
          </w:tcPr>
          <w:p w14:paraId="4A31F9C7" w14:textId="77777777" w:rsidR="00882D34" w:rsidRPr="001D49D1" w:rsidRDefault="00882D34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1.5</w:t>
            </w:r>
          </w:p>
        </w:tc>
        <w:tc>
          <w:tcPr>
            <w:tcW w:w="1275" w:type="dxa"/>
          </w:tcPr>
          <w:p w14:paraId="7A481C09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01</w:t>
            </w:r>
            <w:r w:rsidRPr="539BEBBF">
              <w:rPr>
                <w:rFonts w:eastAsiaTheme="minorEastAsia"/>
                <w:lang w:val="en-US"/>
              </w:rPr>
              <w:t>.0</w:t>
            </w:r>
            <w:r w:rsidRPr="539BEBBF">
              <w:rPr>
                <w:rFonts w:eastAsiaTheme="minorEastAsia"/>
              </w:rPr>
              <w:t>9</w:t>
            </w:r>
            <w:r w:rsidRPr="539BEBBF">
              <w:rPr>
                <w:rFonts w:eastAsiaTheme="minorEastAsia"/>
                <w:lang w:val="en-US"/>
              </w:rPr>
              <w:t>.2012</w:t>
            </w:r>
          </w:p>
        </w:tc>
        <w:tc>
          <w:tcPr>
            <w:tcW w:w="8222" w:type="dxa"/>
          </w:tcPr>
          <w:p w14:paraId="3B686FD1" w14:textId="77777777" w:rsidR="00882D3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RECADV</w:t>
            </w:r>
            <w:r w:rsidR="00882D34">
              <w:rPr>
                <w:rFonts w:eastAsia="SimSun" w:cstheme="minorHAnsi"/>
              </w:rPr>
              <w:t xml:space="preserve">элемент </w:t>
            </w:r>
            <w:r w:rsidR="00882D34">
              <w:rPr>
                <w:rFonts w:eastAsia="SimSun" w:cstheme="minorHAnsi"/>
                <w:lang w:val="en-US"/>
              </w:rPr>
              <w:t>despatchIdentificator</w:t>
            </w:r>
            <w:r w:rsidR="00882D34">
              <w:rPr>
                <w:rFonts w:eastAsia="SimSun" w:cstheme="minorHAnsi"/>
              </w:rPr>
              <w:t>стал обязательным.</w:t>
            </w:r>
          </w:p>
          <w:p w14:paraId="30968A01" w14:textId="77777777" w:rsidR="00882D34" w:rsidRPr="003065F0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INVOIC</w:t>
            </w:r>
            <w:r w:rsidR="00882D34">
              <w:rPr>
                <w:rFonts w:eastAsia="SimSun" w:cstheme="minorHAnsi"/>
              </w:rPr>
              <w:t xml:space="preserve">добавлен элемент </w:t>
            </w:r>
            <w:r w:rsidR="00882D34">
              <w:rPr>
                <w:rFonts w:eastAsia="SimSun" w:cstheme="minorHAnsi"/>
                <w:lang w:val="en-US"/>
              </w:rPr>
              <w:t>waybill</w:t>
            </w:r>
          </w:p>
          <w:p w14:paraId="1A39237B" w14:textId="77777777" w:rsidR="00882D3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</w:rPr>
              <w:t>о всех сообщениях добавлены элементы</w:t>
            </w:r>
            <w:r w:rsidR="00882D34">
              <w:rPr>
                <w:rFonts w:eastAsia="SimSun" w:cstheme="minorHAnsi"/>
                <w:lang w:val="en-US"/>
              </w:rPr>
              <w:t>shipFrom</w:t>
            </w:r>
            <w:r w:rsidR="00882D34">
              <w:rPr>
                <w:rFonts w:eastAsia="SimSun" w:cstheme="minorHAnsi"/>
              </w:rPr>
              <w:t xml:space="preserve"> и </w:t>
            </w:r>
            <w:r w:rsidR="00882D34">
              <w:rPr>
                <w:rFonts w:eastAsia="SimSun" w:cstheme="minorHAnsi"/>
                <w:lang w:val="en-US"/>
              </w:rPr>
              <w:t>shipTo</w:t>
            </w:r>
          </w:p>
          <w:p w14:paraId="1D12D45E" w14:textId="77777777" w:rsidR="00882D34" w:rsidRPr="00AF7FD9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 w:rsidR="00882D34">
              <w:rPr>
                <w:rFonts w:eastAsia="SimSun" w:cstheme="minorHAnsi"/>
                <w:lang w:val="en-US"/>
              </w:rPr>
              <w:t>INVOIC</w:t>
            </w:r>
            <w:r w:rsidR="00882D34">
              <w:rPr>
                <w:rFonts w:eastAsia="SimSun" w:cstheme="minorHAnsi"/>
              </w:rPr>
              <w:t>страна происхождения перестала быть обязательной</w:t>
            </w:r>
          </w:p>
          <w:p w14:paraId="7669D3D7" w14:textId="77777777" w:rsidR="00882D3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 w:rsidR="00882D34">
              <w:rPr>
                <w:rFonts w:eastAsia="SimSun" w:cstheme="minorHAnsi"/>
                <w:lang w:val="en-US"/>
              </w:rPr>
              <w:t>ORDERS</w:t>
            </w:r>
            <w:r w:rsidR="00882D34" w:rsidRPr="002552AB">
              <w:rPr>
                <w:rFonts w:eastAsia="SimSun" w:cstheme="minorHAnsi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ORDRSP</w:t>
            </w:r>
            <w:r w:rsidR="00882D34" w:rsidRPr="002552AB">
              <w:rPr>
                <w:rFonts w:eastAsia="SimSun" w:cstheme="minorHAnsi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DESADV</w:t>
            </w:r>
            <w:r w:rsidR="00882D34">
              <w:rPr>
                <w:rFonts w:eastAsia="SimSun" w:cstheme="minorHAnsi"/>
              </w:rPr>
              <w:t>и</w:t>
            </w:r>
            <w:r w:rsidR="00882D34">
              <w:rPr>
                <w:rFonts w:eastAsia="SimSun" w:cstheme="minorHAnsi"/>
                <w:lang w:val="en-US"/>
              </w:rPr>
              <w:t>INVOIC</w:t>
            </w:r>
            <w:r w:rsidR="00882D34">
              <w:rPr>
                <w:rFonts w:eastAsia="SimSun" w:cstheme="minorHAnsi"/>
              </w:rPr>
              <w:t>добавлены элементы, связанные с ценами товаров.</w:t>
            </w:r>
          </w:p>
          <w:p w14:paraId="54F0DA10" w14:textId="7CB3A2BA" w:rsidR="00882D34" w:rsidRPr="00D153B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Style w:val="aff5"/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В</w:t>
            </w:r>
            <w:r w:rsidR="00882D34">
              <w:rPr>
                <w:rFonts w:eastAsia="SimSun" w:cstheme="minorHAnsi"/>
                <w:lang w:val="en-US"/>
              </w:rPr>
              <w:t>ORDERS</w:t>
            </w:r>
            <w:r w:rsidR="00882D34" w:rsidRPr="00D153B4">
              <w:rPr>
                <w:rFonts w:eastAsia="SimSun" w:cstheme="minorHAnsi"/>
                <w:lang w:val="en-US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ORDRSP</w:t>
            </w:r>
            <w:r w:rsidR="00882D34" w:rsidRPr="00D153B4">
              <w:rPr>
                <w:rFonts w:eastAsia="SimSun" w:cstheme="minorHAnsi"/>
                <w:lang w:val="en-US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DESADV</w:t>
            </w:r>
            <w:r w:rsidR="00882D34" w:rsidRPr="00D153B4">
              <w:rPr>
                <w:rFonts w:eastAsia="SimSun" w:cstheme="minorHAnsi"/>
                <w:lang w:val="en-US"/>
              </w:rPr>
              <w:t xml:space="preserve">, </w:t>
            </w:r>
            <w:r w:rsidR="00882D34">
              <w:rPr>
                <w:rFonts w:eastAsia="SimSun" w:cstheme="minorHAnsi"/>
                <w:lang w:val="en-US"/>
              </w:rPr>
              <w:t>RECADV</w:t>
            </w:r>
            <w:r w:rsidR="004166F7" w:rsidRPr="004166F7">
              <w:rPr>
                <w:rFonts w:eastAsia="SimSun" w:cstheme="minorHAnsi"/>
                <w:lang w:val="en-US"/>
              </w:rPr>
              <w:t xml:space="preserve"> </w:t>
            </w:r>
            <w:r w:rsidR="00882D34">
              <w:rPr>
                <w:rFonts w:eastAsia="SimSun" w:cstheme="minorHAnsi"/>
              </w:rPr>
              <w:t>и</w:t>
            </w:r>
            <w:r w:rsidR="004166F7" w:rsidRPr="004166F7">
              <w:rPr>
                <w:rFonts w:eastAsia="SimSun" w:cstheme="minorHAnsi"/>
                <w:lang w:val="en-US"/>
              </w:rPr>
              <w:t xml:space="preserve"> </w:t>
            </w:r>
            <w:r w:rsidR="00882D34">
              <w:rPr>
                <w:rFonts w:eastAsia="SimSun" w:cstheme="minorHAnsi"/>
                <w:lang w:val="en-US"/>
              </w:rPr>
              <w:t>INVOIC</w:t>
            </w:r>
            <w:r w:rsidR="00882D34">
              <w:rPr>
                <w:rFonts w:eastAsia="SimSun" w:cstheme="minorHAnsi"/>
              </w:rPr>
              <w:t>обобщен</w:t>
            </w:r>
            <w:hyperlink w:anchor="_Contractror_1" w:history="1">
              <w:r w:rsidR="00882D34" w:rsidRPr="00481B53">
                <w:rPr>
                  <w:rStyle w:val="aff5"/>
                  <w:rFonts w:eastAsia="SimSun" w:cstheme="minorHAnsi"/>
                  <w:lang w:val="en-US"/>
                </w:rPr>
                <w:t>Contractor</w:t>
              </w:r>
            </w:hyperlink>
          </w:p>
          <w:p w14:paraId="36EA7480" w14:textId="77777777" w:rsidR="00882D34" w:rsidRPr="00D153B4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У</w:t>
            </w:r>
            <w:r w:rsidR="00882D34">
              <w:rPr>
                <w:rFonts w:eastAsia="SimSun" w:cstheme="minorHAnsi"/>
              </w:rPr>
              <w:t>бранраздел с иллюстрациями</w:t>
            </w:r>
          </w:p>
        </w:tc>
      </w:tr>
      <w:tr w:rsidR="00882D34" w:rsidRPr="00D153B4" w14:paraId="458DBF0E" w14:textId="77777777" w:rsidTr="002B416A">
        <w:trPr>
          <w:trHeight w:val="472"/>
        </w:trPr>
        <w:tc>
          <w:tcPr>
            <w:tcW w:w="1277" w:type="dxa"/>
          </w:tcPr>
          <w:p w14:paraId="76DCCBD6" w14:textId="77777777" w:rsidR="00882D34" w:rsidRPr="008A087D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1.5.1</w:t>
            </w:r>
          </w:p>
        </w:tc>
        <w:tc>
          <w:tcPr>
            <w:tcW w:w="1275" w:type="dxa"/>
          </w:tcPr>
          <w:p w14:paraId="0F84D392" w14:textId="77777777" w:rsidR="00882D34" w:rsidRPr="008A087D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11.02.2013</w:t>
            </w:r>
          </w:p>
        </w:tc>
        <w:tc>
          <w:tcPr>
            <w:tcW w:w="8222" w:type="dxa"/>
          </w:tcPr>
          <w:p w14:paraId="75B5410E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Изменился формат названия файлов</w:t>
            </w:r>
          </w:p>
        </w:tc>
      </w:tr>
      <w:tr w:rsidR="00882D34" w:rsidRPr="005472C5" w14:paraId="75FA316E" w14:textId="77777777" w:rsidTr="002B416A">
        <w:trPr>
          <w:trHeight w:val="472"/>
        </w:trPr>
        <w:tc>
          <w:tcPr>
            <w:tcW w:w="1277" w:type="dxa"/>
          </w:tcPr>
          <w:p w14:paraId="69E7576C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1.5.2</w:t>
            </w:r>
          </w:p>
        </w:tc>
        <w:tc>
          <w:tcPr>
            <w:tcW w:w="1275" w:type="dxa"/>
          </w:tcPr>
          <w:p w14:paraId="6B11B42E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18.02.2013</w:t>
            </w:r>
          </w:p>
        </w:tc>
        <w:tc>
          <w:tcPr>
            <w:tcW w:w="8222" w:type="dxa"/>
          </w:tcPr>
          <w:p w14:paraId="213A42C5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ORDRSP</w:t>
            </w:r>
            <w:r w:rsidR="00CC0D80">
              <w:rPr>
                <w:rFonts w:eastAsia="SimSun" w:cstheme="minorHAnsi"/>
              </w:rPr>
              <w:t>т</w:t>
            </w:r>
            <w:r w:rsidRPr="001D4F46">
              <w:rPr>
                <w:rFonts w:eastAsia="SimSun" w:cstheme="minorHAnsi"/>
              </w:rPr>
              <w:t>ипатрибута</w:t>
            </w:r>
            <w:r w:rsidRPr="001D4F46">
              <w:rPr>
                <w:rFonts w:eastAsia="SimSun" w:cstheme="minorHAnsi"/>
                <w:lang w:val="en-US"/>
              </w:rPr>
              <w:t>STATUS</w:t>
            </w:r>
            <w:r w:rsidRPr="001D4F46">
              <w:rPr>
                <w:rFonts w:eastAsia="SimSun" w:cstheme="minorHAnsi"/>
              </w:rPr>
              <w:t>переименованв</w:t>
            </w:r>
            <w:r w:rsidRPr="001D4F46">
              <w:rPr>
                <w:rFonts w:eastAsia="SimSun" w:cstheme="minorHAnsi"/>
                <w:lang w:val="en-US"/>
              </w:rPr>
              <w:t>ORStatusCodeList</w:t>
            </w:r>
          </w:p>
          <w:p w14:paraId="5320555C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ORDERS</w:t>
            </w:r>
            <w:r w:rsidRPr="001D4F46">
              <w:rPr>
                <w:rFonts w:eastAsia="SimSun" w:cstheme="minorHAnsi"/>
              </w:rPr>
              <w:t>добавленатрибут</w:t>
            </w:r>
            <w:r w:rsidRPr="001D4F46">
              <w:rPr>
                <w:rFonts w:eastAsia="SimSun" w:cstheme="minorHAnsi"/>
                <w:lang w:val="en-US"/>
              </w:rPr>
              <w:t xml:space="preserve">STATUS </w:t>
            </w:r>
            <w:r w:rsidRPr="001D4F46">
              <w:rPr>
                <w:rFonts w:eastAsia="SimSun" w:cstheme="minorHAnsi"/>
              </w:rPr>
              <w:t>типа</w:t>
            </w:r>
            <w:r w:rsidRPr="001D4F46">
              <w:rPr>
                <w:rFonts w:eastAsia="SimSun" w:cstheme="minorHAnsi"/>
                <w:lang w:val="en-US"/>
              </w:rPr>
              <w:t>OStatusCodeList</w:t>
            </w:r>
          </w:p>
          <w:p w14:paraId="1A778370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 w:rsidRPr="001D4F46">
              <w:rPr>
                <w:rFonts w:eastAsia="SimSun" w:cstheme="minorHAnsi"/>
              </w:rPr>
              <w:t xml:space="preserve">Добавлен справочник значений для типа </w:t>
            </w:r>
            <w:r w:rsidRPr="001D4F46">
              <w:rPr>
                <w:rFonts w:eastAsia="SimSun" w:cstheme="minorHAnsi"/>
                <w:lang w:val="en-US"/>
              </w:rPr>
              <w:t>OStatusCodeList</w:t>
            </w:r>
          </w:p>
        </w:tc>
      </w:tr>
      <w:tr w:rsidR="00882D34" w:rsidRPr="00D4716F" w14:paraId="0A6525B2" w14:textId="77777777" w:rsidTr="002B416A">
        <w:trPr>
          <w:trHeight w:val="472"/>
        </w:trPr>
        <w:tc>
          <w:tcPr>
            <w:tcW w:w="1277" w:type="dxa"/>
          </w:tcPr>
          <w:p w14:paraId="1A474FAF" w14:textId="77777777" w:rsidR="00882D34" w:rsidRPr="00FC1EB9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1.5.3</w:t>
            </w:r>
          </w:p>
        </w:tc>
        <w:tc>
          <w:tcPr>
            <w:tcW w:w="1275" w:type="dxa"/>
          </w:tcPr>
          <w:p w14:paraId="3CC8B6AE" w14:textId="77777777" w:rsidR="00882D34" w:rsidRPr="00FC1EB9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31.05.2013</w:t>
            </w:r>
          </w:p>
        </w:tc>
        <w:tc>
          <w:tcPr>
            <w:tcW w:w="8222" w:type="dxa"/>
          </w:tcPr>
          <w:p w14:paraId="7B14FD56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Добавленорасширениеэлемента</w:t>
            </w:r>
            <w:r w:rsidRPr="001D4F46">
              <w:rPr>
                <w:rFonts w:eastAsia="SimSun" w:cstheme="minorHAnsi"/>
                <w:lang w:val="en-US"/>
              </w:rPr>
              <w:t xml:space="preserve"> document partyInformation(partin)</w:t>
            </w:r>
          </w:p>
          <w:p w14:paraId="6F47BB0F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additionalInfo</w:t>
            </w:r>
            <w:r w:rsidRPr="001D4F46">
              <w:rPr>
                <w:rFonts w:eastAsia="SimSun" w:cstheme="minorHAnsi"/>
              </w:rPr>
              <w:t>добавленыэлементы</w:t>
            </w:r>
            <w:r w:rsidRPr="001D4F46">
              <w:rPr>
                <w:rFonts w:eastAsia="SimSun" w:cstheme="minorHAnsi"/>
                <w:lang w:val="en-US"/>
              </w:rPr>
              <w:t>nameOfSales,partyDate</w:t>
            </w:r>
          </w:p>
          <w:p w14:paraId="2DE0212A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lineItemRECADV-</w:t>
            </w:r>
            <w:r w:rsidRPr="001D4F46">
              <w:rPr>
                <w:rFonts w:eastAsia="SimSun" w:cstheme="minorHAnsi"/>
              </w:rPr>
              <w:t>адобавленыэлементы</w:t>
            </w:r>
            <w:r w:rsidRPr="001D4F46">
              <w:rPr>
                <w:rFonts w:eastAsia="SimSun" w:cstheme="minorHAnsi"/>
                <w:lang w:val="en-US"/>
              </w:rPr>
              <w:t>netPrice, netPriceWithVAT, netAmount, exciseDuty, vATRate, vATAmount, amount, countryOfOriginISOCode, customsDeclarationNumber(</w:t>
            </w:r>
            <w:r w:rsidRPr="001D4F46">
              <w:rPr>
                <w:rFonts w:eastAsia="SimSun" w:cstheme="minorHAnsi"/>
              </w:rPr>
              <w:t>поаналогиис</w:t>
            </w:r>
            <w:r w:rsidRPr="001D4F46">
              <w:rPr>
                <w:rFonts w:eastAsia="SimSun" w:cstheme="minorHAnsi"/>
                <w:lang w:val="en-US"/>
              </w:rPr>
              <w:t>DESADV)</w:t>
            </w:r>
          </w:p>
        </w:tc>
      </w:tr>
      <w:tr w:rsidR="00882D34" w:rsidRPr="00D4716F" w14:paraId="5B316DBB" w14:textId="77777777" w:rsidTr="002B416A">
        <w:trPr>
          <w:trHeight w:val="472"/>
        </w:trPr>
        <w:tc>
          <w:tcPr>
            <w:tcW w:w="1277" w:type="dxa"/>
          </w:tcPr>
          <w:p w14:paraId="6563E48B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1.5.4</w:t>
            </w:r>
          </w:p>
        </w:tc>
        <w:tc>
          <w:tcPr>
            <w:tcW w:w="1275" w:type="dxa"/>
          </w:tcPr>
          <w:p w14:paraId="4443A241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19.06.2013</w:t>
            </w:r>
          </w:p>
        </w:tc>
        <w:tc>
          <w:tcPr>
            <w:tcW w:w="8222" w:type="dxa"/>
          </w:tcPr>
          <w:p w14:paraId="71B477D2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DESADV</w:t>
            </w:r>
            <w:r w:rsidRPr="001D4F46">
              <w:rPr>
                <w:rFonts w:eastAsia="SimSun" w:cstheme="minorHAnsi"/>
              </w:rPr>
              <w:t>добавленэлемент</w:t>
            </w:r>
            <w:r w:rsidRPr="001D4F46">
              <w:rPr>
                <w:rFonts w:eastAsia="SimSun" w:cstheme="minorHAnsi"/>
                <w:lang w:val="en-US"/>
              </w:rPr>
              <w:t>invoiceIdentificator.</w:t>
            </w:r>
          </w:p>
          <w:p w14:paraId="336595D2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LineItemsRECADV-</w:t>
            </w:r>
            <w:r w:rsidRPr="001D4F46">
              <w:rPr>
                <w:rFonts w:eastAsia="SimSun" w:cstheme="minorHAnsi"/>
              </w:rPr>
              <w:t>адобавленыэлементы</w:t>
            </w:r>
            <w:r w:rsidRPr="001D4F46">
              <w:rPr>
                <w:rFonts w:eastAsia="SimSun" w:cstheme="minorHAnsi"/>
                <w:lang w:val="en-US"/>
              </w:rPr>
              <w:t>totalSumExcludingTaxes, totalVATAmount, totalAmount(</w:t>
            </w:r>
            <w:r w:rsidRPr="001D4F46">
              <w:rPr>
                <w:rFonts w:eastAsia="SimSun" w:cstheme="minorHAnsi"/>
              </w:rPr>
              <w:t>поаналогиис</w:t>
            </w:r>
            <w:r w:rsidRPr="001D4F46">
              <w:rPr>
                <w:rFonts w:eastAsia="SimSun" w:cstheme="minorHAnsi"/>
                <w:lang w:val="en-US"/>
              </w:rPr>
              <w:t>DESADV)</w:t>
            </w:r>
          </w:p>
        </w:tc>
      </w:tr>
      <w:tr w:rsidR="00882D34" w:rsidRPr="006C6DE6" w14:paraId="3F810B59" w14:textId="77777777" w:rsidTr="002B416A">
        <w:trPr>
          <w:trHeight w:val="472"/>
        </w:trPr>
        <w:tc>
          <w:tcPr>
            <w:tcW w:w="1277" w:type="dxa"/>
          </w:tcPr>
          <w:p w14:paraId="124B93FA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1.5.5</w:t>
            </w:r>
          </w:p>
        </w:tc>
        <w:tc>
          <w:tcPr>
            <w:tcW w:w="1275" w:type="dxa"/>
          </w:tcPr>
          <w:p w14:paraId="787886A7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02.07.2013</w:t>
            </w:r>
          </w:p>
        </w:tc>
        <w:tc>
          <w:tcPr>
            <w:tcW w:w="8222" w:type="dxa"/>
          </w:tcPr>
          <w:p w14:paraId="42D2B4A5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 w:rsidRPr="001D4F46">
              <w:rPr>
                <w:rFonts w:eastAsia="SimSun" w:cstheme="minorHAnsi"/>
              </w:rPr>
              <w:t xml:space="preserve">В заголовок всех сообщений добавлен тестовый флаг </w:t>
            </w:r>
            <w:r w:rsidRPr="001D4F46">
              <w:rPr>
                <w:rFonts w:eastAsia="SimSun" w:cstheme="minorHAnsi"/>
                <w:lang w:val="en-US"/>
              </w:rPr>
              <w:t>isTest</w:t>
            </w:r>
            <w:r w:rsidRPr="001D4F46">
              <w:rPr>
                <w:rFonts w:eastAsia="SimSun" w:cstheme="minorHAnsi"/>
              </w:rPr>
              <w:t>.</w:t>
            </w:r>
          </w:p>
          <w:p w14:paraId="28690113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 w:rsidRPr="001D4F46">
              <w:rPr>
                <w:rFonts w:eastAsia="SimSun" w:cstheme="minorHAnsi"/>
              </w:rPr>
              <w:t xml:space="preserve">Во все сообщения добавлен элемент </w:t>
            </w:r>
            <w:r w:rsidRPr="001D4F46">
              <w:rPr>
                <w:rFonts w:eastAsia="SimSun" w:cstheme="minorHAnsi"/>
                <w:lang w:val="en-US"/>
              </w:rPr>
              <w:t>contractIdentificator</w:t>
            </w:r>
            <w:r w:rsidRPr="001D4F46">
              <w:rPr>
                <w:rFonts w:eastAsia="SimSun" w:cstheme="minorHAnsi"/>
              </w:rPr>
              <w:t>.</w:t>
            </w:r>
          </w:p>
          <w:p w14:paraId="5F5AF54A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 w:rsidRPr="001D4F46">
              <w:rPr>
                <w:rFonts w:eastAsia="SimSun" w:cstheme="minorHAnsi"/>
              </w:rPr>
              <w:t>Во все сообщения добавлен элемент</w:t>
            </w:r>
            <w:r w:rsidRPr="001D4F46">
              <w:t>blanketOrdersNumber.</w:t>
            </w:r>
          </w:p>
        </w:tc>
      </w:tr>
      <w:tr w:rsidR="00882D34" w:rsidRPr="0039740E" w14:paraId="205ACDEF" w14:textId="77777777" w:rsidTr="002B416A">
        <w:trPr>
          <w:trHeight w:val="472"/>
        </w:trPr>
        <w:tc>
          <w:tcPr>
            <w:tcW w:w="1277" w:type="dxa"/>
          </w:tcPr>
          <w:p w14:paraId="549D2BA6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1.5.6</w:t>
            </w:r>
          </w:p>
        </w:tc>
        <w:tc>
          <w:tcPr>
            <w:tcW w:w="1275" w:type="dxa"/>
          </w:tcPr>
          <w:p w14:paraId="2CA062BC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05.08.2013</w:t>
            </w:r>
          </w:p>
        </w:tc>
        <w:tc>
          <w:tcPr>
            <w:tcW w:w="8222" w:type="dxa"/>
          </w:tcPr>
          <w:p w14:paraId="1FF8A190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</w:rPr>
            </w:pPr>
            <w:r w:rsidRPr="001D4F46">
              <w:rPr>
                <w:rFonts w:eastAsia="SimSun" w:cstheme="minorHAnsi"/>
              </w:rPr>
              <w:t xml:space="preserve">В </w:t>
            </w:r>
            <w:r w:rsidRPr="001D4F46">
              <w:rPr>
                <w:rFonts w:eastAsia="SimSun" w:cstheme="minorHAnsi"/>
                <w:lang w:val="en-US"/>
              </w:rPr>
              <w:t>ORDERS</w:t>
            </w:r>
            <w:r w:rsidRPr="001D4F46">
              <w:rPr>
                <w:rFonts w:eastAsia="SimSun" w:cstheme="minorHAnsi"/>
              </w:rPr>
              <w:t xml:space="preserve">добавлен </w:t>
            </w:r>
            <w:proofErr w:type="gramStart"/>
            <w:r w:rsidRPr="001D4F46">
              <w:rPr>
                <w:rFonts w:eastAsia="SimSun" w:cstheme="minorHAnsi"/>
              </w:rPr>
              <w:t xml:space="preserve">элемент  </w:t>
            </w:r>
            <w:r w:rsidRPr="001D4F46">
              <w:rPr>
                <w:rFonts w:eastAsia="SimSun" w:cstheme="minorHAnsi"/>
                <w:lang w:val="en-US"/>
              </w:rPr>
              <w:t>Comment</w:t>
            </w:r>
            <w:proofErr w:type="gramEnd"/>
          </w:p>
        </w:tc>
      </w:tr>
      <w:tr w:rsidR="00882D34" w:rsidRPr="00D4716F" w14:paraId="05F05E9A" w14:textId="77777777" w:rsidTr="002B416A">
        <w:trPr>
          <w:trHeight w:val="472"/>
        </w:trPr>
        <w:tc>
          <w:tcPr>
            <w:tcW w:w="1277" w:type="dxa"/>
          </w:tcPr>
          <w:p w14:paraId="569AFB47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1.5.7</w:t>
            </w:r>
          </w:p>
        </w:tc>
        <w:tc>
          <w:tcPr>
            <w:tcW w:w="1275" w:type="dxa"/>
          </w:tcPr>
          <w:p w14:paraId="12A6A824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26.08.2013</w:t>
            </w:r>
          </w:p>
        </w:tc>
        <w:tc>
          <w:tcPr>
            <w:tcW w:w="8222" w:type="dxa"/>
          </w:tcPr>
          <w:p w14:paraId="1E8D1C49" w14:textId="77777777" w:rsidR="00882D34" w:rsidRPr="001D4F46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Д</w:t>
            </w:r>
            <w:r w:rsidR="00882D34" w:rsidRPr="001D4F46">
              <w:rPr>
                <w:rFonts w:eastAsia="SimSun" w:cstheme="minorHAnsi"/>
              </w:rPr>
              <w:t>ля типа SelfEmployed элемент fullName указываем до inn</w:t>
            </w:r>
          </w:p>
          <w:p w14:paraId="2682E0A2" w14:textId="77777777" w:rsidR="00882D34" w:rsidRPr="001D4F46" w:rsidRDefault="001D4F46" w:rsidP="003458A1">
            <w:pPr>
              <w:pStyle w:val="affd"/>
              <w:numPr>
                <w:ilvl w:val="0"/>
                <w:numId w:val="13"/>
              </w:numPr>
              <w:spacing w:after="0"/>
              <w:jc w:val="left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Д</w:t>
            </w:r>
            <w:r w:rsidR="00882D34" w:rsidRPr="001D4F46">
              <w:rPr>
                <w:rFonts w:eastAsia="SimSun" w:cstheme="minorHAnsi"/>
              </w:rPr>
              <w:t>лятипа</w:t>
            </w:r>
            <w:r w:rsidR="00882D34" w:rsidRPr="001D4F46">
              <w:rPr>
                <w:rFonts w:eastAsia="SimSun" w:cstheme="minorHAnsi"/>
                <w:lang w:val="en-US"/>
              </w:rPr>
              <w:t xml:space="preserve"> Organization </w:t>
            </w:r>
            <w:r w:rsidR="00882D34" w:rsidRPr="001D4F46">
              <w:rPr>
                <w:rFonts w:eastAsia="SimSun" w:cstheme="minorHAnsi"/>
              </w:rPr>
              <w:t>элемент</w:t>
            </w:r>
            <w:r w:rsidR="00882D34" w:rsidRPr="001D4F46">
              <w:rPr>
                <w:rFonts w:eastAsia="SimSun" w:cstheme="minorHAnsi"/>
                <w:lang w:val="en-US"/>
              </w:rPr>
              <w:t xml:space="preserve"> name </w:t>
            </w:r>
            <w:r w:rsidR="00882D34" w:rsidRPr="001D4F46">
              <w:rPr>
                <w:rFonts w:eastAsia="SimSun" w:cstheme="minorHAnsi"/>
              </w:rPr>
              <w:t>до</w:t>
            </w:r>
            <w:r w:rsidR="00882D34" w:rsidRPr="001D4F46">
              <w:rPr>
                <w:rFonts w:eastAsia="SimSun" w:cstheme="minorHAnsi"/>
                <w:lang w:val="en-US"/>
              </w:rPr>
              <w:t xml:space="preserve"> inn, kpp</w:t>
            </w:r>
          </w:p>
        </w:tc>
      </w:tr>
      <w:tr w:rsidR="00882D34" w:rsidRPr="001C2ECB" w14:paraId="7C35CD4E" w14:textId="77777777" w:rsidTr="002B416A">
        <w:trPr>
          <w:trHeight w:val="472"/>
        </w:trPr>
        <w:tc>
          <w:tcPr>
            <w:tcW w:w="1277" w:type="dxa"/>
          </w:tcPr>
          <w:p w14:paraId="7169F2D0" w14:textId="77777777" w:rsidR="00882D34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1.5.8</w:t>
            </w:r>
          </w:p>
        </w:tc>
        <w:tc>
          <w:tcPr>
            <w:tcW w:w="1275" w:type="dxa"/>
          </w:tcPr>
          <w:p w14:paraId="08951099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11.09.2013</w:t>
            </w:r>
          </w:p>
        </w:tc>
        <w:tc>
          <w:tcPr>
            <w:tcW w:w="8222" w:type="dxa"/>
          </w:tcPr>
          <w:p w14:paraId="59AA7ACC" w14:textId="77777777" w:rsidR="00882D34" w:rsidRPr="001D4F4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  <w:lang w:val="en-US"/>
              </w:rPr>
            </w:pPr>
            <w:r w:rsidRPr="001D4F46">
              <w:rPr>
                <w:rFonts w:eastAsia="SimSun" w:cstheme="minorHAnsi"/>
              </w:rPr>
              <w:t>В</w:t>
            </w:r>
            <w:r w:rsidRPr="001D4F46">
              <w:rPr>
                <w:rFonts w:eastAsia="SimSun" w:cstheme="minorHAnsi"/>
                <w:lang w:val="en-US"/>
              </w:rPr>
              <w:t>ORDERS</w:t>
            </w:r>
            <w:r w:rsidRPr="001D4F46">
              <w:rPr>
                <w:rFonts w:eastAsia="SimSun" w:cstheme="minorHAnsi"/>
              </w:rPr>
              <w:t xml:space="preserve"> добавленэлемент</w:t>
            </w:r>
            <w:r w:rsidRPr="001D4F46">
              <w:rPr>
                <w:lang w:val="en-US"/>
              </w:rPr>
              <w:t>transportBy</w:t>
            </w:r>
          </w:p>
        </w:tc>
      </w:tr>
      <w:tr w:rsidR="00882D34" w:rsidRPr="001C2ECB" w14:paraId="6494079E" w14:textId="77777777" w:rsidTr="002B416A">
        <w:trPr>
          <w:trHeight w:val="472"/>
        </w:trPr>
        <w:tc>
          <w:tcPr>
            <w:tcW w:w="1277" w:type="dxa"/>
          </w:tcPr>
          <w:p w14:paraId="37122A70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</w:t>
            </w:r>
            <w:r w:rsidRPr="539BEBBF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275" w:type="dxa"/>
          </w:tcPr>
          <w:p w14:paraId="4EF2E354" w14:textId="77777777" w:rsidR="00882D34" w:rsidRPr="002B591D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16.09.2013</w:t>
            </w:r>
          </w:p>
        </w:tc>
        <w:tc>
          <w:tcPr>
            <w:tcW w:w="8222" w:type="dxa"/>
          </w:tcPr>
          <w:p w14:paraId="5707E2C8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DESADV</w:t>
            </w:r>
            <w:r>
              <w:rPr>
                <w:rFonts w:eastAsia="SimSun" w:cstheme="minorHAnsi"/>
              </w:rPr>
              <w:t xml:space="preserve"> добавлен элемент с информацией о машине </w:t>
            </w:r>
            <w:r>
              <w:rPr>
                <w:rFonts w:eastAsia="SimSun" w:cstheme="minorHAnsi"/>
                <w:lang w:val="en-US"/>
              </w:rPr>
              <w:t>transportation</w:t>
            </w:r>
          </w:p>
        </w:tc>
      </w:tr>
      <w:tr w:rsidR="00882D34" w:rsidRPr="001C2ECB" w14:paraId="581006F5" w14:textId="77777777" w:rsidTr="002B416A">
        <w:trPr>
          <w:trHeight w:val="472"/>
        </w:trPr>
        <w:tc>
          <w:tcPr>
            <w:tcW w:w="1277" w:type="dxa"/>
          </w:tcPr>
          <w:p w14:paraId="1DF526FF" w14:textId="77777777" w:rsidR="00882D34" w:rsidRPr="009146FD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1.5.10</w:t>
            </w:r>
          </w:p>
        </w:tc>
        <w:tc>
          <w:tcPr>
            <w:tcW w:w="1275" w:type="dxa"/>
          </w:tcPr>
          <w:p w14:paraId="60E5BC02" w14:textId="77777777" w:rsidR="00882D34" w:rsidRPr="009146FD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30.09.2013</w:t>
            </w:r>
          </w:p>
        </w:tc>
        <w:tc>
          <w:tcPr>
            <w:tcW w:w="8222" w:type="dxa"/>
          </w:tcPr>
          <w:p w14:paraId="686A7B7B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 xml:space="preserve"> добавлен элемент </w:t>
            </w:r>
            <w:r>
              <w:rPr>
                <w:rFonts w:eastAsia="SimSun" w:cstheme="minorHAnsi"/>
                <w:lang w:val="en-US"/>
              </w:rPr>
              <w:t>flowType</w:t>
            </w:r>
            <w:r>
              <w:rPr>
                <w:rFonts w:eastAsia="SimSun" w:cstheme="minorHAnsi"/>
              </w:rPr>
              <w:t xml:space="preserve"> с информацией о типе доставки</w:t>
            </w:r>
          </w:p>
        </w:tc>
      </w:tr>
      <w:tr w:rsidR="00882D34" w:rsidRPr="001C2ECB" w14:paraId="0B247AFC" w14:textId="77777777" w:rsidTr="002B416A">
        <w:trPr>
          <w:trHeight w:val="472"/>
        </w:trPr>
        <w:tc>
          <w:tcPr>
            <w:tcW w:w="1277" w:type="dxa"/>
          </w:tcPr>
          <w:p w14:paraId="79E7C6B5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lastRenderedPageBreak/>
              <w:t>1.5.1</w:t>
            </w:r>
            <w:r w:rsidRPr="539BEBBF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5" w:type="dxa"/>
          </w:tcPr>
          <w:p w14:paraId="4BBF0890" w14:textId="77777777" w:rsidR="00882D34" w:rsidRPr="00676FEB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06.12.2013</w:t>
            </w:r>
          </w:p>
        </w:tc>
        <w:tc>
          <w:tcPr>
            <w:tcW w:w="8222" w:type="dxa"/>
          </w:tcPr>
          <w:p w14:paraId="7AB84B0F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Во все сообщения добавлен элемент </w:t>
            </w:r>
            <w:r>
              <w:t>onePlaceQuantity  «Количество товара в одном месте»</w:t>
            </w:r>
          </w:p>
        </w:tc>
      </w:tr>
      <w:tr w:rsidR="00882D34" w:rsidRPr="001C2ECB" w14:paraId="1C170B32" w14:textId="77777777" w:rsidTr="002B416A">
        <w:trPr>
          <w:trHeight w:val="472"/>
        </w:trPr>
        <w:tc>
          <w:tcPr>
            <w:tcW w:w="1277" w:type="dxa"/>
          </w:tcPr>
          <w:p w14:paraId="118EC4AE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275" w:type="dxa"/>
          </w:tcPr>
          <w:p w14:paraId="2D1C045B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13.12.2013</w:t>
            </w:r>
          </w:p>
        </w:tc>
        <w:tc>
          <w:tcPr>
            <w:tcW w:w="8222" w:type="dxa"/>
          </w:tcPr>
          <w:p w14:paraId="26DFD2EE" w14:textId="77777777" w:rsidR="00882D34" w:rsidRPr="0025506C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RECADV</w:t>
            </w:r>
            <w:r>
              <w:rPr>
                <w:rFonts w:eastAsia="SimSun" w:cstheme="minorHAnsi"/>
              </w:rPr>
              <w:t xml:space="preserve"> добавлено заказанное </w:t>
            </w:r>
            <w:r>
              <w:t xml:space="preserve">orderedQuantity, отгруженное despatchedQuantity </w:t>
            </w:r>
            <w:r>
              <w:rPr>
                <w:rFonts w:eastAsia="SimSun" w:cstheme="minorHAnsi"/>
              </w:rPr>
              <w:t xml:space="preserve"> и поставленное количество </w:t>
            </w:r>
            <w:r>
              <w:t>deliveredQuantity</w:t>
            </w:r>
          </w:p>
          <w:p w14:paraId="73ABACF4" w14:textId="77777777" w:rsidR="0025506C" w:rsidRDefault="0025506C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RECADV</w:t>
            </w:r>
            <w:r>
              <w:rPr>
                <w:rFonts w:eastAsia="SimSun" w:cstheme="minorHAnsi"/>
              </w:rPr>
              <w:t xml:space="preserve"> добавлен новый статус </w:t>
            </w:r>
            <w:r>
              <w:rPr>
                <w:rFonts w:eastAsia="SimSun" w:cstheme="minorHAnsi"/>
                <w:lang w:val="en-US"/>
              </w:rPr>
              <w:t>Canceled</w:t>
            </w:r>
          </w:p>
        </w:tc>
      </w:tr>
      <w:tr w:rsidR="00882D34" w:rsidRPr="006F4952" w14:paraId="0DCA8121" w14:textId="77777777" w:rsidTr="002B416A">
        <w:trPr>
          <w:trHeight w:val="472"/>
        </w:trPr>
        <w:tc>
          <w:tcPr>
            <w:tcW w:w="1277" w:type="dxa"/>
          </w:tcPr>
          <w:p w14:paraId="3B154F10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275" w:type="dxa"/>
          </w:tcPr>
          <w:p w14:paraId="3B86E0BF" w14:textId="77777777" w:rsidR="00882D34" w:rsidRPr="006F495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15.12.2013</w:t>
            </w:r>
          </w:p>
        </w:tc>
        <w:tc>
          <w:tcPr>
            <w:tcW w:w="8222" w:type="dxa"/>
          </w:tcPr>
          <w:p w14:paraId="4068C140" w14:textId="77777777" w:rsidR="00882D34" w:rsidRPr="006F4952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 w:rsidRPr="006F4952">
              <w:rPr>
                <w:rFonts w:eastAsia="SimSun" w:cstheme="minorHAnsi"/>
              </w:rPr>
              <w:t xml:space="preserve">В </w:t>
            </w:r>
            <w:r w:rsidRPr="006F4952">
              <w:rPr>
                <w:rFonts w:eastAsia="SimSun" w:cstheme="minorHAnsi"/>
                <w:lang w:val="en-US"/>
              </w:rPr>
              <w:t>DESADV</w:t>
            </w:r>
            <w:r w:rsidRPr="006F4952">
              <w:rPr>
                <w:rFonts w:eastAsia="SimSun" w:cstheme="minorHAnsi"/>
              </w:rPr>
              <w:t xml:space="preserve"> добавлены срок годности </w:t>
            </w:r>
            <w:r w:rsidRPr="006F4952">
              <w:rPr>
                <w:rFonts w:cstheme="minorHAnsi"/>
                <w:color w:val="000000"/>
                <w:shd w:val="clear" w:color="auto" w:fill="FFFFFF"/>
              </w:rPr>
              <w:t>expireDate</w:t>
            </w:r>
            <w:r w:rsidRPr="006F4952">
              <w:rPr>
                <w:rFonts w:eastAsia="SimSun" w:cstheme="minorHAnsi"/>
              </w:rPr>
              <w:t xml:space="preserve"> и  срок хранения </w:t>
            </w:r>
            <w:r w:rsidRPr="006F4952">
              <w:rPr>
                <w:rFonts w:cstheme="minorHAnsi"/>
                <w:color w:val="000000"/>
                <w:shd w:val="clear" w:color="auto" w:fill="FFFFFF"/>
              </w:rPr>
              <w:t>freshnessDate</w:t>
            </w:r>
          </w:p>
        </w:tc>
      </w:tr>
      <w:tr w:rsidR="00882D34" w:rsidRPr="006F4952" w14:paraId="5D8C05A3" w14:textId="77777777" w:rsidTr="002B416A">
        <w:trPr>
          <w:trHeight w:val="472"/>
        </w:trPr>
        <w:tc>
          <w:tcPr>
            <w:tcW w:w="1277" w:type="dxa"/>
          </w:tcPr>
          <w:p w14:paraId="2CC89067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75" w:type="dxa"/>
          </w:tcPr>
          <w:p w14:paraId="255888DA" w14:textId="77777777" w:rsidR="00882D34" w:rsidRPr="006F495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21.01.2014</w:t>
            </w:r>
          </w:p>
        </w:tc>
        <w:tc>
          <w:tcPr>
            <w:tcW w:w="8222" w:type="dxa"/>
          </w:tcPr>
          <w:p w14:paraId="5086C6F8" w14:textId="77777777" w:rsidR="00882D34" w:rsidRPr="006F4952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ORDRSP</w:t>
            </w:r>
            <w:r w:rsidRPr="0045253C">
              <w:rPr>
                <w:rFonts w:eastAsia="SimSun" w:cstheme="minorHAnsi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DESADV</w:t>
            </w:r>
            <w:r w:rsidRPr="0045253C">
              <w:rPr>
                <w:rFonts w:eastAsia="SimSun" w:cstheme="minorHAnsi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RECADV</w:t>
            </w:r>
            <w:r>
              <w:rPr>
                <w:rFonts w:eastAsia="SimSun" w:cstheme="minorHAnsi"/>
              </w:rPr>
              <w:t>добавлен блок «</w:t>
            </w:r>
            <w:r>
              <w:rPr>
                <w:rFonts w:eastAsia="SimSun" w:cstheme="minorHAnsi"/>
                <w:lang w:val="en-US"/>
              </w:rPr>
              <w:t>invoicee</w:t>
            </w:r>
            <w:r>
              <w:rPr>
                <w:rFonts w:eastAsia="SimSun" w:cstheme="minorHAnsi"/>
              </w:rPr>
              <w:t>»</w:t>
            </w:r>
          </w:p>
        </w:tc>
      </w:tr>
      <w:tr w:rsidR="00882D34" w:rsidRPr="00A90A43" w14:paraId="3A893DDE" w14:textId="77777777" w:rsidTr="002B416A">
        <w:trPr>
          <w:trHeight w:val="472"/>
        </w:trPr>
        <w:tc>
          <w:tcPr>
            <w:tcW w:w="1277" w:type="dxa"/>
          </w:tcPr>
          <w:p w14:paraId="5FC12D7B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275" w:type="dxa"/>
          </w:tcPr>
          <w:p w14:paraId="10FABDC6" w14:textId="77777777" w:rsidR="00882D34" w:rsidRPr="0030169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26.02.2014</w:t>
            </w:r>
          </w:p>
        </w:tc>
        <w:tc>
          <w:tcPr>
            <w:tcW w:w="8222" w:type="dxa"/>
          </w:tcPr>
          <w:p w14:paraId="7E4F1298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DESADV</w:t>
            </w:r>
            <w:r>
              <w:rPr>
                <w:rFonts w:eastAsia="SimSun" w:cstheme="minorHAnsi"/>
              </w:rPr>
              <w:t xml:space="preserve">добавлена Дата отгрузки </w:t>
            </w:r>
            <w:r>
              <w:t>shippingDateTime</w:t>
            </w:r>
          </w:p>
        </w:tc>
      </w:tr>
      <w:tr w:rsidR="00882D34" w:rsidRPr="00D4716F" w14:paraId="596D6F68" w14:textId="77777777" w:rsidTr="002B416A">
        <w:trPr>
          <w:trHeight w:val="472"/>
        </w:trPr>
        <w:tc>
          <w:tcPr>
            <w:tcW w:w="1277" w:type="dxa"/>
          </w:tcPr>
          <w:p w14:paraId="3E172FA9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1.5.16</w:t>
            </w:r>
          </w:p>
        </w:tc>
        <w:tc>
          <w:tcPr>
            <w:tcW w:w="1275" w:type="dxa"/>
          </w:tcPr>
          <w:p w14:paraId="1A8C4136" w14:textId="77777777" w:rsidR="00882D34" w:rsidRPr="00336C76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07.04.2014</w:t>
            </w:r>
          </w:p>
        </w:tc>
        <w:tc>
          <w:tcPr>
            <w:tcW w:w="8222" w:type="dxa"/>
          </w:tcPr>
          <w:p w14:paraId="11AE6DCA" w14:textId="77777777" w:rsidR="00882D34" w:rsidRPr="00336C76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Добавленоописание</w:t>
            </w:r>
            <w:r>
              <w:rPr>
                <w:rFonts w:eastAsia="SimSun" w:cstheme="minorHAnsi"/>
                <w:lang w:val="en-US"/>
              </w:rPr>
              <w:t>Porders</w:t>
            </w:r>
            <w:r>
              <w:rPr>
                <w:rFonts w:eastAsia="SimSun" w:cstheme="minorHAnsi"/>
              </w:rPr>
              <w:t>и</w:t>
            </w:r>
            <w:r>
              <w:rPr>
                <w:rFonts w:eastAsia="SimSun" w:cstheme="minorHAnsi"/>
                <w:lang w:val="en-US"/>
              </w:rPr>
              <w:t>Retann</w:t>
            </w:r>
            <w:r w:rsidRPr="00336C76">
              <w:rPr>
                <w:rFonts w:eastAsia="SimSun" w:cstheme="minorHAnsi"/>
                <w:lang w:val="en-US"/>
              </w:rPr>
              <w:t xml:space="preserve"> (announcementForReturns)</w:t>
            </w:r>
          </w:p>
          <w:p w14:paraId="6BB6A88F" w14:textId="77777777" w:rsidR="00882D34" w:rsidRPr="0025252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  <w:lang w:val="en-US"/>
              </w:rPr>
            </w:pPr>
            <w:r>
              <w:t>В</w:t>
            </w:r>
            <w:r w:rsidRPr="00A90A43">
              <w:rPr>
                <w:lang w:val="en-US"/>
              </w:rPr>
              <w:t>ORDERS</w:t>
            </w:r>
            <w:r w:rsidRPr="00252524">
              <w:rPr>
                <w:lang w:val="en-US"/>
              </w:rPr>
              <w:t xml:space="preserve">, </w:t>
            </w:r>
            <w:r w:rsidRPr="00A90A43">
              <w:rPr>
                <w:lang w:val="en-US"/>
              </w:rPr>
              <w:t>ORDERSP</w:t>
            </w:r>
            <w:r w:rsidRPr="00252524">
              <w:rPr>
                <w:lang w:val="en-US"/>
              </w:rPr>
              <w:t xml:space="preserve">, </w:t>
            </w:r>
            <w:r w:rsidRPr="00A90A43">
              <w:rPr>
                <w:lang w:val="en-US"/>
              </w:rPr>
              <w:t>DESADV</w:t>
            </w:r>
            <w:r w:rsidRPr="00252524">
              <w:rPr>
                <w:lang w:val="en-US"/>
              </w:rPr>
              <w:t xml:space="preserve">, </w:t>
            </w:r>
            <w:r w:rsidRPr="00A90A43">
              <w:rPr>
                <w:lang w:val="en-US"/>
              </w:rPr>
              <w:t>RECADV</w:t>
            </w:r>
            <w:r w:rsidRPr="00252524">
              <w:rPr>
                <w:lang w:val="en-US"/>
              </w:rPr>
              <w:t xml:space="preserve">, </w:t>
            </w:r>
            <w:r w:rsidRPr="00A90A43">
              <w:rPr>
                <w:lang w:val="en-US"/>
              </w:rPr>
              <w:t>INVOIC</w:t>
            </w:r>
            <w:r>
              <w:t>добавлентекстовыйкомментарийктоварнойпозиции</w:t>
            </w:r>
            <w:r>
              <w:rPr>
                <w:lang w:val="en-US"/>
              </w:rPr>
              <w:t>comment</w:t>
            </w:r>
          </w:p>
        </w:tc>
      </w:tr>
      <w:tr w:rsidR="00882D34" w:rsidRPr="00A90A43" w14:paraId="5C5C0E88" w14:textId="77777777" w:rsidTr="002B416A">
        <w:trPr>
          <w:trHeight w:val="472"/>
        </w:trPr>
        <w:tc>
          <w:tcPr>
            <w:tcW w:w="1277" w:type="dxa"/>
          </w:tcPr>
          <w:p w14:paraId="5657D38E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275" w:type="dxa"/>
          </w:tcPr>
          <w:p w14:paraId="025BC236" w14:textId="77777777" w:rsidR="00882D34" w:rsidRPr="008C3BC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17.04.2014</w:t>
            </w:r>
          </w:p>
        </w:tc>
        <w:tc>
          <w:tcPr>
            <w:tcW w:w="8222" w:type="dxa"/>
          </w:tcPr>
          <w:p w14:paraId="15363A02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ORDERS</w:t>
            </w:r>
            <w:r w:rsidRPr="008C3BC2">
              <w:rPr>
                <w:rFonts w:eastAsia="SimSun" w:cstheme="minorHAnsi"/>
              </w:rPr>
              <w:t xml:space="preserve">, 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 xml:space="preserve"> добавлена Дата вывоза товара от поставщика </w:t>
            </w:r>
            <w:r>
              <w:t>exportDateTimeFromSupplier</w:t>
            </w:r>
          </w:p>
        </w:tc>
      </w:tr>
      <w:tr w:rsidR="009D6A86" w:rsidRPr="002E6D5B" w14:paraId="030D0C53" w14:textId="77777777" w:rsidTr="002B416A">
        <w:trPr>
          <w:trHeight w:val="472"/>
        </w:trPr>
        <w:tc>
          <w:tcPr>
            <w:tcW w:w="1277" w:type="dxa"/>
          </w:tcPr>
          <w:p w14:paraId="52A663E7" w14:textId="77777777" w:rsidR="009D6A86" w:rsidRPr="009D6A86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1.5.18</w:t>
            </w:r>
          </w:p>
        </w:tc>
        <w:tc>
          <w:tcPr>
            <w:tcW w:w="1275" w:type="dxa"/>
          </w:tcPr>
          <w:p w14:paraId="54536F5B" w14:textId="77777777" w:rsidR="009D6A86" w:rsidRPr="009D6A86" w:rsidRDefault="539BEBBF" w:rsidP="009D6A86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20.05.2014</w:t>
            </w:r>
          </w:p>
        </w:tc>
        <w:tc>
          <w:tcPr>
            <w:tcW w:w="8222" w:type="dxa"/>
          </w:tcPr>
          <w:p w14:paraId="1FE3D91E" w14:textId="77777777" w:rsidR="009D6A86" w:rsidRPr="008E40B1" w:rsidRDefault="009D6A86" w:rsidP="009D6A86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  <w:lang w:val="en-US"/>
              </w:rPr>
            </w:pPr>
            <w:r>
              <w:rPr>
                <w:rFonts w:eastAsia="SimSun" w:cstheme="minorHAnsi"/>
              </w:rPr>
              <w:t>В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>добавленыпромоцены</w:t>
            </w:r>
            <w:r>
              <w:rPr>
                <w:rFonts w:eastAsia="SimSun" w:cstheme="minorHAnsi"/>
                <w:lang w:val="en-US"/>
              </w:rPr>
              <w:t>PriceCataloguePrice</w:t>
            </w:r>
          </w:p>
        </w:tc>
      </w:tr>
      <w:tr w:rsidR="00882D34" w:rsidRPr="00A90A43" w14:paraId="30D8F2BA" w14:textId="77777777" w:rsidTr="002B416A">
        <w:trPr>
          <w:trHeight w:val="472"/>
        </w:trPr>
        <w:tc>
          <w:tcPr>
            <w:tcW w:w="1277" w:type="dxa"/>
          </w:tcPr>
          <w:p w14:paraId="269E7703" w14:textId="77777777" w:rsidR="00882D34" w:rsidRPr="009D6A86" w:rsidRDefault="539BEBBF" w:rsidP="009D6A86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1.5.1</w:t>
            </w:r>
            <w:r w:rsidRPr="539BEBBF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275" w:type="dxa"/>
          </w:tcPr>
          <w:p w14:paraId="28488409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19.06.2014</w:t>
            </w:r>
          </w:p>
        </w:tc>
        <w:tc>
          <w:tcPr>
            <w:tcW w:w="8222" w:type="dxa"/>
          </w:tcPr>
          <w:p w14:paraId="00FE24DD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Во все сообщения добавлен признак возвратной тары </w:t>
            </w:r>
          </w:p>
        </w:tc>
      </w:tr>
      <w:tr w:rsidR="00882D34" w:rsidRPr="00A90A43" w14:paraId="2B7976E6" w14:textId="77777777" w:rsidTr="002B416A">
        <w:trPr>
          <w:trHeight w:val="472"/>
        </w:trPr>
        <w:tc>
          <w:tcPr>
            <w:tcW w:w="1277" w:type="dxa"/>
          </w:tcPr>
          <w:p w14:paraId="0DE48525" w14:textId="77777777" w:rsidR="00882D34" w:rsidRPr="00480868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</w:t>
            </w:r>
            <w:r w:rsidRPr="539BEBBF"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275" w:type="dxa"/>
          </w:tcPr>
          <w:p w14:paraId="12D48492" w14:textId="77777777" w:rsidR="00882D3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31.07.2014</w:t>
            </w:r>
          </w:p>
        </w:tc>
        <w:tc>
          <w:tcPr>
            <w:tcW w:w="8222" w:type="dxa"/>
          </w:tcPr>
          <w:p w14:paraId="7DEE7FA2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>добавлены суммы по всем позициям для документов (счета-фактуры и ТОРГ-12)</w:t>
            </w:r>
          </w:p>
          <w:p w14:paraId="41A360F3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ORDRSP</w:t>
            </w:r>
            <w:r w:rsidRPr="00A14656">
              <w:rPr>
                <w:rFonts w:eastAsia="SimSun" w:cstheme="minorHAnsi"/>
              </w:rPr>
              <w:t xml:space="preserve">, </w:t>
            </w:r>
            <w:r w:rsidRPr="00A90A43">
              <w:rPr>
                <w:lang w:val="en-US"/>
              </w:rPr>
              <w:t>DESADV</w:t>
            </w:r>
            <w:r>
              <w:rPr>
                <w:rFonts w:eastAsia="SimSun" w:cstheme="minorHAnsi"/>
              </w:rPr>
              <w:t xml:space="preserve"> добавлено Заказанное количество</w:t>
            </w:r>
          </w:p>
          <w:p w14:paraId="33CB2C82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DESADV</w:t>
            </w:r>
            <w:r>
              <w:rPr>
                <w:rFonts w:eastAsia="SimSun" w:cstheme="minorHAnsi"/>
              </w:rPr>
              <w:t>добавлен статус «Изменен»</w:t>
            </w:r>
          </w:p>
          <w:p w14:paraId="14775617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 xml:space="preserve"> добавлены новые типы поставки (</w:t>
            </w:r>
            <w:r>
              <w:t>Direct и Fresh</w:t>
            </w:r>
            <w:r>
              <w:rPr>
                <w:rFonts w:eastAsia="SimSun" w:cstheme="minorHAnsi"/>
              </w:rPr>
              <w:t>)</w:t>
            </w:r>
          </w:p>
          <w:p w14:paraId="412E622F" w14:textId="77777777" w:rsidR="00882D34" w:rsidRDefault="00882D34" w:rsidP="003458A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 xml:space="preserve"> добавлен сегмент с информацией о машине</w:t>
            </w:r>
          </w:p>
        </w:tc>
      </w:tr>
      <w:tr w:rsidR="00CD3C01" w:rsidRPr="00A90A43" w14:paraId="17B43CA6" w14:textId="77777777" w:rsidTr="002B416A">
        <w:trPr>
          <w:trHeight w:val="472"/>
        </w:trPr>
        <w:tc>
          <w:tcPr>
            <w:tcW w:w="1277" w:type="dxa"/>
          </w:tcPr>
          <w:p w14:paraId="6DD31684" w14:textId="77777777" w:rsidR="00CD3C01" w:rsidRPr="009D6A86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1.5.2</w:t>
            </w:r>
            <w:r w:rsidRPr="539BEBBF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5" w:type="dxa"/>
          </w:tcPr>
          <w:p w14:paraId="5613B24C" w14:textId="77777777" w:rsidR="00CD3C01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25.10.2014</w:t>
            </w:r>
          </w:p>
        </w:tc>
        <w:tc>
          <w:tcPr>
            <w:tcW w:w="8222" w:type="dxa"/>
          </w:tcPr>
          <w:p w14:paraId="4CAC0079" w14:textId="77777777" w:rsidR="00CD3C01" w:rsidRDefault="00CD3C01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Время приезда машины (временные ворота) в 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>и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>. Временных ворот может быть несколько</w:t>
            </w:r>
          </w:p>
          <w:p w14:paraId="7D9B0D40" w14:textId="77777777" w:rsidR="00CD3C01" w:rsidRDefault="00CD3C01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Новое поле – контактное лицо заказа и </w:t>
            </w:r>
            <w:r>
              <w:rPr>
                <w:rFonts w:eastAsia="SimSun" w:cstheme="minorHAnsi"/>
                <w:lang w:val="en-US"/>
              </w:rPr>
              <w:t>email</w:t>
            </w:r>
          </w:p>
          <w:p w14:paraId="405854A6" w14:textId="77777777" w:rsidR="00CD3C01" w:rsidRDefault="00CD3C01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Добавлены Дата создания сообщения отправителем и Дата создания сообщением провайдером</w:t>
            </w:r>
          </w:p>
        </w:tc>
      </w:tr>
      <w:tr w:rsidR="00816B19" w:rsidRPr="00A90A43" w14:paraId="0817E0DE" w14:textId="77777777" w:rsidTr="002B416A">
        <w:trPr>
          <w:trHeight w:val="472"/>
        </w:trPr>
        <w:tc>
          <w:tcPr>
            <w:tcW w:w="1277" w:type="dxa"/>
          </w:tcPr>
          <w:p w14:paraId="788765B2" w14:textId="77777777" w:rsidR="00816B19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1.5.22</w:t>
            </w:r>
          </w:p>
        </w:tc>
        <w:tc>
          <w:tcPr>
            <w:tcW w:w="1275" w:type="dxa"/>
          </w:tcPr>
          <w:p w14:paraId="7D55631C" w14:textId="77777777" w:rsidR="00816B19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09.01.2015</w:t>
            </w:r>
          </w:p>
        </w:tc>
        <w:tc>
          <w:tcPr>
            <w:tcW w:w="8222" w:type="dxa"/>
          </w:tcPr>
          <w:p w14:paraId="4FC81657" w14:textId="77777777" w:rsidR="00816B19" w:rsidRDefault="00816B19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Добавлено поле Фактическая дата доставки в </w:t>
            </w:r>
            <w:r>
              <w:rPr>
                <w:rFonts w:eastAsia="SimSun" w:cstheme="minorHAnsi"/>
                <w:lang w:val="en-US"/>
              </w:rPr>
              <w:t>INVOIC</w:t>
            </w:r>
          </w:p>
          <w:p w14:paraId="4A0DFA78" w14:textId="77777777" w:rsidR="00F141BB" w:rsidRDefault="000F2027" w:rsidP="00F141BB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DESADV</w:t>
            </w:r>
            <w:r>
              <w:rPr>
                <w:rFonts w:eastAsia="SimSun" w:cstheme="minorHAnsi"/>
              </w:rPr>
              <w:t xml:space="preserve"> добавлены элементы с информацией по упаковкам. Данные элементы используются только в </w:t>
            </w:r>
            <w:r>
              <w:rPr>
                <w:rFonts w:eastAsia="SimSun" w:cstheme="minorHAnsi"/>
                <w:lang w:val="en-US"/>
              </w:rPr>
              <w:t>DESADVcSSCC</w:t>
            </w:r>
          </w:p>
          <w:p w14:paraId="154EB8E5" w14:textId="77777777" w:rsidR="00F141BB" w:rsidRPr="00F141BB" w:rsidRDefault="00F141BB" w:rsidP="00F141BB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 xml:space="preserve">  добавлена информация по транспортным расходам</w:t>
            </w:r>
          </w:p>
        </w:tc>
      </w:tr>
      <w:tr w:rsidR="00B07331" w:rsidRPr="0000223E" w14:paraId="04EBE022" w14:textId="77777777" w:rsidTr="002B416A">
        <w:trPr>
          <w:trHeight w:val="472"/>
        </w:trPr>
        <w:tc>
          <w:tcPr>
            <w:tcW w:w="1277" w:type="dxa"/>
          </w:tcPr>
          <w:p w14:paraId="171A568E" w14:textId="77777777" w:rsidR="00B07331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1.5.23</w:t>
            </w:r>
          </w:p>
        </w:tc>
        <w:tc>
          <w:tcPr>
            <w:tcW w:w="1275" w:type="dxa"/>
          </w:tcPr>
          <w:p w14:paraId="68773803" w14:textId="77777777" w:rsidR="00B07331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12.01.2015</w:t>
            </w:r>
          </w:p>
        </w:tc>
        <w:tc>
          <w:tcPr>
            <w:tcW w:w="8222" w:type="dxa"/>
          </w:tcPr>
          <w:p w14:paraId="40ACAE4C" w14:textId="77777777" w:rsidR="00B07331" w:rsidRDefault="00B07331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ORDRSP</w:t>
            </w:r>
            <w:r>
              <w:rPr>
                <w:rFonts w:eastAsia="SimSun" w:cstheme="minorHAnsi"/>
              </w:rPr>
              <w:t>добавлены поля: Срок годности (</w:t>
            </w:r>
            <w:r>
              <w:rPr>
                <w:rFonts w:eastAsia="SimSun" w:cstheme="minorHAnsi"/>
                <w:lang w:val="en-US"/>
              </w:rPr>
              <w:t>expireDate</w:t>
            </w:r>
            <w:r>
              <w:rPr>
                <w:rFonts w:eastAsia="SimSun" w:cstheme="minorHAnsi"/>
              </w:rPr>
              <w:t>), Дата производства (</w:t>
            </w:r>
            <w:r w:rsidRPr="0041484C">
              <w:rPr>
                <w:rFonts w:cs="Consolas"/>
                <w:highlight w:val="white"/>
                <w:lang w:val="en-US"/>
              </w:rPr>
              <w:t>m</w:t>
            </w:r>
            <w:r w:rsidRPr="0041484C">
              <w:rPr>
                <w:rFonts w:cs="Consolas"/>
                <w:highlight w:val="white"/>
              </w:rPr>
              <w:t>anufactoringDate</w:t>
            </w:r>
            <w:r>
              <w:rPr>
                <w:rFonts w:eastAsia="SimSun" w:cstheme="minorHAnsi"/>
              </w:rPr>
              <w:t>), Серийный номер (</w:t>
            </w:r>
            <w:r>
              <w:rPr>
                <w:rFonts w:eastAsia="SimSun" w:cstheme="minorHAnsi"/>
                <w:lang w:val="en-US"/>
              </w:rPr>
              <w:t>serialNumber</w:t>
            </w:r>
            <w:r>
              <w:rPr>
                <w:rFonts w:eastAsia="SimSun" w:cstheme="minorHAnsi"/>
              </w:rPr>
              <w:t>)</w:t>
            </w:r>
          </w:p>
          <w:p w14:paraId="3BA75FF8" w14:textId="77777777" w:rsidR="00B07331" w:rsidRDefault="00B07331" w:rsidP="00B0733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DESADV</w:t>
            </w:r>
            <w:r>
              <w:rPr>
                <w:rFonts w:eastAsia="SimSun" w:cstheme="minorHAnsi"/>
              </w:rPr>
              <w:t xml:space="preserve"> добавленыполя: Идентификатор подтверждения заказа (</w:t>
            </w:r>
            <w:r>
              <w:rPr>
                <w:rFonts w:eastAsia="SimSun" w:cstheme="minorHAnsi"/>
                <w:lang w:val="en-US"/>
              </w:rPr>
              <w:t>orderResponse</w:t>
            </w:r>
            <w:r>
              <w:rPr>
                <w:rFonts w:eastAsia="SimSun" w:cstheme="minorHAnsi"/>
              </w:rPr>
              <w:t>), Дата производства (</w:t>
            </w:r>
            <w:r w:rsidRPr="0041484C">
              <w:rPr>
                <w:rFonts w:cs="Consolas"/>
                <w:highlight w:val="white"/>
                <w:lang w:val="en-US"/>
              </w:rPr>
              <w:t>m</w:t>
            </w:r>
            <w:r w:rsidRPr="0041484C">
              <w:rPr>
                <w:rFonts w:cs="Consolas"/>
                <w:highlight w:val="white"/>
              </w:rPr>
              <w:t>anufactoringDate</w:t>
            </w:r>
            <w:r>
              <w:rPr>
                <w:rFonts w:eastAsia="SimSun" w:cstheme="minorHAnsi"/>
              </w:rPr>
              <w:t>), Серийный номер (</w:t>
            </w:r>
            <w:r>
              <w:rPr>
                <w:rFonts w:eastAsia="SimSun" w:cstheme="minorHAnsi"/>
                <w:lang w:val="en-US"/>
              </w:rPr>
              <w:t>serialNumber</w:t>
            </w:r>
            <w:r>
              <w:rPr>
                <w:rFonts w:eastAsia="SimSun" w:cstheme="minorHAnsi"/>
              </w:rPr>
              <w:t>)</w:t>
            </w:r>
          </w:p>
          <w:p w14:paraId="1F197614" w14:textId="77777777" w:rsidR="00B07331" w:rsidRDefault="00B07331" w:rsidP="00CD3C0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 xml:space="preserve"> добавлено поле Идентификатор подтверждения заказа (</w:t>
            </w:r>
            <w:r>
              <w:rPr>
                <w:rFonts w:eastAsia="SimSun" w:cstheme="minorHAnsi"/>
                <w:lang w:val="en-US"/>
              </w:rPr>
              <w:t>orderResponse</w:t>
            </w:r>
            <w:r>
              <w:rPr>
                <w:rFonts w:eastAsia="SimSun" w:cstheme="minorHAnsi"/>
              </w:rPr>
              <w:t>)</w:t>
            </w:r>
          </w:p>
          <w:p w14:paraId="2ED38D99" w14:textId="77777777" w:rsidR="00616FB8" w:rsidRPr="0000223E" w:rsidRDefault="00D24476" w:rsidP="00D24476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Добавлены кастомные поля с информацией, необходимой при покупке-продаже фармацевтических товаров</w:t>
            </w:r>
          </w:p>
        </w:tc>
      </w:tr>
      <w:tr w:rsidR="004E5893" w:rsidRPr="0000223E" w14:paraId="53E182D5" w14:textId="77777777" w:rsidTr="002B416A">
        <w:trPr>
          <w:trHeight w:val="472"/>
        </w:trPr>
        <w:tc>
          <w:tcPr>
            <w:tcW w:w="1277" w:type="dxa"/>
          </w:tcPr>
          <w:p w14:paraId="680218A5" w14:textId="77777777" w:rsidR="004E5893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1.5.24</w:t>
            </w:r>
          </w:p>
        </w:tc>
        <w:tc>
          <w:tcPr>
            <w:tcW w:w="1275" w:type="dxa"/>
          </w:tcPr>
          <w:p w14:paraId="337856CC" w14:textId="77777777" w:rsidR="004E5893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17.02.2015</w:t>
            </w:r>
          </w:p>
        </w:tc>
        <w:tc>
          <w:tcPr>
            <w:tcW w:w="8222" w:type="dxa"/>
          </w:tcPr>
          <w:p w14:paraId="2AA69652" w14:textId="77777777" w:rsidR="004E5893" w:rsidRDefault="004E5893" w:rsidP="00016A2F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ORDERS</w:t>
            </w:r>
            <w:r>
              <w:rPr>
                <w:rFonts w:eastAsia="SimSun" w:cstheme="minorHAnsi"/>
              </w:rPr>
              <w:t xml:space="preserve"> добавлены новые статусы </w:t>
            </w:r>
            <w:r>
              <w:t>Replace, Copy  и новое поленомер испр</w:t>
            </w:r>
            <w:r w:rsidR="00016A2F">
              <w:t>а</w:t>
            </w:r>
            <w:r>
              <w:t xml:space="preserve">вления </w:t>
            </w:r>
            <w:r w:rsidRPr="004E5893">
              <w:t>(</w:t>
            </w:r>
            <w:r>
              <w:rPr>
                <w:lang w:val="en-US"/>
              </w:rPr>
              <w:t>r</w:t>
            </w:r>
            <w:r>
              <w:t>evisionNumber</w:t>
            </w:r>
            <w:r w:rsidRPr="004E5893">
              <w:t>)</w:t>
            </w:r>
          </w:p>
        </w:tc>
      </w:tr>
      <w:tr w:rsidR="00EB1F0C" w:rsidRPr="0000223E" w14:paraId="5BF7458E" w14:textId="77777777" w:rsidTr="002B416A">
        <w:trPr>
          <w:trHeight w:val="472"/>
        </w:trPr>
        <w:tc>
          <w:tcPr>
            <w:tcW w:w="1277" w:type="dxa"/>
          </w:tcPr>
          <w:p w14:paraId="0D650451" w14:textId="77777777" w:rsidR="00EB1F0C" w:rsidRPr="00EB1F0C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1.5.25</w:t>
            </w:r>
          </w:p>
        </w:tc>
        <w:tc>
          <w:tcPr>
            <w:tcW w:w="1275" w:type="dxa"/>
          </w:tcPr>
          <w:p w14:paraId="77635038" w14:textId="77777777" w:rsidR="00EB1F0C" w:rsidRPr="00EB1F0C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03.03.2015</w:t>
            </w:r>
          </w:p>
        </w:tc>
        <w:tc>
          <w:tcPr>
            <w:tcW w:w="8222" w:type="dxa"/>
          </w:tcPr>
          <w:p w14:paraId="38096869" w14:textId="77777777" w:rsidR="00EB1F0C" w:rsidRDefault="00226D0C" w:rsidP="00016A2F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сообщения добавлено новое поле </w:t>
            </w:r>
            <w:r>
              <w:rPr>
                <w:rFonts w:eastAsia="SimSun" w:cstheme="minorHAnsi"/>
                <w:lang w:val="en-US"/>
              </w:rPr>
              <w:t>UltimateCustomer</w:t>
            </w:r>
            <w:r>
              <w:rPr>
                <w:rFonts w:eastAsia="SimSun" w:cstheme="minorHAnsi"/>
              </w:rPr>
              <w:t>, в котором передается информация о конечной точке доставки</w:t>
            </w:r>
          </w:p>
        </w:tc>
      </w:tr>
      <w:tr w:rsidR="0009221E" w:rsidRPr="0000223E" w14:paraId="28C62B24" w14:textId="77777777" w:rsidTr="002B416A">
        <w:trPr>
          <w:trHeight w:val="472"/>
        </w:trPr>
        <w:tc>
          <w:tcPr>
            <w:tcW w:w="1277" w:type="dxa"/>
          </w:tcPr>
          <w:p w14:paraId="38344861" w14:textId="77777777" w:rsidR="0009221E" w:rsidRDefault="539BEBBF" w:rsidP="003458A1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lastRenderedPageBreak/>
              <w:t>1.5.25</w:t>
            </w:r>
          </w:p>
        </w:tc>
        <w:tc>
          <w:tcPr>
            <w:tcW w:w="1275" w:type="dxa"/>
          </w:tcPr>
          <w:p w14:paraId="48C98B60" w14:textId="77777777" w:rsidR="0009221E" w:rsidRDefault="539BEBBF" w:rsidP="00831C9C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</w:rPr>
              <w:t>06</w:t>
            </w:r>
            <w:r w:rsidRPr="539BEBBF">
              <w:rPr>
                <w:rFonts w:eastAsiaTheme="minorEastAsia"/>
                <w:lang w:val="en-US"/>
              </w:rPr>
              <w:t>.04.2015</w:t>
            </w:r>
          </w:p>
        </w:tc>
        <w:tc>
          <w:tcPr>
            <w:tcW w:w="8222" w:type="dxa"/>
          </w:tcPr>
          <w:p w14:paraId="76F4CF6B" w14:textId="77777777" w:rsidR="0009221E" w:rsidRDefault="0009221E" w:rsidP="00016A2F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Contractor</w:t>
            </w:r>
            <w:r>
              <w:rPr>
                <w:rFonts w:eastAsia="SimSun" w:cstheme="minorHAnsi"/>
              </w:rPr>
              <w:t xml:space="preserve"> добавили признак УСН</w:t>
            </w:r>
          </w:p>
        </w:tc>
      </w:tr>
      <w:tr w:rsidR="00831C9C" w:rsidRPr="0000223E" w14:paraId="29852E05" w14:textId="77777777" w:rsidTr="002B416A">
        <w:trPr>
          <w:trHeight w:val="472"/>
        </w:trPr>
        <w:tc>
          <w:tcPr>
            <w:tcW w:w="1277" w:type="dxa"/>
          </w:tcPr>
          <w:p w14:paraId="5571D3E0" w14:textId="77777777" w:rsidR="00831C9C" w:rsidRPr="00831C9C" w:rsidRDefault="539BEBBF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1.5.26</w:t>
            </w:r>
          </w:p>
        </w:tc>
        <w:tc>
          <w:tcPr>
            <w:tcW w:w="1275" w:type="dxa"/>
          </w:tcPr>
          <w:p w14:paraId="0ADA2360" w14:textId="77777777" w:rsidR="00831C9C" w:rsidRPr="00831C9C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13.04.2015</w:t>
            </w:r>
          </w:p>
        </w:tc>
        <w:tc>
          <w:tcPr>
            <w:tcW w:w="8222" w:type="dxa"/>
          </w:tcPr>
          <w:p w14:paraId="6D8BDC09" w14:textId="77777777" w:rsidR="00831C9C" w:rsidRDefault="00831C9C" w:rsidP="00831C9C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 xml:space="preserve">, при проверке на обязательность заполнения </w:t>
            </w:r>
            <w:r w:rsidRPr="00030431">
              <w:rPr>
                <w:lang w:val="en-US"/>
              </w:rPr>
              <w:t>customsDeclarationNumber</w:t>
            </w:r>
            <w:r>
              <w:rPr>
                <w:rFonts w:eastAsia="SimSun" w:cstheme="minorHAnsi"/>
              </w:rPr>
              <w:t>Армения воспринимается как страна таможенного союза</w:t>
            </w:r>
          </w:p>
        </w:tc>
      </w:tr>
      <w:tr w:rsidR="002D7B11" w:rsidRPr="0000223E" w14:paraId="4E0E62FD" w14:textId="77777777" w:rsidTr="002B416A">
        <w:trPr>
          <w:trHeight w:val="472"/>
        </w:trPr>
        <w:tc>
          <w:tcPr>
            <w:tcW w:w="1277" w:type="dxa"/>
          </w:tcPr>
          <w:p w14:paraId="75434D1B" w14:textId="77777777" w:rsidR="002D7B11" w:rsidRPr="002D7B11" w:rsidRDefault="539BEBBF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1.5.</w:t>
            </w:r>
            <w:r w:rsidRPr="539BEBBF">
              <w:rPr>
                <w:rFonts w:eastAsiaTheme="minorEastAsia"/>
              </w:rPr>
              <w:t>2</w:t>
            </w:r>
            <w:r w:rsidRPr="539BEBBF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275" w:type="dxa"/>
          </w:tcPr>
          <w:p w14:paraId="31F1F61A" w14:textId="77777777" w:rsidR="002D7B11" w:rsidRPr="002D7B11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  <w:lang w:val="en-US"/>
              </w:rPr>
            </w:pPr>
            <w:r w:rsidRPr="539BEBBF">
              <w:rPr>
                <w:rFonts w:eastAsiaTheme="minorEastAsia"/>
                <w:lang w:val="en-US"/>
              </w:rPr>
              <w:t>15.05.2015</w:t>
            </w:r>
          </w:p>
        </w:tc>
        <w:tc>
          <w:tcPr>
            <w:tcW w:w="8222" w:type="dxa"/>
          </w:tcPr>
          <w:p w14:paraId="2A7B0F80" w14:textId="77777777" w:rsidR="002D7B11" w:rsidRPr="00E17E33" w:rsidRDefault="002D7B11" w:rsidP="00831C9C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 w:rsidRPr="00E17E33">
              <w:rPr>
                <w:rFonts w:eastAsia="SimSun" w:cstheme="minorHAnsi"/>
              </w:rPr>
              <w:t xml:space="preserve">Исправлено максимальное количество символов в поле  </w:t>
            </w:r>
            <w:r w:rsidR="00C86DE9" w:rsidRPr="00E17E33">
              <w:rPr>
                <w:szCs w:val="20"/>
              </w:rPr>
              <w:t>DocumentIdenfiticator</w:t>
            </w:r>
            <w:r w:rsidR="00C86DE9" w:rsidRPr="00E17E33">
              <w:rPr>
                <w:rStyle w:val="aff5"/>
                <w:color w:val="auto"/>
                <w:szCs w:val="20"/>
                <w:u w:val="none"/>
              </w:rPr>
              <w:t>.</w:t>
            </w:r>
            <w:r w:rsidR="00C86DE9" w:rsidRPr="00E17E33">
              <w:rPr>
                <w:rStyle w:val="aff5"/>
                <w:color w:val="auto"/>
                <w:szCs w:val="20"/>
                <w:u w:val="none"/>
                <w:lang w:val="en-US"/>
              </w:rPr>
              <w:t>Number</w:t>
            </w:r>
          </w:p>
        </w:tc>
      </w:tr>
      <w:tr w:rsidR="00857EA4" w:rsidRPr="0000223E" w14:paraId="45A717F4" w14:textId="77777777" w:rsidTr="002B416A">
        <w:trPr>
          <w:trHeight w:val="472"/>
        </w:trPr>
        <w:tc>
          <w:tcPr>
            <w:tcW w:w="1277" w:type="dxa"/>
          </w:tcPr>
          <w:p w14:paraId="18F85450" w14:textId="77777777" w:rsidR="00857EA4" w:rsidRPr="00857EA4" w:rsidRDefault="539BEBBF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1.5.28</w:t>
            </w:r>
          </w:p>
        </w:tc>
        <w:tc>
          <w:tcPr>
            <w:tcW w:w="1275" w:type="dxa"/>
          </w:tcPr>
          <w:p w14:paraId="09C730B8" w14:textId="77777777" w:rsidR="00857EA4" w:rsidRPr="00857EA4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18.05.2015</w:t>
            </w:r>
          </w:p>
        </w:tc>
        <w:tc>
          <w:tcPr>
            <w:tcW w:w="8222" w:type="dxa"/>
          </w:tcPr>
          <w:p w14:paraId="39A4CA67" w14:textId="77777777" w:rsidR="00857EA4" w:rsidRDefault="00857EA4" w:rsidP="00857EA4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  <w:lang w:val="en-US"/>
              </w:rPr>
              <w:t>INVOIC</w:t>
            </w:r>
            <w:r w:rsidRPr="00857EA4">
              <w:rPr>
                <w:rFonts w:eastAsia="SimSun" w:cstheme="minorHAnsi"/>
              </w:rPr>
              <w:t xml:space="preserve">. </w:t>
            </w:r>
            <w:r>
              <w:rPr>
                <w:rFonts w:eastAsia="SimSun" w:cstheme="minorHAnsi"/>
              </w:rPr>
              <w:t xml:space="preserve">Новое поле </w:t>
            </w:r>
            <w:r>
              <w:rPr>
                <w:rFonts w:eastAsia="SimSun" w:cstheme="minorHAnsi"/>
                <w:lang w:val="en-US"/>
              </w:rPr>
              <w:t>F</w:t>
            </w:r>
            <w:r w:rsidRPr="00857EA4">
              <w:rPr>
                <w:rFonts w:eastAsia="SimSun" w:cstheme="minorHAnsi"/>
              </w:rPr>
              <w:t>actoringEncription</w:t>
            </w:r>
            <w:r>
              <w:rPr>
                <w:rFonts w:eastAsia="SimSun" w:cstheme="minorHAnsi"/>
              </w:rPr>
              <w:t>, в котором передается уступочная запись</w:t>
            </w:r>
          </w:p>
          <w:p w14:paraId="01F596CE" w14:textId="77777777" w:rsidR="000830B4" w:rsidRDefault="000830B4" w:rsidP="00857EA4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 xml:space="preserve">. Ослаблены валидации на максимальное количество символов в полях </w:t>
            </w:r>
            <w:r>
              <w:rPr>
                <w:rFonts w:eastAsia="SimSun" w:cstheme="minorHAnsi"/>
                <w:lang w:val="en-US"/>
              </w:rPr>
              <w:t>Flat</w:t>
            </w:r>
            <w:r>
              <w:rPr>
                <w:rFonts w:eastAsia="SimSun" w:cstheme="minorHAnsi"/>
              </w:rPr>
              <w:t xml:space="preserve">и </w:t>
            </w:r>
            <w:r>
              <w:rPr>
                <w:rFonts w:eastAsia="SimSun" w:cstheme="minorHAnsi"/>
                <w:lang w:val="en-US"/>
              </w:rPr>
              <w:t>House</w:t>
            </w:r>
            <w:r>
              <w:rPr>
                <w:rFonts w:eastAsia="SimSun" w:cstheme="minorHAnsi"/>
              </w:rPr>
              <w:t xml:space="preserve"> в адресах</w:t>
            </w:r>
          </w:p>
        </w:tc>
      </w:tr>
      <w:tr w:rsidR="00466BD2" w:rsidRPr="0000223E" w14:paraId="3CA3A5C6" w14:textId="77777777" w:rsidTr="002B416A">
        <w:trPr>
          <w:trHeight w:val="472"/>
        </w:trPr>
        <w:tc>
          <w:tcPr>
            <w:tcW w:w="1277" w:type="dxa"/>
          </w:tcPr>
          <w:p w14:paraId="364ED18C" w14:textId="77777777" w:rsidR="00466BD2" w:rsidRDefault="00466BD2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1.6</w:t>
            </w:r>
          </w:p>
        </w:tc>
        <w:tc>
          <w:tcPr>
            <w:tcW w:w="1275" w:type="dxa"/>
          </w:tcPr>
          <w:p w14:paraId="08C9B38A" w14:textId="77777777" w:rsidR="00466BD2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25.08.2015</w:t>
            </w:r>
          </w:p>
        </w:tc>
        <w:tc>
          <w:tcPr>
            <w:tcW w:w="8222" w:type="dxa"/>
          </w:tcPr>
          <w:p w14:paraId="3CF97A24" w14:textId="77777777" w:rsidR="00466BD2" w:rsidRDefault="00466BD2" w:rsidP="00207C61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Новое сообщение – </w:t>
            </w:r>
            <w:r w:rsidR="00207C61">
              <w:rPr>
                <w:rFonts w:eastAsia="SimSun" w:cstheme="minorHAnsi"/>
              </w:rPr>
              <w:t xml:space="preserve">черновик </w:t>
            </w:r>
            <w:r>
              <w:rPr>
                <w:rFonts w:eastAsia="SimSun" w:cstheme="minorHAnsi"/>
              </w:rPr>
              <w:t>корректировочн</w:t>
            </w:r>
            <w:r w:rsidR="00207C61">
              <w:rPr>
                <w:rFonts w:eastAsia="SimSun" w:cstheme="minorHAnsi"/>
              </w:rPr>
              <w:t>ого счета-фактуры.</w:t>
            </w:r>
          </w:p>
          <w:p w14:paraId="49CF9C15" w14:textId="77777777" w:rsidR="00207C61" w:rsidRPr="00207C61" w:rsidRDefault="00207C61" w:rsidP="00BF48F9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 xml:space="preserve">В </w:t>
            </w:r>
            <w:r>
              <w:rPr>
                <w:rFonts w:eastAsia="SimSun" w:cstheme="minorHAnsi"/>
                <w:lang w:val="en-US"/>
              </w:rPr>
              <w:t>INVOIC</w:t>
            </w:r>
            <w:r>
              <w:rPr>
                <w:rFonts w:eastAsia="SimSun" w:cstheme="minorHAnsi"/>
              </w:rPr>
              <w:t xml:space="preserve"> новый тип – исправление, новые поля – номер и дата исправления</w:t>
            </w:r>
          </w:p>
        </w:tc>
      </w:tr>
      <w:tr w:rsidR="001161A6" w:rsidRPr="0000223E" w14:paraId="6F33837E" w14:textId="77777777" w:rsidTr="002B416A">
        <w:trPr>
          <w:trHeight w:val="472"/>
        </w:trPr>
        <w:tc>
          <w:tcPr>
            <w:tcW w:w="1277" w:type="dxa"/>
          </w:tcPr>
          <w:p w14:paraId="6D1B7618" w14:textId="77777777" w:rsidR="001161A6" w:rsidRDefault="001161A6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1.7</w:t>
            </w:r>
          </w:p>
        </w:tc>
        <w:tc>
          <w:tcPr>
            <w:tcW w:w="1275" w:type="dxa"/>
          </w:tcPr>
          <w:p w14:paraId="518E5667" w14:textId="77777777" w:rsidR="001161A6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08.09.2015</w:t>
            </w:r>
          </w:p>
        </w:tc>
        <w:tc>
          <w:tcPr>
            <w:tcW w:w="8222" w:type="dxa"/>
          </w:tcPr>
          <w:p w14:paraId="5C95859B" w14:textId="77777777" w:rsidR="001161A6" w:rsidRDefault="001161A6" w:rsidP="001161A6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rFonts w:eastAsia="SimSun" w:cstheme="minorHAnsi"/>
              </w:rPr>
            </w:pPr>
            <w:r>
              <w:t>Киргизия воспринимается теперь как страна таможенного союза.</w:t>
            </w:r>
          </w:p>
        </w:tc>
      </w:tr>
      <w:tr w:rsidR="00AD1F58" w:rsidRPr="0000223E" w14:paraId="49774F0E" w14:textId="77777777" w:rsidTr="002B416A">
        <w:trPr>
          <w:trHeight w:val="472"/>
        </w:trPr>
        <w:tc>
          <w:tcPr>
            <w:tcW w:w="1277" w:type="dxa"/>
          </w:tcPr>
          <w:p w14:paraId="2648601A" w14:textId="77777777" w:rsidR="00AD1F58" w:rsidRDefault="00AD1F58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1.8</w:t>
            </w:r>
          </w:p>
        </w:tc>
        <w:tc>
          <w:tcPr>
            <w:tcW w:w="1275" w:type="dxa"/>
          </w:tcPr>
          <w:p w14:paraId="419B8B81" w14:textId="77777777" w:rsidR="00AD1F58" w:rsidRDefault="539BEBBF" w:rsidP="003458A1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15.10.2015</w:t>
            </w:r>
          </w:p>
        </w:tc>
        <w:tc>
          <w:tcPr>
            <w:tcW w:w="8222" w:type="dxa"/>
          </w:tcPr>
          <w:p w14:paraId="0743A756" w14:textId="77777777" w:rsidR="00AD1F58" w:rsidRDefault="00AD1F58" w:rsidP="00AD1F58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Новое поле Номер приемки в системе покупателя </w:t>
            </w:r>
            <w:r w:rsidRPr="00AD1F58">
              <w:t>receivingAdviceIdentificatorInBuyerSystem</w:t>
            </w:r>
          </w:p>
        </w:tc>
      </w:tr>
      <w:tr w:rsidR="00BB281C" w:rsidRPr="0000223E" w14:paraId="04F7C911" w14:textId="77777777" w:rsidTr="002B416A">
        <w:trPr>
          <w:trHeight w:val="472"/>
        </w:trPr>
        <w:tc>
          <w:tcPr>
            <w:tcW w:w="1277" w:type="dxa"/>
          </w:tcPr>
          <w:p w14:paraId="0120AA80" w14:textId="77777777" w:rsidR="00BB281C" w:rsidRDefault="00BB281C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1.9</w:t>
            </w:r>
          </w:p>
        </w:tc>
        <w:tc>
          <w:tcPr>
            <w:tcW w:w="1275" w:type="dxa"/>
          </w:tcPr>
          <w:p w14:paraId="5D399EE1" w14:textId="77777777" w:rsidR="00BB281C" w:rsidRDefault="539BEBBF" w:rsidP="00BB281C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17.11.2015</w:t>
            </w:r>
          </w:p>
        </w:tc>
        <w:tc>
          <w:tcPr>
            <w:tcW w:w="8222" w:type="dxa"/>
          </w:tcPr>
          <w:p w14:paraId="0691084B" w14:textId="77777777" w:rsidR="00BB281C" w:rsidRDefault="00BB281C" w:rsidP="00AD1F58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Новое поле в </w:t>
            </w:r>
            <w:r>
              <w:rPr>
                <w:lang w:val="en-US"/>
              </w:rPr>
              <w:t>RECADV</w:t>
            </w:r>
            <w:r>
              <w:t xml:space="preserve">Причина и возвращаемое кол-во </w:t>
            </w:r>
            <w:r>
              <w:rPr>
                <w:rFonts w:cs="Consolas"/>
                <w:lang w:val="en-US"/>
              </w:rPr>
              <w:t>t</w:t>
            </w:r>
            <w:r w:rsidRPr="004E2EE0">
              <w:rPr>
                <w:rFonts w:cs="Consolas"/>
              </w:rPr>
              <w:t>oBeReturnedQuantity</w:t>
            </w:r>
          </w:p>
        </w:tc>
      </w:tr>
      <w:tr w:rsidR="000963B0" w:rsidRPr="0000223E" w14:paraId="492ED8B0" w14:textId="77777777" w:rsidTr="002B416A">
        <w:trPr>
          <w:trHeight w:val="472"/>
        </w:trPr>
        <w:tc>
          <w:tcPr>
            <w:tcW w:w="1277" w:type="dxa"/>
          </w:tcPr>
          <w:p w14:paraId="30E93DE9" w14:textId="77777777" w:rsidR="000963B0" w:rsidRDefault="000963B0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1.10</w:t>
            </w:r>
          </w:p>
        </w:tc>
        <w:tc>
          <w:tcPr>
            <w:tcW w:w="1275" w:type="dxa"/>
          </w:tcPr>
          <w:p w14:paraId="7EF8D7FA" w14:textId="77777777" w:rsidR="000963B0" w:rsidRDefault="539BEBBF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01.12.2015</w:t>
            </w:r>
          </w:p>
        </w:tc>
        <w:tc>
          <w:tcPr>
            <w:tcW w:w="8222" w:type="dxa"/>
          </w:tcPr>
          <w:p w14:paraId="2B8284D6" w14:textId="77777777" w:rsidR="000963B0" w:rsidRDefault="000963B0" w:rsidP="000963B0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Новое поле </w:t>
            </w:r>
            <w:r w:rsidRPr="000963B0">
              <w:t>originInvoic</w:t>
            </w:r>
            <w:r>
              <w:t xml:space="preserve"> в </w:t>
            </w:r>
            <w:r>
              <w:rPr>
                <w:lang w:val="en-US"/>
              </w:rPr>
              <w:t>INVOIC</w:t>
            </w:r>
          </w:p>
        </w:tc>
      </w:tr>
      <w:tr w:rsidR="009B680B" w:rsidRPr="00D4716F" w14:paraId="0EE06466" w14:textId="77777777" w:rsidTr="002B416A">
        <w:trPr>
          <w:trHeight w:val="472"/>
        </w:trPr>
        <w:tc>
          <w:tcPr>
            <w:tcW w:w="1277" w:type="dxa"/>
          </w:tcPr>
          <w:p w14:paraId="253BB4B3" w14:textId="77777777" w:rsidR="009B680B" w:rsidRDefault="009B680B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1.11</w:t>
            </w:r>
          </w:p>
        </w:tc>
        <w:tc>
          <w:tcPr>
            <w:tcW w:w="1275" w:type="dxa"/>
          </w:tcPr>
          <w:p w14:paraId="7E900BEB" w14:textId="77777777" w:rsidR="009B680B" w:rsidRDefault="539BEBBF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09.12.2015</w:t>
            </w:r>
          </w:p>
        </w:tc>
        <w:tc>
          <w:tcPr>
            <w:tcW w:w="8222" w:type="dxa"/>
          </w:tcPr>
          <w:p w14:paraId="77262EDA" w14:textId="77777777" w:rsidR="009B680B" w:rsidRPr="009B680B" w:rsidRDefault="009B680B" w:rsidP="000963B0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lang w:val="en-US"/>
              </w:rPr>
            </w:pPr>
            <w:r>
              <w:t>Новые</w:t>
            </w:r>
            <w:r w:rsidR="00E53AF7" w:rsidRPr="00E53AF7">
              <w:rPr>
                <w:lang w:val="en-US"/>
              </w:rPr>
              <w:t xml:space="preserve"> </w:t>
            </w:r>
            <w:r>
              <w:t>поля</w:t>
            </w:r>
            <w:r w:rsidR="00E53AF7" w:rsidRPr="00E53AF7">
              <w:rPr>
                <w:lang w:val="en-US"/>
              </w:rPr>
              <w:t xml:space="preserve"> </w:t>
            </w:r>
            <w:r>
              <w:t>в</w:t>
            </w:r>
            <w:r w:rsidR="00E53AF7" w:rsidRPr="00E53AF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DESADV </w:t>
            </w:r>
            <w:r>
              <w:rPr>
                <w:rFonts w:cs="Consolas"/>
                <w:lang w:val="en-US"/>
              </w:rPr>
              <w:t>e</w:t>
            </w:r>
            <w:r w:rsidRPr="009B680B">
              <w:rPr>
                <w:rFonts w:cs="Consolas"/>
                <w:lang w:val="en-US"/>
              </w:rPr>
              <w:t>gaisRegistrationIdentificator</w:t>
            </w:r>
            <w:r w:rsidR="00E53AF7" w:rsidRPr="00E53AF7">
              <w:rPr>
                <w:rFonts w:cs="Consolas"/>
                <w:lang w:val="en-US"/>
              </w:rPr>
              <w:t xml:space="preserve"> </w:t>
            </w:r>
            <w:r>
              <w:rPr>
                <w:rFonts w:cs="Consolas"/>
              </w:rPr>
              <w:t>и</w:t>
            </w:r>
            <w:r w:rsidR="00E53AF7" w:rsidRPr="00E53AF7">
              <w:rPr>
                <w:rFonts w:cs="Consolas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codeOfEgais</w:t>
            </w:r>
          </w:p>
        </w:tc>
      </w:tr>
      <w:tr w:rsidR="00EF271A" w:rsidRPr="00EF271A" w14:paraId="5A8C540F" w14:textId="77777777" w:rsidTr="002B416A">
        <w:trPr>
          <w:trHeight w:val="472"/>
        </w:trPr>
        <w:tc>
          <w:tcPr>
            <w:tcW w:w="1277" w:type="dxa"/>
          </w:tcPr>
          <w:p w14:paraId="517852A1" w14:textId="77777777" w:rsidR="00EF271A" w:rsidRDefault="00EF271A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1.12</w:t>
            </w:r>
          </w:p>
        </w:tc>
        <w:tc>
          <w:tcPr>
            <w:tcW w:w="1275" w:type="dxa"/>
          </w:tcPr>
          <w:p w14:paraId="1006BF76" w14:textId="77777777" w:rsidR="00EF271A" w:rsidRDefault="539BEBBF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24.12.2015</w:t>
            </w:r>
          </w:p>
        </w:tc>
        <w:tc>
          <w:tcPr>
            <w:tcW w:w="8222" w:type="dxa"/>
          </w:tcPr>
          <w:p w14:paraId="6DEBC497" w14:textId="77777777" w:rsidR="00EF271A" w:rsidRPr="00BF48F9" w:rsidRDefault="00EF271A" w:rsidP="000963B0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Новые типы сообщения </w:t>
            </w:r>
            <w:r w:rsidRPr="00A42355">
              <w:rPr>
                <w:rFonts w:cs="Consolas"/>
              </w:rPr>
              <w:t>RETDES</w:t>
            </w:r>
            <w:r>
              <w:rPr>
                <w:rFonts w:cs="Consolas"/>
              </w:rPr>
              <w:t xml:space="preserve"> и </w:t>
            </w:r>
            <w:r>
              <w:rPr>
                <w:rFonts w:cs="Consolas"/>
                <w:lang w:val="en-US"/>
              </w:rPr>
              <w:t>RETREC</w:t>
            </w:r>
          </w:p>
          <w:p w14:paraId="08E1D3F0" w14:textId="77777777" w:rsidR="00BF48F9" w:rsidRDefault="00BF48F9" w:rsidP="00BF48F9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Новое поле в товарных позициях  </w:t>
            </w:r>
            <w:r>
              <w:rPr>
                <w:lang w:val="en-US"/>
              </w:rPr>
              <w:t>ORDERS</w:t>
            </w:r>
            <w:r>
              <w:t xml:space="preserve"> и </w:t>
            </w:r>
            <w:r>
              <w:rPr>
                <w:lang w:val="en-US"/>
              </w:rPr>
              <w:t>ORDRSP</w:t>
            </w:r>
            <w:r>
              <w:t xml:space="preserve"> Конечная точка доставки </w:t>
            </w:r>
            <w:r>
              <w:rPr>
                <w:lang w:val="en-US"/>
              </w:rPr>
              <w:t>ultimateCustomer</w:t>
            </w:r>
          </w:p>
        </w:tc>
      </w:tr>
      <w:tr w:rsidR="003E76F8" w:rsidRPr="002E6D5B" w14:paraId="7590C477" w14:textId="77777777" w:rsidTr="002B416A">
        <w:trPr>
          <w:trHeight w:val="472"/>
        </w:trPr>
        <w:tc>
          <w:tcPr>
            <w:tcW w:w="1277" w:type="dxa"/>
          </w:tcPr>
          <w:p w14:paraId="5481B44A" w14:textId="77777777" w:rsidR="003E76F8" w:rsidRDefault="003E76F8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1.13</w:t>
            </w:r>
          </w:p>
        </w:tc>
        <w:tc>
          <w:tcPr>
            <w:tcW w:w="1275" w:type="dxa"/>
          </w:tcPr>
          <w:p w14:paraId="0EEE69DB" w14:textId="77777777" w:rsidR="003E76F8" w:rsidRDefault="539BEBBF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="SimSun" w:cstheme="minorHAnsi"/>
              </w:rPr>
            </w:pPr>
            <w:r w:rsidRPr="539BEBBF">
              <w:rPr>
                <w:rFonts w:eastAsiaTheme="minorEastAsia"/>
              </w:rPr>
              <w:t>18.03.2016</w:t>
            </w:r>
          </w:p>
        </w:tc>
        <w:tc>
          <w:tcPr>
            <w:tcW w:w="8222" w:type="dxa"/>
          </w:tcPr>
          <w:p w14:paraId="6B5FAA68" w14:textId="77777777" w:rsidR="003E76F8" w:rsidRPr="003E76F8" w:rsidRDefault="003E76F8" w:rsidP="003E76F8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lang w:val="en-US"/>
              </w:rPr>
            </w:pPr>
            <w:r>
              <w:t>Новые</w:t>
            </w:r>
            <w:r w:rsidR="00E53AF7" w:rsidRPr="00E53AF7">
              <w:rPr>
                <w:lang w:val="en-US"/>
              </w:rPr>
              <w:t xml:space="preserve"> </w:t>
            </w:r>
            <w:r>
              <w:t>поля</w:t>
            </w:r>
            <w:r w:rsidR="00E53AF7" w:rsidRPr="00E53AF7">
              <w:rPr>
                <w:lang w:val="en-US"/>
              </w:rPr>
              <w:t xml:space="preserve"> </w:t>
            </w:r>
            <w:r>
              <w:t>в</w:t>
            </w:r>
            <w:r w:rsidR="00E53AF7" w:rsidRPr="00E53AF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RECADV</w:t>
            </w:r>
            <w:r w:rsidRPr="003E76F8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INVOIC</w:t>
            </w:r>
            <w:r w:rsidRPr="003E76F8">
              <w:rPr>
                <w:lang w:val="en-US"/>
              </w:rPr>
              <w:t xml:space="preserve">: </w:t>
            </w:r>
            <w:r>
              <w:rPr>
                <w:rFonts w:cs="Consolas"/>
                <w:lang w:val="en-US"/>
              </w:rPr>
              <w:t>e</w:t>
            </w:r>
            <w:r w:rsidRPr="009B680B">
              <w:rPr>
                <w:rFonts w:cs="Consolas"/>
                <w:lang w:val="en-US"/>
              </w:rPr>
              <w:t>gaisRegistrationIdentificator</w:t>
            </w:r>
            <w:r w:rsidRPr="003E76F8">
              <w:rPr>
                <w:rFonts w:cs="Consolas"/>
                <w:lang w:val="en-US"/>
              </w:rPr>
              <w:t>, egaisFixationIdentificator,</w:t>
            </w:r>
            <w:r w:rsidR="00E53AF7" w:rsidRPr="00E53AF7">
              <w:rPr>
                <w:rFonts w:cs="Consolas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codeOfEgais</w:t>
            </w:r>
            <w:r w:rsidRPr="003E76F8">
              <w:rPr>
                <w:rFonts w:cs="Consolas"/>
                <w:lang w:val="en-US"/>
              </w:rPr>
              <w:t>, lotNumberEgais</w:t>
            </w:r>
          </w:p>
          <w:p w14:paraId="50194C4B" w14:textId="77777777" w:rsidR="003E76F8" w:rsidRPr="003E76F8" w:rsidRDefault="003E76F8" w:rsidP="003E76F8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lang w:val="en-US"/>
              </w:rPr>
            </w:pPr>
            <w:r>
              <w:t>Новыеполяв</w:t>
            </w:r>
            <w:r>
              <w:rPr>
                <w:lang w:val="en-US"/>
              </w:rPr>
              <w:t>DESADV</w:t>
            </w:r>
            <w:r w:rsidRPr="003E76F8">
              <w:rPr>
                <w:lang w:val="en-US"/>
              </w:rPr>
              <w:t xml:space="preserve">: </w:t>
            </w:r>
            <w:r w:rsidRPr="003E76F8">
              <w:rPr>
                <w:rFonts w:cs="Consolas"/>
                <w:lang w:val="en-US"/>
              </w:rPr>
              <w:t>egaisFixationIdentificator, lotNumberEgais</w:t>
            </w:r>
          </w:p>
        </w:tc>
      </w:tr>
      <w:tr w:rsidR="00E53AF7" w:rsidRPr="00D4716F" w14:paraId="53078B44" w14:textId="77777777" w:rsidTr="002B416A">
        <w:trPr>
          <w:trHeight w:val="472"/>
        </w:trPr>
        <w:tc>
          <w:tcPr>
            <w:tcW w:w="1277" w:type="dxa"/>
          </w:tcPr>
          <w:p w14:paraId="4DCE06A9" w14:textId="77777777" w:rsidR="00E53AF7" w:rsidRDefault="00E53AF7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1.14</w:t>
            </w:r>
          </w:p>
        </w:tc>
        <w:tc>
          <w:tcPr>
            <w:tcW w:w="1275" w:type="dxa"/>
          </w:tcPr>
          <w:p w14:paraId="73E25DC7" w14:textId="77777777" w:rsidR="00E53AF7" w:rsidRPr="539BEBBF" w:rsidRDefault="00E53AF7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01.08.2016</w:t>
            </w:r>
          </w:p>
        </w:tc>
        <w:tc>
          <w:tcPr>
            <w:tcW w:w="8222" w:type="dxa"/>
          </w:tcPr>
          <w:p w14:paraId="4E349A12" w14:textId="77777777" w:rsidR="00E53AF7" w:rsidRPr="00E53AF7" w:rsidRDefault="00E53AF7" w:rsidP="00E53AF7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lang w:val="en-US"/>
              </w:rPr>
            </w:pPr>
            <w:r>
              <w:t>Номер</w:t>
            </w:r>
            <w:r w:rsidRPr="00E53AF7">
              <w:rPr>
                <w:lang w:val="en-US"/>
              </w:rPr>
              <w:t xml:space="preserve"> </w:t>
            </w:r>
            <w:r>
              <w:t>и</w:t>
            </w:r>
            <w:r w:rsidRPr="00E53AF7">
              <w:rPr>
                <w:lang w:val="en-US"/>
              </w:rPr>
              <w:t xml:space="preserve"> </w:t>
            </w:r>
            <w:r>
              <w:t>дата</w:t>
            </w:r>
            <w:r w:rsidRPr="00E53AF7">
              <w:rPr>
                <w:lang w:val="en-US"/>
              </w:rPr>
              <w:t xml:space="preserve"> </w:t>
            </w:r>
            <w:r>
              <w:t>ТОРГ</w:t>
            </w:r>
            <w:r w:rsidRPr="00E53AF7">
              <w:rPr>
                <w:lang w:val="en-US"/>
              </w:rPr>
              <w:t xml:space="preserve">-12 </w:t>
            </w:r>
            <w:r>
              <w:t>в</w:t>
            </w:r>
            <w:r w:rsidRPr="00E53AF7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DESADV</w:t>
            </w:r>
            <w:r w:rsidRPr="00E53AF7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E53AF7">
              <w:rPr>
                <w:lang w:val="en-US"/>
              </w:rPr>
              <w:t>deliveryNoteIdentificator</w:t>
            </w:r>
            <w:r>
              <w:rPr>
                <w:lang w:val="en-US"/>
              </w:rPr>
              <w:t>)</w:t>
            </w:r>
          </w:p>
        </w:tc>
      </w:tr>
      <w:tr w:rsidR="00BE3478" w:rsidRPr="00BE3478" w14:paraId="75FC365A" w14:textId="77777777" w:rsidTr="002B416A">
        <w:trPr>
          <w:trHeight w:val="472"/>
        </w:trPr>
        <w:tc>
          <w:tcPr>
            <w:tcW w:w="1277" w:type="dxa"/>
          </w:tcPr>
          <w:p w14:paraId="63768AAA" w14:textId="77777777" w:rsidR="00BE3478" w:rsidRDefault="00BE3478" w:rsidP="00466BD2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1.15</w:t>
            </w:r>
          </w:p>
        </w:tc>
        <w:tc>
          <w:tcPr>
            <w:tcW w:w="1275" w:type="dxa"/>
          </w:tcPr>
          <w:p w14:paraId="55B2893A" w14:textId="77777777" w:rsidR="00BE3478" w:rsidRDefault="00BE3478" w:rsidP="000963B0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29.08.2016</w:t>
            </w:r>
          </w:p>
        </w:tc>
        <w:tc>
          <w:tcPr>
            <w:tcW w:w="8222" w:type="dxa"/>
          </w:tcPr>
          <w:p w14:paraId="3D475E5F" w14:textId="77777777" w:rsidR="00BE3478" w:rsidRDefault="00BE3478" w:rsidP="00E53AF7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Номер корреспондентского счета </w:t>
            </w:r>
            <w:r>
              <w:rPr>
                <w:rFonts w:cs="Consolas"/>
                <w:lang w:val="en-US"/>
              </w:rPr>
              <w:t>c</w:t>
            </w:r>
            <w:r w:rsidRPr="00BE3478">
              <w:rPr>
                <w:rFonts w:cs="Consolas"/>
              </w:rPr>
              <w:t>orrespondentAccountNumber</w:t>
            </w:r>
          </w:p>
        </w:tc>
      </w:tr>
      <w:bookmarkEnd w:id="1395"/>
      <w:bookmarkEnd w:id="1396"/>
      <w:tr w:rsidR="002B416A" w:rsidRPr="00BE3478" w14:paraId="05867CA9" w14:textId="77777777" w:rsidTr="002B416A">
        <w:trPr>
          <w:trHeight w:val="472"/>
        </w:trPr>
        <w:tc>
          <w:tcPr>
            <w:tcW w:w="1277" w:type="dxa"/>
          </w:tcPr>
          <w:p w14:paraId="67BE24B6" w14:textId="77777777" w:rsidR="002B416A" w:rsidRDefault="002B416A" w:rsidP="0099527F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1.16</w:t>
            </w:r>
          </w:p>
        </w:tc>
        <w:tc>
          <w:tcPr>
            <w:tcW w:w="1275" w:type="dxa"/>
          </w:tcPr>
          <w:p w14:paraId="04934A4A" w14:textId="77777777" w:rsidR="002B416A" w:rsidRDefault="002B416A" w:rsidP="0099527F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21.10.2016</w:t>
            </w:r>
          </w:p>
        </w:tc>
        <w:tc>
          <w:tcPr>
            <w:tcW w:w="8222" w:type="dxa"/>
          </w:tcPr>
          <w:p w14:paraId="2195A924" w14:textId="77777777" w:rsidR="002B416A" w:rsidRDefault="002B416A" w:rsidP="0099527F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 xml:space="preserve">Новые </w:t>
            </w:r>
            <w:r w:rsidRPr="00C01FF7">
              <w:t>типы</w:t>
            </w:r>
            <w:r>
              <w:t xml:space="preserve"> сообщений</w:t>
            </w:r>
            <w:r w:rsidRPr="00190135">
              <w:t xml:space="preserve"> </w:t>
            </w:r>
            <w:r>
              <w:rPr>
                <w:lang w:val="en-US"/>
              </w:rPr>
              <w:t>RETINS</w:t>
            </w:r>
            <w:r>
              <w:t xml:space="preserve"> и </w:t>
            </w:r>
            <w:r>
              <w:rPr>
                <w:lang w:val="en-US"/>
              </w:rPr>
              <w:t>RETINV</w:t>
            </w:r>
          </w:p>
        </w:tc>
      </w:tr>
      <w:tr w:rsidR="00580EA7" w:rsidRPr="00BE3478" w14:paraId="38DAD933" w14:textId="77777777" w:rsidTr="002B416A">
        <w:trPr>
          <w:trHeight w:val="472"/>
        </w:trPr>
        <w:tc>
          <w:tcPr>
            <w:tcW w:w="1277" w:type="dxa"/>
          </w:tcPr>
          <w:p w14:paraId="136903D0" w14:textId="77777777" w:rsidR="00580EA7" w:rsidRDefault="00580EA7" w:rsidP="0099527F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1.17</w:t>
            </w:r>
          </w:p>
        </w:tc>
        <w:tc>
          <w:tcPr>
            <w:tcW w:w="1275" w:type="dxa"/>
          </w:tcPr>
          <w:p w14:paraId="3EC400AE" w14:textId="77777777" w:rsidR="00580EA7" w:rsidRDefault="00580EA7" w:rsidP="00580EA7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14.12.2016</w:t>
            </w:r>
          </w:p>
        </w:tc>
        <w:tc>
          <w:tcPr>
            <w:tcW w:w="8222" w:type="dxa"/>
          </w:tcPr>
          <w:p w14:paraId="005ADCF2" w14:textId="77777777" w:rsidR="00580EA7" w:rsidRDefault="00580EA7" w:rsidP="00580EA7">
            <w:pPr>
              <w:pStyle w:val="affd"/>
              <w:numPr>
                <w:ilvl w:val="0"/>
                <w:numId w:val="13"/>
              </w:numPr>
              <w:spacing w:after="0"/>
              <w:outlineLvl w:val="0"/>
            </w:pPr>
            <w:r>
              <w:t>Новое поле</w:t>
            </w:r>
            <w:r w:rsidRPr="00580EA7">
              <w:t xml:space="preserve"> </w:t>
            </w:r>
            <w:r>
              <w:t>Точка самовывоза (</w:t>
            </w:r>
            <w:r>
              <w:rPr>
                <w:lang w:val="en-US"/>
              </w:rPr>
              <w:t>d</w:t>
            </w:r>
            <w:r w:rsidRPr="00580EA7">
              <w:t>espatchParty</w:t>
            </w:r>
            <w:r>
              <w:t xml:space="preserve">) в </w:t>
            </w:r>
            <w:r>
              <w:rPr>
                <w:lang w:val="en-US"/>
              </w:rPr>
              <w:t>ORDERS</w:t>
            </w:r>
            <w:r w:rsidRPr="00580EA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ORDRSP</w:t>
            </w:r>
          </w:p>
        </w:tc>
      </w:tr>
      <w:tr w:rsidR="00061173" w:rsidRPr="00D4716F" w14:paraId="4A623029" w14:textId="77777777" w:rsidTr="002B416A">
        <w:trPr>
          <w:trHeight w:val="472"/>
        </w:trPr>
        <w:tc>
          <w:tcPr>
            <w:tcW w:w="1277" w:type="dxa"/>
          </w:tcPr>
          <w:p w14:paraId="3ECB5697" w14:textId="77777777" w:rsidR="00061173" w:rsidRDefault="00061173" w:rsidP="00061173">
            <w:pPr>
              <w:pStyle w:val="affd"/>
              <w:spacing w:after="0" w:line="276" w:lineRule="auto"/>
              <w:ind w:hanging="4"/>
              <w:jc w:val="center"/>
              <w:outlineLvl w:val="0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1.18</w:t>
            </w:r>
          </w:p>
        </w:tc>
        <w:tc>
          <w:tcPr>
            <w:tcW w:w="1275" w:type="dxa"/>
          </w:tcPr>
          <w:p w14:paraId="19C5B7A6" w14:textId="77777777" w:rsidR="00061173" w:rsidRDefault="00061173" w:rsidP="00061173">
            <w:pPr>
              <w:pStyle w:val="affd"/>
              <w:spacing w:after="0" w:line="276" w:lineRule="auto"/>
              <w:ind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28.02.2017</w:t>
            </w:r>
          </w:p>
        </w:tc>
        <w:tc>
          <w:tcPr>
            <w:tcW w:w="8222" w:type="dxa"/>
          </w:tcPr>
          <w:p w14:paraId="51231825" w14:textId="77777777" w:rsidR="00061173" w:rsidRPr="00061173" w:rsidRDefault="00061173" w:rsidP="00061173">
            <w:pPr>
              <w:pStyle w:val="affd"/>
              <w:numPr>
                <w:ilvl w:val="0"/>
                <w:numId w:val="13"/>
              </w:numPr>
              <w:spacing w:after="0"/>
              <w:outlineLvl w:val="0"/>
              <w:rPr>
                <w:lang w:val="en-US"/>
              </w:rPr>
            </w:pPr>
            <w:r>
              <w:t>Новые</w:t>
            </w:r>
            <w:r w:rsidRPr="00061173">
              <w:rPr>
                <w:lang w:val="en-US"/>
              </w:rPr>
              <w:t xml:space="preserve"> </w:t>
            </w:r>
            <w:r>
              <w:t>поля</w:t>
            </w:r>
            <w:r w:rsidRPr="00061173">
              <w:rPr>
                <w:lang w:val="en-US"/>
              </w:rPr>
              <w:t xml:space="preserve"> </w:t>
            </w:r>
            <w:r>
              <w:t>в</w:t>
            </w:r>
            <w:r w:rsidRPr="00061173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ORDERS</w:t>
            </w:r>
            <w:r w:rsidRPr="00061173">
              <w:rPr>
                <w:lang w:val="en-US"/>
              </w:rPr>
              <w:t xml:space="preserve"> </w:t>
            </w:r>
            <w:r>
              <w:t>и</w:t>
            </w:r>
            <w:r w:rsidRPr="00061173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ORDRSP</w:t>
            </w:r>
            <w:r w:rsidRPr="00061173">
              <w:rPr>
                <w:lang w:val="en-US"/>
              </w:rPr>
              <w:t xml:space="preserve">: typeOfTransportCode </w:t>
            </w:r>
            <w:r>
              <w:t>и</w:t>
            </w:r>
            <w:r w:rsidRPr="00061173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typeOfTransport</w:t>
            </w:r>
          </w:p>
        </w:tc>
      </w:tr>
    </w:tbl>
    <w:p w14:paraId="33DE843D" w14:textId="77777777" w:rsidR="00882D34" w:rsidRPr="00061173" w:rsidRDefault="00882D34" w:rsidP="002B416A">
      <w:pPr>
        <w:rPr>
          <w:lang w:val="en-US"/>
          <w:rPrChange w:id="1397" w:author="Татьяна Шарыпова" w:date="2017-04-19T13:43:00Z">
            <w:rPr/>
          </w:rPrChange>
        </w:rPr>
      </w:pPr>
    </w:p>
    <w:sectPr w:rsidR="00882D34" w:rsidRPr="00061173" w:rsidSect="00882D3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26727" w14:textId="77777777" w:rsidR="00E448EB" w:rsidRDefault="00E448EB" w:rsidP="0012115B">
      <w:pPr>
        <w:spacing w:after="0" w:line="240" w:lineRule="auto"/>
      </w:pPr>
      <w:r>
        <w:separator/>
      </w:r>
    </w:p>
  </w:endnote>
  <w:endnote w:type="continuationSeparator" w:id="0">
    <w:p w14:paraId="40555AAB" w14:textId="77777777" w:rsidR="00E448EB" w:rsidRDefault="00E448EB" w:rsidP="0012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89295"/>
      <w:docPartObj>
        <w:docPartGallery w:val="Page Numbers (Bottom of Page)"/>
        <w:docPartUnique/>
      </w:docPartObj>
    </w:sdtPr>
    <w:sdtContent>
      <w:p w14:paraId="64DB6870" w14:textId="22B503E9" w:rsidR="0012115B" w:rsidRDefault="0012115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7D8">
          <w:rPr>
            <w:noProof/>
          </w:rPr>
          <w:t>1</w:t>
        </w:r>
        <w:r>
          <w:fldChar w:fldCharType="end"/>
        </w:r>
      </w:p>
    </w:sdtContent>
  </w:sdt>
  <w:p w14:paraId="54630DBE" w14:textId="77777777" w:rsidR="0012115B" w:rsidRDefault="001211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D9DEA" w14:textId="77777777" w:rsidR="00E448EB" w:rsidRDefault="00E448EB" w:rsidP="0012115B">
      <w:pPr>
        <w:spacing w:after="0" w:line="240" w:lineRule="auto"/>
      </w:pPr>
      <w:r>
        <w:separator/>
      </w:r>
    </w:p>
  </w:footnote>
  <w:footnote w:type="continuationSeparator" w:id="0">
    <w:p w14:paraId="3440F054" w14:textId="77777777" w:rsidR="00E448EB" w:rsidRDefault="00E448EB" w:rsidP="00121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25B5"/>
    <w:multiLevelType w:val="hybridMultilevel"/>
    <w:tmpl w:val="79E6E3E8"/>
    <w:lvl w:ilvl="0" w:tplc="E576A4F0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  <w:color w:val="0D0D0D" w:themeColor="text1" w:themeTint="F2"/>
        <w:lang w:val="ru-RU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0F3046F5"/>
    <w:multiLevelType w:val="hybridMultilevel"/>
    <w:tmpl w:val="EFB47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21A1"/>
    <w:multiLevelType w:val="hybridMultilevel"/>
    <w:tmpl w:val="BA528E36"/>
    <w:lvl w:ilvl="0" w:tplc="75BC4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504"/>
    <w:multiLevelType w:val="hybridMultilevel"/>
    <w:tmpl w:val="F16C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3307"/>
    <w:multiLevelType w:val="hybridMultilevel"/>
    <w:tmpl w:val="5EA8A63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1202102A"/>
    <w:multiLevelType w:val="hybridMultilevel"/>
    <w:tmpl w:val="811473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38D48D0"/>
    <w:multiLevelType w:val="hybridMultilevel"/>
    <w:tmpl w:val="7A9296DE"/>
    <w:lvl w:ilvl="0" w:tplc="6CAA1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C962D12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</w:lvl>
    <w:lvl w:ilvl="5">
      <w:start w:val="1"/>
      <w:numFmt w:val="decimal"/>
      <w:pStyle w:val="6"/>
      <w:lvlText w:val="%1.%2.%3.%4.%5.%6"/>
      <w:lvlJc w:val="left"/>
      <w:pPr>
        <w:ind w:left="1294" w:hanging="1152"/>
      </w:pPr>
    </w:lvl>
    <w:lvl w:ilvl="6">
      <w:start w:val="1"/>
      <w:numFmt w:val="decimal"/>
      <w:pStyle w:val="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726" w:hanging="1584"/>
      </w:pPr>
    </w:lvl>
  </w:abstractNum>
  <w:abstractNum w:abstractNumId="8" w15:restartNumberingAfterBreak="0">
    <w:nsid w:val="163647A0"/>
    <w:multiLevelType w:val="hybridMultilevel"/>
    <w:tmpl w:val="F40C0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0" w15:restartNumberingAfterBreak="0">
    <w:nsid w:val="28881ACE"/>
    <w:multiLevelType w:val="hybridMultilevel"/>
    <w:tmpl w:val="2EFE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74D3D"/>
    <w:multiLevelType w:val="hybridMultilevel"/>
    <w:tmpl w:val="B0206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2FA9"/>
    <w:multiLevelType w:val="hybridMultilevel"/>
    <w:tmpl w:val="4A18E522"/>
    <w:lvl w:ilvl="0" w:tplc="A4586CF6">
      <w:start w:val="1"/>
      <w:numFmt w:val="decimal"/>
      <w:pStyle w:val="3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24F0F42"/>
    <w:multiLevelType w:val="hybridMultilevel"/>
    <w:tmpl w:val="14D0E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A3336"/>
    <w:multiLevelType w:val="hybridMultilevel"/>
    <w:tmpl w:val="A4D062A2"/>
    <w:lvl w:ilvl="0" w:tplc="75BC4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F794B"/>
    <w:multiLevelType w:val="hybridMultilevel"/>
    <w:tmpl w:val="1E4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A29CB"/>
    <w:multiLevelType w:val="hybridMultilevel"/>
    <w:tmpl w:val="F1606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14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"/>
  </w:num>
  <w:num w:numId="24">
    <w:abstractNumId w:val="16"/>
  </w:num>
  <w:num w:numId="25">
    <w:abstractNumId w:val="8"/>
  </w:num>
  <w:num w:numId="26">
    <w:abstractNumId w:val="3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12"/>
    <w:lvlOverride w:ilvl="0">
      <w:startOverride w:val="13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7"/>
  </w:num>
  <w:num w:numId="41">
    <w:abstractNumId w:val="7"/>
  </w:num>
  <w:num w:numId="42">
    <w:abstractNumId w:val="12"/>
    <w:lvlOverride w:ilvl="0">
      <w:startOverride w:val="1"/>
    </w:lvlOverride>
  </w:num>
  <w:num w:numId="43">
    <w:abstractNumId w:val="12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34"/>
    <w:rsid w:val="00000B75"/>
    <w:rsid w:val="00000BC4"/>
    <w:rsid w:val="000015BA"/>
    <w:rsid w:val="0000164D"/>
    <w:rsid w:val="0000223E"/>
    <w:rsid w:val="00004233"/>
    <w:rsid w:val="00006BBD"/>
    <w:rsid w:val="00006C29"/>
    <w:rsid w:val="000121BB"/>
    <w:rsid w:val="00013B44"/>
    <w:rsid w:val="00014A46"/>
    <w:rsid w:val="000159F6"/>
    <w:rsid w:val="00016A2F"/>
    <w:rsid w:val="00017145"/>
    <w:rsid w:val="00017E6C"/>
    <w:rsid w:val="00022161"/>
    <w:rsid w:val="00022289"/>
    <w:rsid w:val="00022A87"/>
    <w:rsid w:val="00023CC3"/>
    <w:rsid w:val="00025299"/>
    <w:rsid w:val="00026275"/>
    <w:rsid w:val="000262DD"/>
    <w:rsid w:val="00027C5D"/>
    <w:rsid w:val="00030737"/>
    <w:rsid w:val="0003317B"/>
    <w:rsid w:val="000453E6"/>
    <w:rsid w:val="000468B3"/>
    <w:rsid w:val="000528DF"/>
    <w:rsid w:val="00053A1B"/>
    <w:rsid w:val="00054558"/>
    <w:rsid w:val="00057CAA"/>
    <w:rsid w:val="00060226"/>
    <w:rsid w:val="00060F38"/>
    <w:rsid w:val="00061173"/>
    <w:rsid w:val="00062AFA"/>
    <w:rsid w:val="00063B53"/>
    <w:rsid w:val="000700BE"/>
    <w:rsid w:val="00070D0A"/>
    <w:rsid w:val="0007265A"/>
    <w:rsid w:val="00072DEB"/>
    <w:rsid w:val="0007308C"/>
    <w:rsid w:val="00073194"/>
    <w:rsid w:val="00077EC9"/>
    <w:rsid w:val="000816AC"/>
    <w:rsid w:val="000818EF"/>
    <w:rsid w:val="00081F37"/>
    <w:rsid w:val="00082F29"/>
    <w:rsid w:val="000830B4"/>
    <w:rsid w:val="00083EA0"/>
    <w:rsid w:val="00091B24"/>
    <w:rsid w:val="00091C78"/>
    <w:rsid w:val="00091E14"/>
    <w:rsid w:val="0009221E"/>
    <w:rsid w:val="00093602"/>
    <w:rsid w:val="000945EF"/>
    <w:rsid w:val="000963B0"/>
    <w:rsid w:val="00097ED8"/>
    <w:rsid w:val="000A03A2"/>
    <w:rsid w:val="000A2001"/>
    <w:rsid w:val="000A279B"/>
    <w:rsid w:val="000A58F2"/>
    <w:rsid w:val="000A5A65"/>
    <w:rsid w:val="000A7C06"/>
    <w:rsid w:val="000B1474"/>
    <w:rsid w:val="000B3DA3"/>
    <w:rsid w:val="000B6A31"/>
    <w:rsid w:val="000B745F"/>
    <w:rsid w:val="000C4176"/>
    <w:rsid w:val="000D53EC"/>
    <w:rsid w:val="000D610E"/>
    <w:rsid w:val="000E07C6"/>
    <w:rsid w:val="000E19BD"/>
    <w:rsid w:val="000E354D"/>
    <w:rsid w:val="000F2027"/>
    <w:rsid w:val="000F20DB"/>
    <w:rsid w:val="000F3521"/>
    <w:rsid w:val="000F70F7"/>
    <w:rsid w:val="000F7CE8"/>
    <w:rsid w:val="001024E4"/>
    <w:rsid w:val="001030E8"/>
    <w:rsid w:val="00103F13"/>
    <w:rsid w:val="00104A16"/>
    <w:rsid w:val="001062D4"/>
    <w:rsid w:val="0010751E"/>
    <w:rsid w:val="00111219"/>
    <w:rsid w:val="001118CD"/>
    <w:rsid w:val="00111B6C"/>
    <w:rsid w:val="0011289A"/>
    <w:rsid w:val="0011561E"/>
    <w:rsid w:val="001161A6"/>
    <w:rsid w:val="0012115B"/>
    <w:rsid w:val="00125C5B"/>
    <w:rsid w:val="00132195"/>
    <w:rsid w:val="00133923"/>
    <w:rsid w:val="00143AB4"/>
    <w:rsid w:val="0014448B"/>
    <w:rsid w:val="00147393"/>
    <w:rsid w:val="00150230"/>
    <w:rsid w:val="0015247E"/>
    <w:rsid w:val="00154ECF"/>
    <w:rsid w:val="00157BCB"/>
    <w:rsid w:val="001643F4"/>
    <w:rsid w:val="00164C5A"/>
    <w:rsid w:val="001666F9"/>
    <w:rsid w:val="00166A50"/>
    <w:rsid w:val="00167EA8"/>
    <w:rsid w:val="00176E5F"/>
    <w:rsid w:val="001823BF"/>
    <w:rsid w:val="00182846"/>
    <w:rsid w:val="00183E13"/>
    <w:rsid w:val="00187B8F"/>
    <w:rsid w:val="00196B73"/>
    <w:rsid w:val="001A5069"/>
    <w:rsid w:val="001A5217"/>
    <w:rsid w:val="001B0949"/>
    <w:rsid w:val="001B1283"/>
    <w:rsid w:val="001C5630"/>
    <w:rsid w:val="001D0D83"/>
    <w:rsid w:val="001D2F7D"/>
    <w:rsid w:val="001D3FC4"/>
    <w:rsid w:val="001D450C"/>
    <w:rsid w:val="001D4F46"/>
    <w:rsid w:val="001E1470"/>
    <w:rsid w:val="001E1499"/>
    <w:rsid w:val="001E159F"/>
    <w:rsid w:val="001E2B3E"/>
    <w:rsid w:val="001E443E"/>
    <w:rsid w:val="001E7F4C"/>
    <w:rsid w:val="001F1B33"/>
    <w:rsid w:val="002010B8"/>
    <w:rsid w:val="00206CA7"/>
    <w:rsid w:val="00207C61"/>
    <w:rsid w:val="00211079"/>
    <w:rsid w:val="00215851"/>
    <w:rsid w:val="00216D8C"/>
    <w:rsid w:val="00224334"/>
    <w:rsid w:val="002248AB"/>
    <w:rsid w:val="00225B82"/>
    <w:rsid w:val="00226D0C"/>
    <w:rsid w:val="002300A0"/>
    <w:rsid w:val="00232569"/>
    <w:rsid w:val="00234087"/>
    <w:rsid w:val="00234F35"/>
    <w:rsid w:val="00235D08"/>
    <w:rsid w:val="002473B9"/>
    <w:rsid w:val="00250C4D"/>
    <w:rsid w:val="00252524"/>
    <w:rsid w:val="0025319A"/>
    <w:rsid w:val="0025506C"/>
    <w:rsid w:val="002554E8"/>
    <w:rsid w:val="00257612"/>
    <w:rsid w:val="00265B2E"/>
    <w:rsid w:val="00272AC8"/>
    <w:rsid w:val="00272FA0"/>
    <w:rsid w:val="00273A07"/>
    <w:rsid w:val="002749DE"/>
    <w:rsid w:val="00274F53"/>
    <w:rsid w:val="00274F99"/>
    <w:rsid w:val="00275E45"/>
    <w:rsid w:val="002770C4"/>
    <w:rsid w:val="00280E32"/>
    <w:rsid w:val="002822BC"/>
    <w:rsid w:val="00282D7F"/>
    <w:rsid w:val="00283758"/>
    <w:rsid w:val="00283816"/>
    <w:rsid w:val="002861AC"/>
    <w:rsid w:val="002A2BD1"/>
    <w:rsid w:val="002A3F3E"/>
    <w:rsid w:val="002A65F6"/>
    <w:rsid w:val="002A6659"/>
    <w:rsid w:val="002B0040"/>
    <w:rsid w:val="002B0692"/>
    <w:rsid w:val="002B1DE5"/>
    <w:rsid w:val="002B2461"/>
    <w:rsid w:val="002B3FFD"/>
    <w:rsid w:val="002B416A"/>
    <w:rsid w:val="002B5305"/>
    <w:rsid w:val="002B6B9C"/>
    <w:rsid w:val="002B79FA"/>
    <w:rsid w:val="002B7D74"/>
    <w:rsid w:val="002C0F81"/>
    <w:rsid w:val="002C1871"/>
    <w:rsid w:val="002C1C32"/>
    <w:rsid w:val="002C2EE5"/>
    <w:rsid w:val="002C312C"/>
    <w:rsid w:val="002C5B77"/>
    <w:rsid w:val="002D1287"/>
    <w:rsid w:val="002D24BF"/>
    <w:rsid w:val="002D5FCC"/>
    <w:rsid w:val="002D6A61"/>
    <w:rsid w:val="002D7B11"/>
    <w:rsid w:val="002E1056"/>
    <w:rsid w:val="002E452C"/>
    <w:rsid w:val="002E6D5B"/>
    <w:rsid w:val="002F6A02"/>
    <w:rsid w:val="002F6BD5"/>
    <w:rsid w:val="002F7373"/>
    <w:rsid w:val="002F7EED"/>
    <w:rsid w:val="0030247C"/>
    <w:rsid w:val="003076E5"/>
    <w:rsid w:val="0031080F"/>
    <w:rsid w:val="00311EFC"/>
    <w:rsid w:val="003160EF"/>
    <w:rsid w:val="00316209"/>
    <w:rsid w:val="0032087E"/>
    <w:rsid w:val="003241B5"/>
    <w:rsid w:val="00327358"/>
    <w:rsid w:val="0033108B"/>
    <w:rsid w:val="0033197A"/>
    <w:rsid w:val="00331D0A"/>
    <w:rsid w:val="00333964"/>
    <w:rsid w:val="0034083B"/>
    <w:rsid w:val="003435D8"/>
    <w:rsid w:val="00343F01"/>
    <w:rsid w:val="00345476"/>
    <w:rsid w:val="003458A1"/>
    <w:rsid w:val="00350DD7"/>
    <w:rsid w:val="00354269"/>
    <w:rsid w:val="003549CE"/>
    <w:rsid w:val="003600E6"/>
    <w:rsid w:val="003629A3"/>
    <w:rsid w:val="0036401F"/>
    <w:rsid w:val="00366C03"/>
    <w:rsid w:val="00370DAB"/>
    <w:rsid w:val="00374130"/>
    <w:rsid w:val="00374283"/>
    <w:rsid w:val="00374652"/>
    <w:rsid w:val="00381901"/>
    <w:rsid w:val="00381D33"/>
    <w:rsid w:val="00391F09"/>
    <w:rsid w:val="00392254"/>
    <w:rsid w:val="0039795B"/>
    <w:rsid w:val="003A25A4"/>
    <w:rsid w:val="003A2E3D"/>
    <w:rsid w:val="003A3A19"/>
    <w:rsid w:val="003A3C59"/>
    <w:rsid w:val="003A50DB"/>
    <w:rsid w:val="003A5E93"/>
    <w:rsid w:val="003B1386"/>
    <w:rsid w:val="003B6EF9"/>
    <w:rsid w:val="003B6FAE"/>
    <w:rsid w:val="003B7E25"/>
    <w:rsid w:val="003C2D0A"/>
    <w:rsid w:val="003C4735"/>
    <w:rsid w:val="003C5232"/>
    <w:rsid w:val="003C5E06"/>
    <w:rsid w:val="003C7E5E"/>
    <w:rsid w:val="003C7F51"/>
    <w:rsid w:val="003D2775"/>
    <w:rsid w:val="003D309D"/>
    <w:rsid w:val="003D3785"/>
    <w:rsid w:val="003E395B"/>
    <w:rsid w:val="003E3ED5"/>
    <w:rsid w:val="003E3F1B"/>
    <w:rsid w:val="003E76F8"/>
    <w:rsid w:val="003F0083"/>
    <w:rsid w:val="003F1443"/>
    <w:rsid w:val="003F30C1"/>
    <w:rsid w:val="004059DD"/>
    <w:rsid w:val="004075FA"/>
    <w:rsid w:val="00410F0E"/>
    <w:rsid w:val="00413BC7"/>
    <w:rsid w:val="0041484C"/>
    <w:rsid w:val="00415B54"/>
    <w:rsid w:val="004166F7"/>
    <w:rsid w:val="00416CEB"/>
    <w:rsid w:val="00416D5C"/>
    <w:rsid w:val="0042094D"/>
    <w:rsid w:val="00421677"/>
    <w:rsid w:val="0042267A"/>
    <w:rsid w:val="00427A86"/>
    <w:rsid w:val="00427D0F"/>
    <w:rsid w:val="00431203"/>
    <w:rsid w:val="00431854"/>
    <w:rsid w:val="004372A8"/>
    <w:rsid w:val="00440081"/>
    <w:rsid w:val="00441898"/>
    <w:rsid w:val="004436FF"/>
    <w:rsid w:val="00444489"/>
    <w:rsid w:val="004449B8"/>
    <w:rsid w:val="004461C9"/>
    <w:rsid w:val="00451464"/>
    <w:rsid w:val="00452783"/>
    <w:rsid w:val="00452F9E"/>
    <w:rsid w:val="00457DB3"/>
    <w:rsid w:val="00460695"/>
    <w:rsid w:val="00465797"/>
    <w:rsid w:val="00466041"/>
    <w:rsid w:val="00466BD2"/>
    <w:rsid w:val="00467101"/>
    <w:rsid w:val="00470AF2"/>
    <w:rsid w:val="0047362E"/>
    <w:rsid w:val="0047539B"/>
    <w:rsid w:val="004754F2"/>
    <w:rsid w:val="004759CE"/>
    <w:rsid w:val="00480868"/>
    <w:rsid w:val="0048409A"/>
    <w:rsid w:val="0048588B"/>
    <w:rsid w:val="00485DDA"/>
    <w:rsid w:val="00487CE6"/>
    <w:rsid w:val="0049099E"/>
    <w:rsid w:val="00492BBF"/>
    <w:rsid w:val="004941F8"/>
    <w:rsid w:val="00494739"/>
    <w:rsid w:val="004A1283"/>
    <w:rsid w:val="004A157C"/>
    <w:rsid w:val="004A2A0D"/>
    <w:rsid w:val="004A2D01"/>
    <w:rsid w:val="004A4AC5"/>
    <w:rsid w:val="004A61BA"/>
    <w:rsid w:val="004A7CC4"/>
    <w:rsid w:val="004B116F"/>
    <w:rsid w:val="004B1CB3"/>
    <w:rsid w:val="004B599F"/>
    <w:rsid w:val="004C35AC"/>
    <w:rsid w:val="004C49B6"/>
    <w:rsid w:val="004D004D"/>
    <w:rsid w:val="004D05B3"/>
    <w:rsid w:val="004D36EE"/>
    <w:rsid w:val="004D6681"/>
    <w:rsid w:val="004E1DA5"/>
    <w:rsid w:val="004E2EE0"/>
    <w:rsid w:val="004E333A"/>
    <w:rsid w:val="004E3ABE"/>
    <w:rsid w:val="004E5082"/>
    <w:rsid w:val="004E5893"/>
    <w:rsid w:val="004E6016"/>
    <w:rsid w:val="004E63DE"/>
    <w:rsid w:val="004F0FD0"/>
    <w:rsid w:val="004F24D8"/>
    <w:rsid w:val="004F3A0D"/>
    <w:rsid w:val="004F6585"/>
    <w:rsid w:val="00503DEC"/>
    <w:rsid w:val="0050509C"/>
    <w:rsid w:val="00505BB2"/>
    <w:rsid w:val="00510F12"/>
    <w:rsid w:val="00511B63"/>
    <w:rsid w:val="005139E3"/>
    <w:rsid w:val="0051502E"/>
    <w:rsid w:val="0051638D"/>
    <w:rsid w:val="00516FCD"/>
    <w:rsid w:val="00523D22"/>
    <w:rsid w:val="00523DDC"/>
    <w:rsid w:val="0052732D"/>
    <w:rsid w:val="00532D95"/>
    <w:rsid w:val="00534796"/>
    <w:rsid w:val="00535FA1"/>
    <w:rsid w:val="005379BF"/>
    <w:rsid w:val="00540004"/>
    <w:rsid w:val="005423F4"/>
    <w:rsid w:val="0054296C"/>
    <w:rsid w:val="00542CA1"/>
    <w:rsid w:val="00543C14"/>
    <w:rsid w:val="00544864"/>
    <w:rsid w:val="00544C55"/>
    <w:rsid w:val="00551206"/>
    <w:rsid w:val="005525C0"/>
    <w:rsid w:val="00554F2F"/>
    <w:rsid w:val="005550BD"/>
    <w:rsid w:val="00561654"/>
    <w:rsid w:val="00563451"/>
    <w:rsid w:val="00563C1E"/>
    <w:rsid w:val="00570D78"/>
    <w:rsid w:val="00574B81"/>
    <w:rsid w:val="00575AB9"/>
    <w:rsid w:val="00575D89"/>
    <w:rsid w:val="00580EA7"/>
    <w:rsid w:val="00593FFD"/>
    <w:rsid w:val="00594055"/>
    <w:rsid w:val="00594414"/>
    <w:rsid w:val="0059688A"/>
    <w:rsid w:val="00596FEF"/>
    <w:rsid w:val="005A0AB5"/>
    <w:rsid w:val="005A29F3"/>
    <w:rsid w:val="005A320A"/>
    <w:rsid w:val="005A67C5"/>
    <w:rsid w:val="005A76BB"/>
    <w:rsid w:val="005B22DF"/>
    <w:rsid w:val="005B4C6F"/>
    <w:rsid w:val="005B75A9"/>
    <w:rsid w:val="005C0B13"/>
    <w:rsid w:val="005C13F1"/>
    <w:rsid w:val="005C1E8A"/>
    <w:rsid w:val="005C3D4F"/>
    <w:rsid w:val="005C4B54"/>
    <w:rsid w:val="005C4DFF"/>
    <w:rsid w:val="005C5332"/>
    <w:rsid w:val="005C57E2"/>
    <w:rsid w:val="005C60B5"/>
    <w:rsid w:val="005D15C6"/>
    <w:rsid w:val="005D299E"/>
    <w:rsid w:val="005D2AB3"/>
    <w:rsid w:val="005D7F27"/>
    <w:rsid w:val="005E055E"/>
    <w:rsid w:val="005E0944"/>
    <w:rsid w:val="005E4248"/>
    <w:rsid w:val="005E4D11"/>
    <w:rsid w:val="005E5451"/>
    <w:rsid w:val="005F000E"/>
    <w:rsid w:val="005F11C6"/>
    <w:rsid w:val="005F651F"/>
    <w:rsid w:val="005F79B1"/>
    <w:rsid w:val="006001A0"/>
    <w:rsid w:val="00600298"/>
    <w:rsid w:val="0060145B"/>
    <w:rsid w:val="00602237"/>
    <w:rsid w:val="00603381"/>
    <w:rsid w:val="00604810"/>
    <w:rsid w:val="00606E7B"/>
    <w:rsid w:val="0061046D"/>
    <w:rsid w:val="0061078E"/>
    <w:rsid w:val="00611648"/>
    <w:rsid w:val="00613374"/>
    <w:rsid w:val="006157C8"/>
    <w:rsid w:val="00616FB8"/>
    <w:rsid w:val="006211E6"/>
    <w:rsid w:val="0063327C"/>
    <w:rsid w:val="006346F1"/>
    <w:rsid w:val="0063480D"/>
    <w:rsid w:val="006366D3"/>
    <w:rsid w:val="00640591"/>
    <w:rsid w:val="00646336"/>
    <w:rsid w:val="006476D8"/>
    <w:rsid w:val="006511D7"/>
    <w:rsid w:val="00651A87"/>
    <w:rsid w:val="0065259C"/>
    <w:rsid w:val="006526AB"/>
    <w:rsid w:val="00654D4D"/>
    <w:rsid w:val="00656CF9"/>
    <w:rsid w:val="00667DF2"/>
    <w:rsid w:val="00671E8A"/>
    <w:rsid w:val="00671FE7"/>
    <w:rsid w:val="006746B0"/>
    <w:rsid w:val="00674EBA"/>
    <w:rsid w:val="006754F1"/>
    <w:rsid w:val="00675AD3"/>
    <w:rsid w:val="00680250"/>
    <w:rsid w:val="006804C5"/>
    <w:rsid w:val="00681086"/>
    <w:rsid w:val="00681C6D"/>
    <w:rsid w:val="006836E4"/>
    <w:rsid w:val="00691748"/>
    <w:rsid w:val="00697564"/>
    <w:rsid w:val="0069796D"/>
    <w:rsid w:val="006A2495"/>
    <w:rsid w:val="006A2C6D"/>
    <w:rsid w:val="006B06D0"/>
    <w:rsid w:val="006B17AD"/>
    <w:rsid w:val="006B197B"/>
    <w:rsid w:val="006B62FD"/>
    <w:rsid w:val="006B65CE"/>
    <w:rsid w:val="006C4FC6"/>
    <w:rsid w:val="006C5790"/>
    <w:rsid w:val="006C6EA9"/>
    <w:rsid w:val="006D0287"/>
    <w:rsid w:val="006D2D56"/>
    <w:rsid w:val="006D3502"/>
    <w:rsid w:val="006D411D"/>
    <w:rsid w:val="006D499A"/>
    <w:rsid w:val="006D6924"/>
    <w:rsid w:val="006E0C83"/>
    <w:rsid w:val="006E4CD0"/>
    <w:rsid w:val="006E672A"/>
    <w:rsid w:val="006F0ADE"/>
    <w:rsid w:val="006F2C08"/>
    <w:rsid w:val="006F3EB4"/>
    <w:rsid w:val="00700A00"/>
    <w:rsid w:val="00704076"/>
    <w:rsid w:val="007047D8"/>
    <w:rsid w:val="007059FD"/>
    <w:rsid w:val="0070756B"/>
    <w:rsid w:val="00710296"/>
    <w:rsid w:val="007118E4"/>
    <w:rsid w:val="00720462"/>
    <w:rsid w:val="00723652"/>
    <w:rsid w:val="00723CF8"/>
    <w:rsid w:val="007246B1"/>
    <w:rsid w:val="00724AE8"/>
    <w:rsid w:val="007265EB"/>
    <w:rsid w:val="0072772D"/>
    <w:rsid w:val="00731474"/>
    <w:rsid w:val="0073317D"/>
    <w:rsid w:val="00743050"/>
    <w:rsid w:val="007431BD"/>
    <w:rsid w:val="007431FE"/>
    <w:rsid w:val="0074481D"/>
    <w:rsid w:val="00747DF1"/>
    <w:rsid w:val="0075311C"/>
    <w:rsid w:val="00756D11"/>
    <w:rsid w:val="00764475"/>
    <w:rsid w:val="007675FA"/>
    <w:rsid w:val="00770E5F"/>
    <w:rsid w:val="00781B12"/>
    <w:rsid w:val="00784C41"/>
    <w:rsid w:val="00790460"/>
    <w:rsid w:val="00790F69"/>
    <w:rsid w:val="00792200"/>
    <w:rsid w:val="00794DA5"/>
    <w:rsid w:val="00794E29"/>
    <w:rsid w:val="0079527B"/>
    <w:rsid w:val="00797505"/>
    <w:rsid w:val="00797AF1"/>
    <w:rsid w:val="007A50C3"/>
    <w:rsid w:val="007B1777"/>
    <w:rsid w:val="007B1DDF"/>
    <w:rsid w:val="007B3D2E"/>
    <w:rsid w:val="007B4580"/>
    <w:rsid w:val="007B795A"/>
    <w:rsid w:val="007C54C0"/>
    <w:rsid w:val="007E7706"/>
    <w:rsid w:val="007F1356"/>
    <w:rsid w:val="007F1DF2"/>
    <w:rsid w:val="007F3895"/>
    <w:rsid w:val="007F4E79"/>
    <w:rsid w:val="00800A5F"/>
    <w:rsid w:val="00801A42"/>
    <w:rsid w:val="00802D7C"/>
    <w:rsid w:val="008034C6"/>
    <w:rsid w:val="0080477A"/>
    <w:rsid w:val="0080522D"/>
    <w:rsid w:val="00806CE4"/>
    <w:rsid w:val="00815C58"/>
    <w:rsid w:val="00816B19"/>
    <w:rsid w:val="008177EE"/>
    <w:rsid w:val="0082307D"/>
    <w:rsid w:val="00825598"/>
    <w:rsid w:val="00826A94"/>
    <w:rsid w:val="008276D0"/>
    <w:rsid w:val="00831C9C"/>
    <w:rsid w:val="00831CF8"/>
    <w:rsid w:val="008327A1"/>
    <w:rsid w:val="00833068"/>
    <w:rsid w:val="0083526A"/>
    <w:rsid w:val="00836474"/>
    <w:rsid w:val="00836DFC"/>
    <w:rsid w:val="00841224"/>
    <w:rsid w:val="00844031"/>
    <w:rsid w:val="00847239"/>
    <w:rsid w:val="0085091A"/>
    <w:rsid w:val="00854C03"/>
    <w:rsid w:val="00855AA9"/>
    <w:rsid w:val="00856BEA"/>
    <w:rsid w:val="00857EA4"/>
    <w:rsid w:val="00864853"/>
    <w:rsid w:val="008671F9"/>
    <w:rsid w:val="008713DD"/>
    <w:rsid w:val="0087445A"/>
    <w:rsid w:val="008776E5"/>
    <w:rsid w:val="00882D34"/>
    <w:rsid w:val="00884F8E"/>
    <w:rsid w:val="00885BD2"/>
    <w:rsid w:val="008905C7"/>
    <w:rsid w:val="00893A03"/>
    <w:rsid w:val="0089468B"/>
    <w:rsid w:val="00894C07"/>
    <w:rsid w:val="008960CA"/>
    <w:rsid w:val="008960D1"/>
    <w:rsid w:val="00896C8C"/>
    <w:rsid w:val="008A19A8"/>
    <w:rsid w:val="008A1C0A"/>
    <w:rsid w:val="008A31EB"/>
    <w:rsid w:val="008A3425"/>
    <w:rsid w:val="008A55FD"/>
    <w:rsid w:val="008B37B1"/>
    <w:rsid w:val="008B7C7F"/>
    <w:rsid w:val="008B7E6C"/>
    <w:rsid w:val="008C4CA3"/>
    <w:rsid w:val="008C568E"/>
    <w:rsid w:val="008C7F74"/>
    <w:rsid w:val="008D2299"/>
    <w:rsid w:val="008D5EAA"/>
    <w:rsid w:val="008D6968"/>
    <w:rsid w:val="008E40B1"/>
    <w:rsid w:val="008E47E2"/>
    <w:rsid w:val="008E7EC9"/>
    <w:rsid w:val="008F2CED"/>
    <w:rsid w:val="008F5511"/>
    <w:rsid w:val="008F5D4E"/>
    <w:rsid w:val="008F6CBE"/>
    <w:rsid w:val="00901B2E"/>
    <w:rsid w:val="00902976"/>
    <w:rsid w:val="00907238"/>
    <w:rsid w:val="009112BC"/>
    <w:rsid w:val="009127B5"/>
    <w:rsid w:val="00913A47"/>
    <w:rsid w:val="00913EE1"/>
    <w:rsid w:val="0091484E"/>
    <w:rsid w:val="00915A9C"/>
    <w:rsid w:val="009209B0"/>
    <w:rsid w:val="00921508"/>
    <w:rsid w:val="00923066"/>
    <w:rsid w:val="00934525"/>
    <w:rsid w:val="00936E85"/>
    <w:rsid w:val="00941F71"/>
    <w:rsid w:val="00944D3D"/>
    <w:rsid w:val="00946596"/>
    <w:rsid w:val="0095123A"/>
    <w:rsid w:val="00954E03"/>
    <w:rsid w:val="0097354C"/>
    <w:rsid w:val="0097501A"/>
    <w:rsid w:val="00975553"/>
    <w:rsid w:val="0097622C"/>
    <w:rsid w:val="00982910"/>
    <w:rsid w:val="009917FC"/>
    <w:rsid w:val="0099527F"/>
    <w:rsid w:val="00996450"/>
    <w:rsid w:val="009976E8"/>
    <w:rsid w:val="00997979"/>
    <w:rsid w:val="009A2480"/>
    <w:rsid w:val="009A2940"/>
    <w:rsid w:val="009A3DF2"/>
    <w:rsid w:val="009B0233"/>
    <w:rsid w:val="009B51E5"/>
    <w:rsid w:val="009B680B"/>
    <w:rsid w:val="009C4464"/>
    <w:rsid w:val="009C54A4"/>
    <w:rsid w:val="009D19FB"/>
    <w:rsid w:val="009D2318"/>
    <w:rsid w:val="009D234F"/>
    <w:rsid w:val="009D6A86"/>
    <w:rsid w:val="009D799B"/>
    <w:rsid w:val="009E26AB"/>
    <w:rsid w:val="009E2B5E"/>
    <w:rsid w:val="009E3840"/>
    <w:rsid w:val="009E3A12"/>
    <w:rsid w:val="009E3EB1"/>
    <w:rsid w:val="009F1995"/>
    <w:rsid w:val="009F44BB"/>
    <w:rsid w:val="009F5C39"/>
    <w:rsid w:val="009F745E"/>
    <w:rsid w:val="00A02878"/>
    <w:rsid w:val="00A07F56"/>
    <w:rsid w:val="00A10EF8"/>
    <w:rsid w:val="00A147C9"/>
    <w:rsid w:val="00A16E7D"/>
    <w:rsid w:val="00A221EB"/>
    <w:rsid w:val="00A34AC3"/>
    <w:rsid w:val="00A34DEA"/>
    <w:rsid w:val="00A3508E"/>
    <w:rsid w:val="00A371C9"/>
    <w:rsid w:val="00A40980"/>
    <w:rsid w:val="00A418D5"/>
    <w:rsid w:val="00A42355"/>
    <w:rsid w:val="00A4569C"/>
    <w:rsid w:val="00A462C6"/>
    <w:rsid w:val="00A51F8F"/>
    <w:rsid w:val="00A526DE"/>
    <w:rsid w:val="00A60BD7"/>
    <w:rsid w:val="00A6250B"/>
    <w:rsid w:val="00A6338E"/>
    <w:rsid w:val="00A64904"/>
    <w:rsid w:val="00A66F46"/>
    <w:rsid w:val="00A67A09"/>
    <w:rsid w:val="00A714D8"/>
    <w:rsid w:val="00A72B1F"/>
    <w:rsid w:val="00A73E59"/>
    <w:rsid w:val="00A74D45"/>
    <w:rsid w:val="00A74F9F"/>
    <w:rsid w:val="00A751E6"/>
    <w:rsid w:val="00A767EE"/>
    <w:rsid w:val="00A77F1E"/>
    <w:rsid w:val="00A804E0"/>
    <w:rsid w:val="00A84138"/>
    <w:rsid w:val="00A875A5"/>
    <w:rsid w:val="00A8790D"/>
    <w:rsid w:val="00A90114"/>
    <w:rsid w:val="00A94B5E"/>
    <w:rsid w:val="00A95B50"/>
    <w:rsid w:val="00A968EF"/>
    <w:rsid w:val="00AA1493"/>
    <w:rsid w:val="00AA6079"/>
    <w:rsid w:val="00AA66FF"/>
    <w:rsid w:val="00AB0799"/>
    <w:rsid w:val="00AB28A4"/>
    <w:rsid w:val="00AB3FA6"/>
    <w:rsid w:val="00AB4157"/>
    <w:rsid w:val="00AB6095"/>
    <w:rsid w:val="00AC0D97"/>
    <w:rsid w:val="00AC632F"/>
    <w:rsid w:val="00AD0AAD"/>
    <w:rsid w:val="00AD0C8E"/>
    <w:rsid w:val="00AD1F58"/>
    <w:rsid w:val="00AE48DF"/>
    <w:rsid w:val="00AE4D6F"/>
    <w:rsid w:val="00AE558E"/>
    <w:rsid w:val="00AE6B64"/>
    <w:rsid w:val="00AE70E5"/>
    <w:rsid w:val="00AF03DC"/>
    <w:rsid w:val="00AF2A8C"/>
    <w:rsid w:val="00B001F5"/>
    <w:rsid w:val="00B010F5"/>
    <w:rsid w:val="00B02276"/>
    <w:rsid w:val="00B03C3E"/>
    <w:rsid w:val="00B045B9"/>
    <w:rsid w:val="00B05082"/>
    <w:rsid w:val="00B07331"/>
    <w:rsid w:val="00B1418A"/>
    <w:rsid w:val="00B15999"/>
    <w:rsid w:val="00B22103"/>
    <w:rsid w:val="00B22915"/>
    <w:rsid w:val="00B23BD3"/>
    <w:rsid w:val="00B25236"/>
    <w:rsid w:val="00B278C4"/>
    <w:rsid w:val="00B30084"/>
    <w:rsid w:val="00B30212"/>
    <w:rsid w:val="00B318FA"/>
    <w:rsid w:val="00B379FF"/>
    <w:rsid w:val="00B411D0"/>
    <w:rsid w:val="00B41E81"/>
    <w:rsid w:val="00B42200"/>
    <w:rsid w:val="00B44CC9"/>
    <w:rsid w:val="00B53027"/>
    <w:rsid w:val="00B567AB"/>
    <w:rsid w:val="00B618CE"/>
    <w:rsid w:val="00B63F08"/>
    <w:rsid w:val="00B663B4"/>
    <w:rsid w:val="00B7374B"/>
    <w:rsid w:val="00B82072"/>
    <w:rsid w:val="00B84516"/>
    <w:rsid w:val="00B85017"/>
    <w:rsid w:val="00B853D0"/>
    <w:rsid w:val="00B91673"/>
    <w:rsid w:val="00B95A84"/>
    <w:rsid w:val="00B97E0F"/>
    <w:rsid w:val="00BA06E8"/>
    <w:rsid w:val="00BA2DEF"/>
    <w:rsid w:val="00BA4854"/>
    <w:rsid w:val="00BA52DC"/>
    <w:rsid w:val="00BA71C9"/>
    <w:rsid w:val="00BA7A3A"/>
    <w:rsid w:val="00BA7C84"/>
    <w:rsid w:val="00BB0795"/>
    <w:rsid w:val="00BB281C"/>
    <w:rsid w:val="00BB29DC"/>
    <w:rsid w:val="00BB3D36"/>
    <w:rsid w:val="00BB747B"/>
    <w:rsid w:val="00BC15AC"/>
    <w:rsid w:val="00BC1B13"/>
    <w:rsid w:val="00BC34F7"/>
    <w:rsid w:val="00BC4C48"/>
    <w:rsid w:val="00BC5828"/>
    <w:rsid w:val="00BC71CD"/>
    <w:rsid w:val="00BD036B"/>
    <w:rsid w:val="00BD0595"/>
    <w:rsid w:val="00BD121C"/>
    <w:rsid w:val="00BD7FA8"/>
    <w:rsid w:val="00BE3478"/>
    <w:rsid w:val="00BF02DE"/>
    <w:rsid w:val="00BF0DE1"/>
    <w:rsid w:val="00BF1BCE"/>
    <w:rsid w:val="00BF2575"/>
    <w:rsid w:val="00BF3BBB"/>
    <w:rsid w:val="00BF48F9"/>
    <w:rsid w:val="00BF5EF0"/>
    <w:rsid w:val="00BF70D8"/>
    <w:rsid w:val="00BF725F"/>
    <w:rsid w:val="00C043BA"/>
    <w:rsid w:val="00C07516"/>
    <w:rsid w:val="00C10AC4"/>
    <w:rsid w:val="00C11483"/>
    <w:rsid w:val="00C141FD"/>
    <w:rsid w:val="00C15BE9"/>
    <w:rsid w:val="00C1646B"/>
    <w:rsid w:val="00C21185"/>
    <w:rsid w:val="00C24EAE"/>
    <w:rsid w:val="00C269D5"/>
    <w:rsid w:val="00C27A0E"/>
    <w:rsid w:val="00C3055F"/>
    <w:rsid w:val="00C33B94"/>
    <w:rsid w:val="00C358D6"/>
    <w:rsid w:val="00C40B01"/>
    <w:rsid w:val="00C419A0"/>
    <w:rsid w:val="00C43455"/>
    <w:rsid w:val="00C50A80"/>
    <w:rsid w:val="00C54C81"/>
    <w:rsid w:val="00C65FF2"/>
    <w:rsid w:val="00C70E8D"/>
    <w:rsid w:val="00C740E1"/>
    <w:rsid w:val="00C74CF9"/>
    <w:rsid w:val="00C8018F"/>
    <w:rsid w:val="00C82E1C"/>
    <w:rsid w:val="00C8405E"/>
    <w:rsid w:val="00C86DE9"/>
    <w:rsid w:val="00C86F6B"/>
    <w:rsid w:val="00C87775"/>
    <w:rsid w:val="00C92027"/>
    <w:rsid w:val="00C94FBB"/>
    <w:rsid w:val="00C96295"/>
    <w:rsid w:val="00C96A30"/>
    <w:rsid w:val="00C96F67"/>
    <w:rsid w:val="00CA12C4"/>
    <w:rsid w:val="00CB51BF"/>
    <w:rsid w:val="00CB60CA"/>
    <w:rsid w:val="00CB7E28"/>
    <w:rsid w:val="00CC0D80"/>
    <w:rsid w:val="00CC1907"/>
    <w:rsid w:val="00CC1FDE"/>
    <w:rsid w:val="00CC23EE"/>
    <w:rsid w:val="00CC5600"/>
    <w:rsid w:val="00CD0007"/>
    <w:rsid w:val="00CD0135"/>
    <w:rsid w:val="00CD19A0"/>
    <w:rsid w:val="00CD3C01"/>
    <w:rsid w:val="00CD3DD4"/>
    <w:rsid w:val="00CD68C4"/>
    <w:rsid w:val="00CD7468"/>
    <w:rsid w:val="00CE3A4D"/>
    <w:rsid w:val="00CF161F"/>
    <w:rsid w:val="00CF209A"/>
    <w:rsid w:val="00CF29FE"/>
    <w:rsid w:val="00CF3B1A"/>
    <w:rsid w:val="00CF41C7"/>
    <w:rsid w:val="00CF460A"/>
    <w:rsid w:val="00CF48DE"/>
    <w:rsid w:val="00CF7A79"/>
    <w:rsid w:val="00D017B1"/>
    <w:rsid w:val="00D021EF"/>
    <w:rsid w:val="00D0254B"/>
    <w:rsid w:val="00D03750"/>
    <w:rsid w:val="00D056F4"/>
    <w:rsid w:val="00D056F8"/>
    <w:rsid w:val="00D12E12"/>
    <w:rsid w:val="00D13A59"/>
    <w:rsid w:val="00D14D1A"/>
    <w:rsid w:val="00D14ECC"/>
    <w:rsid w:val="00D16485"/>
    <w:rsid w:val="00D16D84"/>
    <w:rsid w:val="00D17135"/>
    <w:rsid w:val="00D24476"/>
    <w:rsid w:val="00D274C3"/>
    <w:rsid w:val="00D31917"/>
    <w:rsid w:val="00D326E9"/>
    <w:rsid w:val="00D33049"/>
    <w:rsid w:val="00D33AF7"/>
    <w:rsid w:val="00D348AF"/>
    <w:rsid w:val="00D36B9C"/>
    <w:rsid w:val="00D37A34"/>
    <w:rsid w:val="00D41249"/>
    <w:rsid w:val="00D46E47"/>
    <w:rsid w:val="00D4716F"/>
    <w:rsid w:val="00D47F1F"/>
    <w:rsid w:val="00D51C30"/>
    <w:rsid w:val="00D54C86"/>
    <w:rsid w:val="00D56A52"/>
    <w:rsid w:val="00D604B9"/>
    <w:rsid w:val="00D6095D"/>
    <w:rsid w:val="00D63B2C"/>
    <w:rsid w:val="00D657B2"/>
    <w:rsid w:val="00D672D6"/>
    <w:rsid w:val="00D74609"/>
    <w:rsid w:val="00D77ED9"/>
    <w:rsid w:val="00D82656"/>
    <w:rsid w:val="00D912D8"/>
    <w:rsid w:val="00DA0C8A"/>
    <w:rsid w:val="00DA3995"/>
    <w:rsid w:val="00DA3AC7"/>
    <w:rsid w:val="00DA4FAB"/>
    <w:rsid w:val="00DA549A"/>
    <w:rsid w:val="00DA6CAB"/>
    <w:rsid w:val="00DA727D"/>
    <w:rsid w:val="00DB2864"/>
    <w:rsid w:val="00DB3DEB"/>
    <w:rsid w:val="00DB48D9"/>
    <w:rsid w:val="00DB6B22"/>
    <w:rsid w:val="00DB6C72"/>
    <w:rsid w:val="00DB6C94"/>
    <w:rsid w:val="00DB7A5B"/>
    <w:rsid w:val="00DC0B55"/>
    <w:rsid w:val="00DC3595"/>
    <w:rsid w:val="00DC364E"/>
    <w:rsid w:val="00DC6860"/>
    <w:rsid w:val="00DD2E52"/>
    <w:rsid w:val="00DD5B47"/>
    <w:rsid w:val="00DE17E4"/>
    <w:rsid w:val="00DE2A90"/>
    <w:rsid w:val="00DE5442"/>
    <w:rsid w:val="00DE60DA"/>
    <w:rsid w:val="00DE623C"/>
    <w:rsid w:val="00DE635E"/>
    <w:rsid w:val="00DF20C1"/>
    <w:rsid w:val="00DF3155"/>
    <w:rsid w:val="00DF3935"/>
    <w:rsid w:val="00E000C3"/>
    <w:rsid w:val="00E02411"/>
    <w:rsid w:val="00E05A65"/>
    <w:rsid w:val="00E0739F"/>
    <w:rsid w:val="00E132F9"/>
    <w:rsid w:val="00E1345C"/>
    <w:rsid w:val="00E13A43"/>
    <w:rsid w:val="00E168A0"/>
    <w:rsid w:val="00E1751B"/>
    <w:rsid w:val="00E17E33"/>
    <w:rsid w:val="00E21032"/>
    <w:rsid w:val="00E25E8F"/>
    <w:rsid w:val="00E26BDE"/>
    <w:rsid w:val="00E3086A"/>
    <w:rsid w:val="00E33AA4"/>
    <w:rsid w:val="00E40D96"/>
    <w:rsid w:val="00E41572"/>
    <w:rsid w:val="00E448EB"/>
    <w:rsid w:val="00E47AE7"/>
    <w:rsid w:val="00E50DFF"/>
    <w:rsid w:val="00E510E9"/>
    <w:rsid w:val="00E53AF7"/>
    <w:rsid w:val="00E540EB"/>
    <w:rsid w:val="00E544E3"/>
    <w:rsid w:val="00E6030A"/>
    <w:rsid w:val="00E61797"/>
    <w:rsid w:val="00E65488"/>
    <w:rsid w:val="00E65D79"/>
    <w:rsid w:val="00E66AD4"/>
    <w:rsid w:val="00E67AE4"/>
    <w:rsid w:val="00E70C69"/>
    <w:rsid w:val="00E72619"/>
    <w:rsid w:val="00E72F39"/>
    <w:rsid w:val="00E7401C"/>
    <w:rsid w:val="00E769B6"/>
    <w:rsid w:val="00E80266"/>
    <w:rsid w:val="00E8047A"/>
    <w:rsid w:val="00E84FDD"/>
    <w:rsid w:val="00E87ACE"/>
    <w:rsid w:val="00E92FC5"/>
    <w:rsid w:val="00E962C2"/>
    <w:rsid w:val="00EA1D5C"/>
    <w:rsid w:val="00EA7DEE"/>
    <w:rsid w:val="00EB19E1"/>
    <w:rsid w:val="00EB1F0C"/>
    <w:rsid w:val="00EB468D"/>
    <w:rsid w:val="00EB4DD3"/>
    <w:rsid w:val="00EB5370"/>
    <w:rsid w:val="00EB654C"/>
    <w:rsid w:val="00EC0F62"/>
    <w:rsid w:val="00EC1966"/>
    <w:rsid w:val="00EC639C"/>
    <w:rsid w:val="00EC6F73"/>
    <w:rsid w:val="00EC7981"/>
    <w:rsid w:val="00ED2200"/>
    <w:rsid w:val="00ED23EF"/>
    <w:rsid w:val="00ED3C77"/>
    <w:rsid w:val="00EE22E2"/>
    <w:rsid w:val="00EE6685"/>
    <w:rsid w:val="00EE6949"/>
    <w:rsid w:val="00EF2212"/>
    <w:rsid w:val="00EF270E"/>
    <w:rsid w:val="00EF271A"/>
    <w:rsid w:val="00EF647C"/>
    <w:rsid w:val="00EF6DD0"/>
    <w:rsid w:val="00F00DC7"/>
    <w:rsid w:val="00F0129C"/>
    <w:rsid w:val="00F01FC0"/>
    <w:rsid w:val="00F027A6"/>
    <w:rsid w:val="00F07936"/>
    <w:rsid w:val="00F11029"/>
    <w:rsid w:val="00F11BBC"/>
    <w:rsid w:val="00F1298B"/>
    <w:rsid w:val="00F12C60"/>
    <w:rsid w:val="00F134CD"/>
    <w:rsid w:val="00F141BB"/>
    <w:rsid w:val="00F227E3"/>
    <w:rsid w:val="00F2294B"/>
    <w:rsid w:val="00F23E82"/>
    <w:rsid w:val="00F2490D"/>
    <w:rsid w:val="00F3083B"/>
    <w:rsid w:val="00F32C67"/>
    <w:rsid w:val="00F34695"/>
    <w:rsid w:val="00F363DF"/>
    <w:rsid w:val="00F3709A"/>
    <w:rsid w:val="00F40FC6"/>
    <w:rsid w:val="00F5107B"/>
    <w:rsid w:val="00F5563E"/>
    <w:rsid w:val="00F560E9"/>
    <w:rsid w:val="00F5737D"/>
    <w:rsid w:val="00F60D52"/>
    <w:rsid w:val="00F638F5"/>
    <w:rsid w:val="00F658A8"/>
    <w:rsid w:val="00F700EA"/>
    <w:rsid w:val="00F732C3"/>
    <w:rsid w:val="00F75BE4"/>
    <w:rsid w:val="00F75D7D"/>
    <w:rsid w:val="00F774EC"/>
    <w:rsid w:val="00F827AC"/>
    <w:rsid w:val="00F87A3C"/>
    <w:rsid w:val="00F934CE"/>
    <w:rsid w:val="00F94A2B"/>
    <w:rsid w:val="00F9676F"/>
    <w:rsid w:val="00FA095A"/>
    <w:rsid w:val="00FA0E35"/>
    <w:rsid w:val="00FA4DAB"/>
    <w:rsid w:val="00FA66E4"/>
    <w:rsid w:val="00FA7C95"/>
    <w:rsid w:val="00FB401F"/>
    <w:rsid w:val="00FB5FA3"/>
    <w:rsid w:val="00FB621A"/>
    <w:rsid w:val="00FB7D77"/>
    <w:rsid w:val="00FC3BF6"/>
    <w:rsid w:val="00FC46C0"/>
    <w:rsid w:val="00FC6435"/>
    <w:rsid w:val="00FD1DED"/>
    <w:rsid w:val="00FE0911"/>
    <w:rsid w:val="00FE0BA9"/>
    <w:rsid w:val="00FE25B0"/>
    <w:rsid w:val="00FE5E00"/>
    <w:rsid w:val="00FF57A6"/>
    <w:rsid w:val="539BE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FC542-FFAA-4B4D-A6AB-E865A5B4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70E5"/>
    <w:rPr>
      <w:rFonts w:eastAsiaTheme="minorEastAsia"/>
    </w:rPr>
  </w:style>
  <w:style w:type="paragraph" w:styleId="1">
    <w:name w:val="heading 1"/>
    <w:basedOn w:val="a0"/>
    <w:next w:val="a0"/>
    <w:link w:val="10"/>
    <w:uiPriority w:val="9"/>
    <w:qFormat/>
    <w:rsid w:val="00AE70E5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Calibri Light" w:eastAsiaTheme="majorEastAsia" w:hAnsi="Calibri Light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AE70E5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3055F"/>
    <w:pPr>
      <w:keepNext/>
      <w:keepLines/>
      <w:numPr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E70E5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E70E5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E70E5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AE70E5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AE70E5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E70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70E5"/>
    <w:rPr>
      <w:rFonts w:ascii="Calibri Light" w:eastAsiaTheme="majorEastAsia" w:hAnsi="Calibri Light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AE70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305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rsid w:val="00AE70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rsid w:val="00AE70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1"/>
    <w:link w:val="6"/>
    <w:uiPriority w:val="9"/>
    <w:rsid w:val="00AE70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1"/>
    <w:link w:val="7"/>
    <w:uiPriority w:val="9"/>
    <w:rsid w:val="00AE70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AE70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AE70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AE70E5"/>
    <w:pPr>
      <w:ind w:left="720"/>
      <w:contextualSpacing/>
    </w:pPr>
  </w:style>
  <w:style w:type="table" w:styleId="a5">
    <w:name w:val="Table Grid"/>
    <w:basedOn w:val="a2"/>
    <w:uiPriority w:val="59"/>
    <w:rsid w:val="00882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0"/>
    <w:link w:val="a7"/>
    <w:uiPriority w:val="99"/>
    <w:unhideWhenUsed/>
    <w:rsid w:val="00882D34"/>
    <w:rPr>
      <w:rFonts w:ascii="Calibri" w:hAnsi="Calibri"/>
      <w:szCs w:val="21"/>
      <w:lang w:eastAsia="ru-RU"/>
    </w:rPr>
  </w:style>
  <w:style w:type="character" w:customStyle="1" w:styleId="a7">
    <w:name w:val="Текст Знак"/>
    <w:basedOn w:val="a1"/>
    <w:link w:val="a6"/>
    <w:uiPriority w:val="99"/>
    <w:rsid w:val="00882D34"/>
    <w:rPr>
      <w:rFonts w:ascii="Calibri" w:eastAsiaTheme="minorEastAsia" w:hAnsi="Calibri" w:cs="Times New Roman"/>
      <w:szCs w:val="21"/>
      <w:lang w:eastAsia="ru-RU"/>
    </w:rPr>
  </w:style>
  <w:style w:type="character" w:styleId="a8">
    <w:name w:val="annotation reference"/>
    <w:basedOn w:val="a1"/>
    <w:uiPriority w:val="99"/>
    <w:semiHidden/>
    <w:unhideWhenUsed/>
    <w:rsid w:val="00882D34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882D34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882D34"/>
    <w:rPr>
      <w:rFonts w:eastAsiaTheme="minorEastAsia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2D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2D34"/>
    <w:rPr>
      <w:rFonts w:eastAsiaTheme="minorEastAsia"/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882D3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82D34"/>
    <w:rPr>
      <w:rFonts w:ascii="Segoe UI" w:eastAsiaTheme="minorEastAsia" w:hAnsi="Segoe UI" w:cs="Segoe UI"/>
      <w:sz w:val="18"/>
      <w:szCs w:val="18"/>
    </w:rPr>
  </w:style>
  <w:style w:type="paragraph" w:styleId="af">
    <w:name w:val="Body Text"/>
    <w:aliases w:val="Body Text"/>
    <w:basedOn w:val="a0"/>
    <w:link w:val="11"/>
    <w:rsid w:val="00882D34"/>
    <w:pPr>
      <w:overflowPunct w:val="0"/>
      <w:autoSpaceDE w:val="0"/>
      <w:autoSpaceDN w:val="0"/>
      <w:adjustRightInd w:val="0"/>
      <w:spacing w:after="200" w:line="276" w:lineRule="auto"/>
      <w:ind w:firstLine="567"/>
      <w:jc w:val="both"/>
      <w:textAlignment w:val="baseline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0">
    <w:name w:val="Основной текст Знак"/>
    <w:basedOn w:val="a1"/>
    <w:uiPriority w:val="99"/>
    <w:semiHidden/>
    <w:rsid w:val="00882D34"/>
    <w:rPr>
      <w:rFonts w:eastAsiaTheme="minorEastAsia"/>
    </w:rPr>
  </w:style>
  <w:style w:type="character" w:customStyle="1" w:styleId="11">
    <w:name w:val="Основной текст Знак1"/>
    <w:aliases w:val="Body Text Знак"/>
    <w:link w:val="af"/>
    <w:rsid w:val="00882D34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1">
    <w:name w:val="header"/>
    <w:basedOn w:val="a0"/>
    <w:link w:val="af2"/>
    <w:uiPriority w:val="99"/>
    <w:unhideWhenUsed/>
    <w:rsid w:val="00882D3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882D34"/>
    <w:rPr>
      <w:rFonts w:eastAsiaTheme="minorEastAsia"/>
    </w:rPr>
  </w:style>
  <w:style w:type="paragraph" w:styleId="af3">
    <w:name w:val="footer"/>
    <w:basedOn w:val="a0"/>
    <w:link w:val="af4"/>
    <w:uiPriority w:val="99"/>
    <w:unhideWhenUsed/>
    <w:rsid w:val="00882D3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882D34"/>
    <w:rPr>
      <w:rFonts w:eastAsiaTheme="minorEastAsia"/>
    </w:rPr>
  </w:style>
  <w:style w:type="table" w:customStyle="1" w:styleId="12">
    <w:name w:val="Сетка таблицы светлая1"/>
    <w:basedOn w:val="a2"/>
    <w:uiPriority w:val="40"/>
    <w:rsid w:val="00882D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Таблица простая 21"/>
    <w:basedOn w:val="a2"/>
    <w:uiPriority w:val="42"/>
    <w:rsid w:val="00882D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caption"/>
    <w:basedOn w:val="a0"/>
    <w:next w:val="a0"/>
    <w:uiPriority w:val="35"/>
    <w:semiHidden/>
    <w:unhideWhenUsed/>
    <w:qFormat/>
    <w:rsid w:val="00882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Title"/>
    <w:basedOn w:val="a0"/>
    <w:next w:val="a0"/>
    <w:link w:val="af7"/>
    <w:uiPriority w:val="10"/>
    <w:qFormat/>
    <w:rsid w:val="00AE7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AE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Subtitle"/>
    <w:basedOn w:val="a0"/>
    <w:next w:val="a0"/>
    <w:link w:val="af9"/>
    <w:uiPriority w:val="11"/>
    <w:qFormat/>
    <w:rsid w:val="00882D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882D34"/>
    <w:rPr>
      <w:rFonts w:eastAsiaTheme="minorEastAsia"/>
      <w:color w:val="5A5A5A" w:themeColor="text1" w:themeTint="A5"/>
      <w:spacing w:val="15"/>
    </w:rPr>
  </w:style>
  <w:style w:type="character" w:styleId="afa">
    <w:name w:val="Strong"/>
    <w:basedOn w:val="a1"/>
    <w:uiPriority w:val="22"/>
    <w:qFormat/>
    <w:rsid w:val="00882D34"/>
    <w:rPr>
      <w:b/>
      <w:bCs/>
    </w:rPr>
  </w:style>
  <w:style w:type="character" w:styleId="afb">
    <w:name w:val="Emphasis"/>
    <w:basedOn w:val="a1"/>
    <w:uiPriority w:val="20"/>
    <w:qFormat/>
    <w:rsid w:val="00882D34"/>
    <w:rPr>
      <w:i/>
      <w:iCs/>
    </w:rPr>
  </w:style>
  <w:style w:type="paragraph" w:styleId="afc">
    <w:name w:val="No Spacing"/>
    <w:basedOn w:val="a0"/>
    <w:uiPriority w:val="1"/>
    <w:qFormat/>
    <w:rsid w:val="00882D34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882D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82D34"/>
    <w:rPr>
      <w:rFonts w:eastAsiaTheme="minorEastAsia"/>
      <w:i/>
      <w:iCs/>
      <w:color w:val="404040" w:themeColor="text1" w:themeTint="BF"/>
    </w:rPr>
  </w:style>
  <w:style w:type="paragraph" w:styleId="afd">
    <w:name w:val="Intense Quote"/>
    <w:basedOn w:val="a0"/>
    <w:next w:val="a0"/>
    <w:link w:val="afe"/>
    <w:uiPriority w:val="30"/>
    <w:qFormat/>
    <w:rsid w:val="00882D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e">
    <w:name w:val="Выделенная цитата Знак"/>
    <w:basedOn w:val="a1"/>
    <w:link w:val="afd"/>
    <w:uiPriority w:val="30"/>
    <w:rsid w:val="00882D34"/>
    <w:rPr>
      <w:rFonts w:eastAsiaTheme="minorEastAsia"/>
      <w:i/>
      <w:iCs/>
      <w:color w:val="5B9BD5" w:themeColor="accent1"/>
    </w:rPr>
  </w:style>
  <w:style w:type="character" w:styleId="aff">
    <w:name w:val="Subtle Emphasis"/>
    <w:uiPriority w:val="19"/>
    <w:qFormat/>
    <w:rsid w:val="00882D34"/>
    <w:rPr>
      <w:i/>
      <w:iCs/>
      <w:color w:val="404040" w:themeColor="text1" w:themeTint="BF"/>
    </w:rPr>
  </w:style>
  <w:style w:type="character" w:styleId="aff0">
    <w:name w:val="Intense Emphasis"/>
    <w:basedOn w:val="a1"/>
    <w:uiPriority w:val="21"/>
    <w:qFormat/>
    <w:rsid w:val="00882D34"/>
    <w:rPr>
      <w:i/>
      <w:iCs/>
      <w:color w:val="5B9BD5" w:themeColor="accent1"/>
    </w:rPr>
  </w:style>
  <w:style w:type="character" w:styleId="aff1">
    <w:name w:val="Subtle Reference"/>
    <w:basedOn w:val="a1"/>
    <w:uiPriority w:val="31"/>
    <w:qFormat/>
    <w:rsid w:val="00882D34"/>
    <w:rPr>
      <w:smallCaps/>
      <w:color w:val="5A5A5A" w:themeColor="text1" w:themeTint="A5"/>
    </w:rPr>
  </w:style>
  <w:style w:type="character" w:styleId="aff2">
    <w:name w:val="Intense Reference"/>
    <w:basedOn w:val="a1"/>
    <w:uiPriority w:val="32"/>
    <w:qFormat/>
    <w:rsid w:val="00882D34"/>
    <w:rPr>
      <w:b/>
      <w:bCs/>
      <w:smallCaps/>
      <w:color w:val="5B9BD5" w:themeColor="accent1"/>
      <w:spacing w:val="5"/>
    </w:rPr>
  </w:style>
  <w:style w:type="character" w:styleId="aff3">
    <w:name w:val="Book Title"/>
    <w:basedOn w:val="a1"/>
    <w:uiPriority w:val="33"/>
    <w:qFormat/>
    <w:rsid w:val="00882D34"/>
    <w:rPr>
      <w:b/>
      <w:bCs/>
      <w:i/>
      <w:iCs/>
      <w:spacing w:val="5"/>
    </w:rPr>
  </w:style>
  <w:style w:type="paragraph" w:styleId="aff4">
    <w:name w:val="TOC Heading"/>
    <w:basedOn w:val="1"/>
    <w:next w:val="a0"/>
    <w:uiPriority w:val="39"/>
    <w:semiHidden/>
    <w:unhideWhenUsed/>
    <w:qFormat/>
    <w:rsid w:val="00882D34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E74B5" w:themeColor="accent1" w:themeShade="BF"/>
      <w:sz w:val="32"/>
      <w:szCs w:val="32"/>
    </w:rPr>
  </w:style>
  <w:style w:type="table" w:customStyle="1" w:styleId="-111">
    <w:name w:val="Список-таблица 1 светлая — акцент 11"/>
    <w:basedOn w:val="a2"/>
    <w:uiPriority w:val="46"/>
    <w:rsid w:val="00882D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31">
    <w:name w:val="Список-таблица 1 светлая — акцент 31"/>
    <w:basedOn w:val="a2"/>
    <w:uiPriority w:val="46"/>
    <w:rsid w:val="00882D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31">
    <w:name w:val="Таблица-сетка 2 — акцент 31"/>
    <w:basedOn w:val="a2"/>
    <w:uiPriority w:val="47"/>
    <w:rsid w:val="00882D3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13">
    <w:name w:val="toc 1"/>
    <w:basedOn w:val="a0"/>
    <w:next w:val="a0"/>
    <w:autoRedefine/>
    <w:uiPriority w:val="39"/>
    <w:unhideWhenUsed/>
    <w:rsid w:val="00882D34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882D34"/>
    <w:pPr>
      <w:spacing w:after="100"/>
      <w:ind w:left="220"/>
    </w:pPr>
  </w:style>
  <w:style w:type="character" w:styleId="aff5">
    <w:name w:val="Hyperlink"/>
    <w:basedOn w:val="a1"/>
    <w:uiPriority w:val="99"/>
    <w:unhideWhenUsed/>
    <w:rsid w:val="00882D34"/>
    <w:rPr>
      <w:color w:val="0563C1" w:themeColor="hyperlink"/>
      <w:u w:val="single"/>
    </w:rPr>
  </w:style>
  <w:style w:type="character" w:styleId="aff6">
    <w:name w:val="Placeholder Text"/>
    <w:basedOn w:val="a1"/>
    <w:uiPriority w:val="99"/>
    <w:semiHidden/>
    <w:rsid w:val="00882D34"/>
    <w:rPr>
      <w:color w:val="808080"/>
    </w:rPr>
  </w:style>
  <w:style w:type="table" w:customStyle="1" w:styleId="-311">
    <w:name w:val="Список-таблица 3 — акцент 11"/>
    <w:basedOn w:val="a2"/>
    <w:uiPriority w:val="48"/>
    <w:rsid w:val="00882D3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-151">
    <w:name w:val="Список-таблица 1 светлая — акцент 51"/>
    <w:basedOn w:val="a2"/>
    <w:uiPriority w:val="46"/>
    <w:rsid w:val="00882D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11">
    <w:name w:val="Список-таблица 2 — акцент 11"/>
    <w:basedOn w:val="a2"/>
    <w:uiPriority w:val="47"/>
    <w:rsid w:val="00882D3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882D3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31">
    <w:name w:val="Таблица-сетка 4 — акцент 31"/>
    <w:basedOn w:val="a2"/>
    <w:uiPriority w:val="49"/>
    <w:rsid w:val="00882D3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331">
    <w:name w:val="Список-таблица 3 — акцент 31"/>
    <w:basedOn w:val="a2"/>
    <w:uiPriority w:val="48"/>
    <w:rsid w:val="00882D3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-351">
    <w:name w:val="Список-таблица 3 — акцент 51"/>
    <w:basedOn w:val="a2"/>
    <w:uiPriority w:val="48"/>
    <w:rsid w:val="00882D3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31">
    <w:name w:val="toc 3"/>
    <w:basedOn w:val="a0"/>
    <w:next w:val="a0"/>
    <w:autoRedefine/>
    <w:uiPriority w:val="39"/>
    <w:unhideWhenUsed/>
    <w:rsid w:val="00882D34"/>
    <w:pPr>
      <w:spacing w:after="100"/>
      <w:ind w:left="440"/>
    </w:pPr>
  </w:style>
  <w:style w:type="paragraph" w:customStyle="1" w:styleId="HeaderofTitlePage">
    <w:name w:val="Header of Title Page"/>
    <w:basedOn w:val="a0"/>
    <w:link w:val="HeaderofTitlePageChar"/>
    <w:rsid w:val="00882D34"/>
    <w:pPr>
      <w:keepLines/>
      <w:spacing w:after="360" w:line="264" w:lineRule="auto"/>
      <w:ind w:firstLine="720"/>
      <w:jc w:val="right"/>
    </w:pPr>
    <w:rPr>
      <w:rFonts w:ascii="Times New Roman" w:eastAsia="Times New Roman" w:hAnsi="Times New Roman"/>
    </w:rPr>
  </w:style>
  <w:style w:type="character" w:customStyle="1" w:styleId="HeaderofTitlePageChar">
    <w:name w:val="Header of Title Page Char"/>
    <w:link w:val="HeaderofTitlePage"/>
    <w:rsid w:val="00882D34"/>
    <w:rPr>
      <w:rFonts w:ascii="Times New Roman" w:eastAsia="Times New Roman" w:hAnsi="Times New Roman" w:cs="Times New Roman"/>
      <w:sz w:val="24"/>
      <w:szCs w:val="24"/>
    </w:rPr>
  </w:style>
  <w:style w:type="numbering" w:customStyle="1" w:styleId="416OutlineNumbering">
    <w:name w:val="4_1_6 Outline Numbering"/>
    <w:basedOn w:val="a3"/>
    <w:rsid w:val="00882D34"/>
    <w:pPr>
      <w:numPr>
        <w:numId w:val="2"/>
      </w:numPr>
    </w:pPr>
  </w:style>
  <w:style w:type="paragraph" w:styleId="aff7">
    <w:name w:val="footnote text"/>
    <w:basedOn w:val="a0"/>
    <w:link w:val="aff8"/>
    <w:unhideWhenUsed/>
    <w:rsid w:val="00882D34"/>
    <w:rPr>
      <w:sz w:val="20"/>
      <w:szCs w:val="20"/>
    </w:rPr>
  </w:style>
  <w:style w:type="character" w:customStyle="1" w:styleId="aff8">
    <w:name w:val="Текст сноски Знак"/>
    <w:basedOn w:val="a1"/>
    <w:link w:val="aff7"/>
    <w:rsid w:val="00882D34"/>
    <w:rPr>
      <w:rFonts w:eastAsiaTheme="minorEastAsia"/>
      <w:sz w:val="20"/>
      <w:szCs w:val="20"/>
    </w:rPr>
  </w:style>
  <w:style w:type="character" w:styleId="aff9">
    <w:name w:val="footnote reference"/>
    <w:basedOn w:val="a1"/>
    <w:unhideWhenUsed/>
    <w:rsid w:val="00882D34"/>
    <w:rPr>
      <w:vertAlign w:val="superscript"/>
    </w:rPr>
  </w:style>
  <w:style w:type="character" w:styleId="affa">
    <w:name w:val="page number"/>
    <w:basedOn w:val="a1"/>
    <w:rsid w:val="00882D34"/>
  </w:style>
  <w:style w:type="character" w:styleId="affb">
    <w:name w:val="FollowedHyperlink"/>
    <w:basedOn w:val="a1"/>
    <w:uiPriority w:val="99"/>
    <w:semiHidden/>
    <w:unhideWhenUsed/>
    <w:rsid w:val="00882D34"/>
    <w:rPr>
      <w:color w:val="954F72" w:themeColor="followedHyperlink"/>
      <w:u w:val="single"/>
    </w:rPr>
  </w:style>
  <w:style w:type="table" w:customStyle="1" w:styleId="100">
    <w:name w:val="Сетка таблицы светлая10"/>
    <w:basedOn w:val="a2"/>
    <w:uiPriority w:val="40"/>
    <w:rsid w:val="00882D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c">
    <w:name w:val="Обычный (ф) Знак Знак"/>
    <w:link w:val="affd"/>
    <w:locked/>
    <w:rsid w:val="00882D34"/>
    <w:rPr>
      <w:sz w:val="24"/>
      <w:szCs w:val="24"/>
    </w:rPr>
  </w:style>
  <w:style w:type="paragraph" w:customStyle="1" w:styleId="affd">
    <w:name w:val="Обычный (ф)"/>
    <w:basedOn w:val="a0"/>
    <w:link w:val="affc"/>
    <w:rsid w:val="00882D34"/>
    <w:pPr>
      <w:ind w:firstLine="709"/>
      <w:jc w:val="both"/>
    </w:pPr>
    <w:rPr>
      <w:rFonts w:eastAsiaTheme="minorHAnsi"/>
    </w:rPr>
  </w:style>
  <w:style w:type="character" w:customStyle="1" w:styleId="affe">
    <w:name w:val="курсив (ф) Знак Знак"/>
    <w:link w:val="afff"/>
    <w:locked/>
    <w:rsid w:val="00882D34"/>
    <w:rPr>
      <w:i/>
      <w:sz w:val="24"/>
      <w:szCs w:val="24"/>
    </w:rPr>
  </w:style>
  <w:style w:type="paragraph" w:customStyle="1" w:styleId="afff">
    <w:name w:val="курсив (ф)"/>
    <w:basedOn w:val="a0"/>
    <w:link w:val="affe"/>
    <w:rsid w:val="00882D34"/>
    <w:pPr>
      <w:tabs>
        <w:tab w:val="num" w:pos="360"/>
        <w:tab w:val="num" w:pos="720"/>
      </w:tabs>
      <w:ind w:left="362" w:hanging="181"/>
      <w:jc w:val="both"/>
    </w:pPr>
    <w:rPr>
      <w:rFonts w:eastAsiaTheme="minorHAnsi"/>
      <w:i/>
    </w:rPr>
  </w:style>
  <w:style w:type="paragraph" w:customStyle="1" w:styleId="a">
    <w:name w:val="маркированный (ф)"/>
    <w:basedOn w:val="a0"/>
    <w:rsid w:val="00882D34"/>
    <w:pPr>
      <w:numPr>
        <w:numId w:val="8"/>
      </w:numPr>
      <w:jc w:val="both"/>
    </w:pPr>
    <w:rPr>
      <w:rFonts w:ascii="Times New Roman" w:eastAsia="Times New Roman" w:hAnsi="Times New Roman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82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82D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digoodstextlabel">
    <w:name w:val="edigoods_text__label"/>
    <w:basedOn w:val="a1"/>
    <w:rsid w:val="00882D34"/>
  </w:style>
  <w:style w:type="character" w:customStyle="1" w:styleId="wiki">
    <w:name w:val="wiki"/>
    <w:basedOn w:val="a1"/>
    <w:rsid w:val="00882D34"/>
  </w:style>
  <w:style w:type="paragraph" w:styleId="41">
    <w:name w:val="toc 4"/>
    <w:basedOn w:val="a0"/>
    <w:next w:val="a0"/>
    <w:autoRedefine/>
    <w:uiPriority w:val="39"/>
    <w:unhideWhenUsed/>
    <w:rsid w:val="00882D34"/>
    <w:pPr>
      <w:spacing w:after="100"/>
      <w:ind w:left="660"/>
    </w:pPr>
    <w:rPr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882D34"/>
    <w:pPr>
      <w:spacing w:after="100"/>
      <w:ind w:left="880"/>
    </w:pPr>
    <w:rPr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882D34"/>
    <w:pPr>
      <w:spacing w:after="100"/>
      <w:ind w:left="1100"/>
    </w:pPr>
    <w:rPr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882D34"/>
    <w:pPr>
      <w:spacing w:after="100"/>
      <w:ind w:left="1320"/>
    </w:pPr>
    <w:rPr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882D34"/>
    <w:pPr>
      <w:spacing w:after="100"/>
      <w:ind w:left="1540"/>
    </w:pPr>
    <w:rPr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882D34"/>
    <w:pPr>
      <w:spacing w:after="100"/>
      <w:ind w:left="1760"/>
    </w:pPr>
    <w:rPr>
      <w:lang w:eastAsia="ru-RU"/>
    </w:rPr>
  </w:style>
  <w:style w:type="paragraph" w:styleId="afff0">
    <w:name w:val="Document Map"/>
    <w:basedOn w:val="a0"/>
    <w:link w:val="afff1"/>
    <w:uiPriority w:val="99"/>
    <w:semiHidden/>
    <w:unhideWhenUsed/>
    <w:rsid w:val="0070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Схема документа Знак"/>
    <w:basedOn w:val="a1"/>
    <w:link w:val="afff0"/>
    <w:uiPriority w:val="99"/>
    <w:semiHidden/>
    <w:rsid w:val="00700A00"/>
    <w:rPr>
      <w:rFonts w:ascii="Tahoma" w:eastAsiaTheme="minorEastAsia" w:hAnsi="Tahoma" w:cs="Tahoma"/>
      <w:sz w:val="16"/>
      <w:szCs w:val="16"/>
    </w:rPr>
  </w:style>
  <w:style w:type="paragraph" w:styleId="afff2">
    <w:name w:val="Revision"/>
    <w:hidden/>
    <w:uiPriority w:val="99"/>
    <w:semiHidden/>
    <w:rsid w:val="0086485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4A96-F3B9-43A4-9E7C-BB48DDAA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93</Pages>
  <Words>19395</Words>
  <Characters>110556</Characters>
  <Application>Microsoft Office Word</Application>
  <DocSecurity>0</DocSecurity>
  <Lines>921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Иванченко Евгений Михайлович</dc:creator>
  <cp:lastModifiedBy>Бубенщикова Анна Андреевна</cp:lastModifiedBy>
  <cp:revision>9</cp:revision>
  <cp:lastPrinted>2017-04-28T11:27:00Z</cp:lastPrinted>
  <dcterms:created xsi:type="dcterms:W3CDTF">2016-11-16T15:41:00Z</dcterms:created>
  <dcterms:modified xsi:type="dcterms:W3CDTF">2017-05-02T09:03:00Z</dcterms:modified>
</cp:coreProperties>
</file>